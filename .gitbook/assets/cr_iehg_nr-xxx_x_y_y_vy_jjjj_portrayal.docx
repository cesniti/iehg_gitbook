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C9" w:rsidRPr="00F011C9" w:rsidRDefault="00F011C9" w:rsidP="00F011C9">
      <w:pPr>
        <w:spacing w:after="120"/>
        <w:rPr>
          <w:rFonts w:ascii="Arial" w:hAnsi="Arial" w:cs="Arial"/>
          <w:lang w:val="en-GB"/>
        </w:rPr>
      </w:pPr>
      <w:r w:rsidRPr="000A2391">
        <w:rPr>
          <w:rFonts w:ascii="Arial" w:hAnsi="Arial" w:cs="Arial"/>
          <w:lang w:val="en-GB"/>
        </w:rPr>
        <w:t>Change Request (CR)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"/>
        <w:gridCol w:w="1973"/>
        <w:gridCol w:w="2395"/>
        <w:gridCol w:w="1000"/>
        <w:gridCol w:w="3363"/>
      </w:tblGrid>
      <w:tr w:rsidR="00F011C9" w:rsidRPr="00310403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2391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8731" w:type="dxa"/>
            <w:gridSpan w:val="4"/>
          </w:tcPr>
          <w:p w:rsidR="00A457C9" w:rsidRPr="00964EA0" w:rsidRDefault="00A457C9" w:rsidP="00D50BB9">
            <w:pPr>
              <w:pStyle w:val="KeinLeerraum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Title: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bookmarkStart w:id="0" w:name="Text5"/>
            <w:r w:rsidRPr="0005464C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5464C">
              <w:rPr>
                <w:rFonts w:cs="Arial"/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rFonts w:cs="Arial"/>
                <w:sz w:val="20"/>
                <w:szCs w:val="20"/>
              </w:rPr>
            </w:r>
            <w:r w:rsidRPr="0005464C">
              <w:rPr>
                <w:rFonts w:cs="Arial"/>
                <w:sz w:val="20"/>
                <w:szCs w:val="20"/>
              </w:rPr>
              <w:fldChar w:fldCharType="separate"/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  <w:p w:rsidR="00B056BA" w:rsidRDefault="00B056BA" w:rsidP="00B056BA">
            <w:pPr>
              <w:pStyle w:val="KeinLeerraum"/>
              <w:tabs>
                <w:tab w:val="left" w:pos="2689"/>
              </w:tabs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 xml:space="preserve">CR number: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ab/>
            </w:r>
            <w:r w:rsidR="00F011C9" w:rsidRPr="0005464C">
              <w:rPr>
                <w:rFonts w:cs="Arial"/>
                <w:b/>
                <w:sz w:val="20"/>
                <w:szCs w:val="20"/>
                <w:lang w:val="en-GB"/>
              </w:rPr>
              <w:t>Version: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 xml:space="preserve"> 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73079"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B73079" w:rsidRPr="0005464C">
              <w:rPr>
                <w:sz w:val="20"/>
                <w:szCs w:val="20"/>
                <w:lang w:val="en-GB"/>
              </w:rPr>
            </w:r>
            <w:r w:rsidR="00B73079" w:rsidRPr="0005464C">
              <w:rPr>
                <w:sz w:val="20"/>
                <w:szCs w:val="20"/>
                <w:lang w:val="en-GB"/>
              </w:rPr>
              <w:fldChar w:fldCharType="separate"/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end"/>
            </w:r>
            <w:r w:rsidR="00964EA0">
              <w:rPr>
                <w:sz w:val="20"/>
                <w:szCs w:val="20"/>
                <w:lang w:val="en-GB"/>
              </w:rPr>
              <w:t xml:space="preserve"> </w:t>
            </w:r>
          </w:p>
          <w:p w:rsidR="00964EA0" w:rsidRPr="00964EA0" w:rsidRDefault="00964EA0" w:rsidP="006F5517">
            <w:pPr>
              <w:pStyle w:val="KeinLeerraum"/>
              <w:tabs>
                <w:tab w:val="left" w:pos="2689"/>
              </w:tabs>
              <w:rPr>
                <w:rFonts w:cs="Arial"/>
                <w:i/>
                <w:sz w:val="20"/>
                <w:szCs w:val="20"/>
                <w:lang w:val="en-GB"/>
              </w:rPr>
            </w:pPr>
            <w:r w:rsidRPr="00964EA0">
              <w:rPr>
                <w:i/>
                <w:sz w:val="16"/>
                <w:szCs w:val="20"/>
                <w:lang w:val="en-GB"/>
              </w:rPr>
              <w:t xml:space="preserve">The next available CR number can be found in the currently valid Change Request List under </w:t>
            </w:r>
            <w:r w:rsidR="006F5517">
              <w:rPr>
                <w:i/>
                <w:sz w:val="16"/>
                <w:szCs w:val="20"/>
                <w:lang w:val="en-GB"/>
              </w:rPr>
              <w:t xml:space="preserve">the following website: </w:t>
            </w:r>
            <w:bookmarkStart w:id="1" w:name="_GoBack"/>
            <w:r w:rsidR="00835719">
              <w:fldChar w:fldCharType="begin"/>
            </w:r>
            <w:r w:rsidR="00835719" w:rsidRPr="00310403">
              <w:rPr>
                <w:lang w:val="en-GB"/>
              </w:rPr>
              <w:instrText xml:space="preserve"> HYPERLINK "http://eg.ris.eu/common_issues/node/757" </w:instrText>
            </w:r>
            <w:r w:rsidR="00835719">
              <w:fldChar w:fldCharType="separate"/>
            </w:r>
            <w:r w:rsidRPr="00964EA0">
              <w:rPr>
                <w:rStyle w:val="Hyperlink"/>
                <w:i/>
                <w:sz w:val="16"/>
                <w:szCs w:val="20"/>
                <w:lang w:val="en-GB"/>
              </w:rPr>
              <w:t>http://eg.ris.eu/common_issues/node/757</w:t>
            </w:r>
            <w:r w:rsidR="00835719">
              <w:rPr>
                <w:rStyle w:val="Hyperlink"/>
                <w:i/>
                <w:sz w:val="16"/>
                <w:szCs w:val="20"/>
                <w:lang w:val="en-GB"/>
              </w:rPr>
              <w:fldChar w:fldCharType="end"/>
            </w:r>
            <w:bookmarkEnd w:id="1"/>
          </w:p>
        </w:tc>
      </w:tr>
      <w:tr w:rsidR="00F011C9" w:rsidRPr="00310403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Encoding Guide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Request for: </w:t>
            </w:r>
            <w:ins w:id="2" w:author="Birklhuber Bernd" w:date="2017-08-01T11:57:00Z">
              <w:r w:rsidR="00822339" w:rsidRPr="00822339">
                <w:rPr>
                  <w:bCs/>
                  <w:i/>
                  <w:sz w:val="16"/>
                  <w:szCs w:val="20"/>
                  <w:lang w:val="en-GB"/>
                </w:rPr>
                <w:t>(please enter the last published edition of the Encoding Guide)</w:t>
              </w:r>
            </w:ins>
            <w:r w:rsidRPr="0005464C">
              <w:rPr>
                <w:b/>
                <w:bCs/>
                <w:sz w:val="20"/>
                <w:szCs w:val="20"/>
                <w:lang w:val="en-GB"/>
              </w:rPr>
              <w:br/>
            </w:r>
            <w:r w:rsidRPr="0005464C">
              <w:rPr>
                <w:b/>
                <w:b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Kontrollkästchen1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b/>
                <w:bCs/>
                <w:sz w:val="20"/>
                <w:szCs w:val="20"/>
              </w:rPr>
            </w:r>
            <w:r w:rsidR="0046091F">
              <w:rPr>
                <w:b/>
                <w:bCs/>
                <w:sz w:val="20"/>
                <w:szCs w:val="20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</w:rPr>
              <w:fldChar w:fldCharType="end"/>
            </w:r>
            <w:bookmarkEnd w:id="3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 </w:t>
            </w:r>
            <w:r w:rsidRPr="0005464C">
              <w:rPr>
                <w:sz w:val="20"/>
                <w:szCs w:val="20"/>
                <w:lang w:val="en-GB"/>
              </w:rPr>
              <w:t xml:space="preserve">e.g. new picture, new coding instruction or new real world entity, which is encoded by already existing object classes, attributes and attribute values, but requires no </w:t>
            </w:r>
            <w:r w:rsidR="00964EA0">
              <w:rPr>
                <w:sz w:val="20"/>
                <w:szCs w:val="20"/>
                <w:lang w:val="en-GB"/>
              </w:rPr>
              <w:t>alteration of existing elements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Kontrollkästchen2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b/>
                <w:bCs/>
                <w:sz w:val="20"/>
                <w:szCs w:val="20"/>
                <w:lang w:val="en-GB"/>
              </w:rPr>
            </w:r>
            <w:r w:rsidR="0046091F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4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 change </w:t>
            </w:r>
            <w:r w:rsidRPr="0005464C">
              <w:rPr>
                <w:sz w:val="20"/>
                <w:szCs w:val="20"/>
                <w:lang w:val="en-GB"/>
              </w:rPr>
              <w:t>e.g. replacing a picture, illustrat</w:t>
            </w:r>
            <w:r w:rsidR="00964EA0">
              <w:rPr>
                <w:sz w:val="20"/>
                <w:szCs w:val="20"/>
                <w:lang w:val="en-GB"/>
              </w:rPr>
              <w:t>ion or an already existing text</w:t>
            </w:r>
          </w:p>
          <w:p w:rsidR="00F011C9" w:rsidRPr="0005464C" w:rsidRDefault="00F011C9" w:rsidP="0082233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20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b/>
                <w:bCs/>
                <w:sz w:val="20"/>
                <w:szCs w:val="20"/>
                <w:lang w:val="en-GB"/>
              </w:rPr>
            </w:r>
            <w:r w:rsidR="0046091F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5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addition/change that</w:t>
            </w:r>
            <w:r w:rsidR="00964EA0">
              <w:rPr>
                <w:b/>
                <w:bCs/>
                <w:sz w:val="20"/>
                <w:szCs w:val="20"/>
                <w:lang w:val="en-GB"/>
              </w:rPr>
              <w:t xml:space="preserve"> affects the Feature Catalogue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ins w:id="6" w:author="Birklhuber Bernd" w:date="2017-08-01T11:58:00Z">
              <w:r w:rsidR="00822339">
                <w:rPr>
                  <w:sz w:val="20"/>
                  <w:szCs w:val="20"/>
                  <w:lang w:val="en-GB"/>
                </w:rPr>
                <w:t xml:space="preserve"> </w:t>
              </w:r>
            </w:ins>
            <w:ins w:id="7" w:author="Birklhuber Bernd" w:date="2017-08-01T11:59:00Z">
              <w:r w:rsidR="00822339" w:rsidRPr="00822339">
                <w:rPr>
                  <w:bCs/>
                  <w:i/>
                  <w:sz w:val="16"/>
                  <w:szCs w:val="20"/>
                  <w:lang w:val="en-GB"/>
                </w:rPr>
                <w:t>(last published edition</w:t>
              </w:r>
              <w:r w:rsidR="00822339">
                <w:rPr>
                  <w:bCs/>
                  <w:i/>
                  <w:sz w:val="16"/>
                  <w:szCs w:val="20"/>
                  <w:lang w:val="en-GB"/>
                </w:rPr>
                <w:t>)</w:t>
              </w:r>
            </w:ins>
          </w:p>
        </w:tc>
      </w:tr>
      <w:tr w:rsidR="00F011C9" w:rsidRPr="00310403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973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A and B</w:t>
            </w:r>
            <w:r w:rsidRPr="0005464C">
              <w:rPr>
                <w:sz w:val="20"/>
                <w:szCs w:val="20"/>
                <w:lang w:val="en-GB"/>
              </w:rPr>
              <w:br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Kontrollkästchen1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8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referring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to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9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0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for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a new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1"/>
          </w:p>
          <w:p w:rsidR="00F011C9" w:rsidRPr="0005464C" w:rsidRDefault="00F011C9" w:rsidP="00D50BB9">
            <w:pPr>
              <w:pStyle w:val="KeinLeerraum"/>
              <w:rPr>
                <w:i/>
                <w:iCs/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i/>
                <w:iCs/>
                <w:sz w:val="20"/>
                <w:szCs w:val="20"/>
                <w:lang w:val="en-GB"/>
              </w:rPr>
              <w:t>(Continue with 4 on this page)</w:t>
            </w:r>
          </w:p>
        </w:tc>
        <w:tc>
          <w:tcPr>
            <w:tcW w:w="3395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C to U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3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2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referring to page(s)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(e.g.: C.1.5)</w:t>
            </w:r>
            <w:r w:rsidRPr="0005464C">
              <w:rPr>
                <w:sz w:val="20"/>
                <w:szCs w:val="20"/>
                <w:lang w:val="en-GB"/>
              </w:rPr>
              <w:t xml:space="preserve"> of the Encoding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3 on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this page)</w:t>
            </w:r>
          </w:p>
          <w:p w:rsidR="00F011C9" w:rsidRPr="0005464C" w:rsidRDefault="00F011C9" w:rsidP="0082233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3"/>
            <w:r w:rsidRPr="0005464C">
              <w:rPr>
                <w:sz w:val="20"/>
                <w:szCs w:val="20"/>
                <w:lang w:val="en-GB"/>
              </w:rPr>
              <w:tab/>
              <w:t xml:space="preserve">for a new page in section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 (e.g.: E.1) o</w:t>
            </w:r>
            <w:r w:rsidRPr="0005464C">
              <w:rPr>
                <w:sz w:val="20"/>
                <w:szCs w:val="20"/>
                <w:lang w:val="en-GB"/>
              </w:rPr>
              <w:t xml:space="preserve">f the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Encoding 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with 6 on this page and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add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the proposal on page 2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after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removing form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protection)</w:t>
            </w:r>
          </w:p>
        </w:tc>
        <w:tc>
          <w:tcPr>
            <w:tcW w:w="3363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 V to Z and Annexes AA to AF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2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4"/>
            <w:r w:rsidRPr="0005464C">
              <w:rPr>
                <w:sz w:val="20"/>
                <w:szCs w:val="20"/>
                <w:lang w:val="en-GB"/>
              </w:rPr>
              <w:tab/>
              <w:t xml:space="preserve">referring to section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5" w:name="Text1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5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4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page)</w:t>
            </w:r>
          </w:p>
          <w:p w:rsidR="00F011C9" w:rsidRPr="0005464C" w:rsidRDefault="00F011C9" w:rsidP="00822339">
            <w:pPr>
              <w:pStyle w:val="KeinLeerraum"/>
              <w:jc w:val="both"/>
              <w:rPr>
                <w:i/>
                <w:iCs/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2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6"/>
            <w:r w:rsidRPr="0005464C">
              <w:rPr>
                <w:sz w:val="20"/>
                <w:szCs w:val="20"/>
                <w:lang w:val="en-GB"/>
              </w:rPr>
              <w:tab/>
              <w:t xml:space="preserve">for a new Annex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7" w:name="Text19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7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6 on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this page and add the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proposal on page 2 after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removing form protection)</w:t>
            </w:r>
          </w:p>
        </w:tc>
      </w:tr>
      <w:tr w:rsidR="00F011C9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8"/>
            <w:r w:rsidRPr="0005464C">
              <w:rPr>
                <w:sz w:val="20"/>
                <w:szCs w:val="20"/>
                <w:lang w:val="en-GB"/>
              </w:rPr>
              <w:tab/>
              <w:t>Definition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9"/>
            <w:r w:rsidRPr="0005464C">
              <w:rPr>
                <w:sz w:val="20"/>
                <w:szCs w:val="20"/>
                <w:lang w:val="en-GB"/>
              </w:rPr>
              <w:tab/>
              <w:t xml:space="preserve">Picture: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0"/>
            <w:r w:rsidRPr="0005464C">
              <w:rPr>
                <w:sz w:val="20"/>
                <w:szCs w:val="20"/>
                <w:lang w:val="en-GB"/>
              </w:rPr>
              <w:t xml:space="preserve"> real world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1"/>
            <w:r w:rsidRPr="0005464C">
              <w:rPr>
                <w:sz w:val="20"/>
                <w:szCs w:val="20"/>
                <w:lang w:val="en-GB"/>
              </w:rPr>
              <w:t xml:space="preserve"> paper chart      </w:t>
            </w:r>
            <w:r w:rsidR="004119E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9"/>
            <w:r w:rsidR="004119E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="004119EC">
              <w:rPr>
                <w:sz w:val="20"/>
                <w:szCs w:val="20"/>
                <w:lang w:val="en-GB"/>
              </w:rPr>
              <w:fldChar w:fldCharType="end"/>
            </w:r>
            <w:bookmarkEnd w:id="22"/>
            <w:r w:rsidRPr="0005464C">
              <w:rPr>
                <w:sz w:val="20"/>
                <w:szCs w:val="20"/>
                <w:lang w:val="en-GB"/>
              </w:rPr>
              <w:t xml:space="preserve"> IENC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0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3"/>
            <w:r w:rsidRPr="0005464C">
              <w:rPr>
                <w:sz w:val="20"/>
                <w:szCs w:val="20"/>
                <w:lang w:val="en-GB"/>
              </w:rPr>
              <w:tab/>
              <w:t xml:space="preserve">Coding instruction 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4" w:name="Text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4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ontrollkästchen1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5"/>
            <w:r w:rsidRPr="0005464C">
              <w:rPr>
                <w:sz w:val="20"/>
                <w:szCs w:val="20"/>
                <w:lang w:val="en-GB"/>
              </w:rPr>
              <w:tab/>
              <w:t xml:space="preserve">Object coding of object class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6" w:name="Text4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6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2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7"/>
            <w:r w:rsidRPr="0005464C">
              <w:rPr>
                <w:sz w:val="20"/>
                <w:szCs w:val="20"/>
                <w:lang w:val="en-GB"/>
              </w:rPr>
              <w:tab/>
              <w:t>Illustration</w:t>
            </w:r>
          </w:p>
        </w:tc>
      </w:tr>
      <w:tr w:rsidR="00F011C9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addition/change: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8" w:name="Text6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8"/>
          </w:p>
        </w:tc>
      </w:tr>
      <w:tr w:rsidR="00F011C9" w:rsidRPr="00964EA0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picture/illustration:</w:t>
            </w:r>
          </w:p>
          <w:p w:rsidR="00F011C9" w:rsidRPr="0005464C" w:rsidRDefault="00F011C9" w:rsidP="009A5B5C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Attach the file to the form, please. Name of file: </w:t>
            </w:r>
            <w:r w:rsidR="009A5B5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A5B5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A5B5C">
              <w:rPr>
                <w:sz w:val="20"/>
                <w:szCs w:val="20"/>
                <w:lang w:val="en-GB"/>
              </w:rPr>
            </w:r>
            <w:r w:rsidR="009A5B5C">
              <w:rPr>
                <w:sz w:val="20"/>
                <w:szCs w:val="20"/>
                <w:lang w:val="en-GB"/>
              </w:rPr>
              <w:fldChar w:fldCharType="separate"/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CD4D12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Explanation, why this amendment/change is needed: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310403" w:rsidTr="00310403">
        <w:trPr>
          <w:trHeight w:val="304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Feature Catalogue: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9" w:name="Text20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9"/>
          </w:p>
        </w:tc>
      </w:tr>
      <w:tr w:rsidR="00F011C9" w:rsidRPr="00310403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Inland ENC domain in the S-100 registry: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0" w:name="Text2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0"/>
          </w:p>
        </w:tc>
      </w:tr>
      <w:tr w:rsidR="00822339" w:rsidRPr="00310403" w:rsidTr="00310403">
        <w:trPr>
          <w:ins w:id="31" w:author="Birklhuber Bernd" w:date="2017-08-01T12:04:00Z"/>
        </w:trPr>
        <w:tc>
          <w:tcPr>
            <w:tcW w:w="475" w:type="dxa"/>
          </w:tcPr>
          <w:p w:rsidR="00822339" w:rsidRPr="0005464C" w:rsidRDefault="00822339" w:rsidP="00D50BB9">
            <w:pPr>
              <w:rPr>
                <w:ins w:id="32" w:author="Birklhuber Bernd" w:date="2017-08-01T12:04:00Z"/>
                <w:rFonts w:ascii="Arial" w:hAnsi="Arial" w:cs="Arial"/>
                <w:sz w:val="20"/>
                <w:szCs w:val="20"/>
                <w:lang w:val="en-GB"/>
              </w:rPr>
            </w:pPr>
            <w:ins w:id="33" w:author="Birklhuber Bernd" w:date="2017-08-01T12:04:00Z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9</w:t>
              </w:r>
            </w:ins>
          </w:p>
        </w:tc>
        <w:tc>
          <w:tcPr>
            <w:tcW w:w="8731" w:type="dxa"/>
            <w:gridSpan w:val="4"/>
          </w:tcPr>
          <w:p w:rsidR="00822339" w:rsidRPr="0005464C" w:rsidRDefault="00822339" w:rsidP="00D50BB9">
            <w:pPr>
              <w:pStyle w:val="KeinLeerraum"/>
              <w:rPr>
                <w:ins w:id="34" w:author="Birklhuber Bernd" w:date="2017-08-01T12:04:00Z"/>
                <w:sz w:val="20"/>
                <w:szCs w:val="20"/>
                <w:lang w:val="en-GB"/>
              </w:rPr>
            </w:pPr>
            <w:ins w:id="35" w:author="Birklhuber Bernd" w:date="2017-08-01T12:04:00Z">
              <w:r>
                <w:rPr>
                  <w:sz w:val="20"/>
                  <w:szCs w:val="20"/>
                  <w:lang w:val="en-GB"/>
                </w:rPr>
                <w:t xml:space="preserve">Proposed amendments to the Product Specification for Inland ENCs (main document): </w:t>
              </w:r>
            </w:ins>
            <w:ins w:id="36" w:author="Birklhuber Bernd" w:date="2017-08-01T12:05:00Z">
              <w:r w:rsidRPr="0005464C">
                <w:rPr>
                  <w:sz w:val="20"/>
                  <w:szCs w:val="20"/>
                  <w:lang w:val="en-GB"/>
                </w:rPr>
                <w:fldChar w:fldCharType="begin">
                  <w:ffData>
                    <w:name w:val="Text21"/>
                    <w:enabled/>
                    <w:calcOnExit w:val="0"/>
                    <w:textInput/>
                  </w:ffData>
                </w:fldChar>
              </w:r>
              <w:r w:rsidRPr="0005464C">
                <w:rPr>
                  <w:sz w:val="20"/>
                  <w:szCs w:val="20"/>
                  <w:lang w:val="en-GB"/>
                </w:rPr>
                <w:instrText xml:space="preserve"> FORMTEXT </w:instrText>
              </w:r>
              <w:r w:rsidRPr="0005464C">
                <w:rPr>
                  <w:sz w:val="20"/>
                  <w:szCs w:val="20"/>
                  <w:lang w:val="en-GB"/>
                </w:rPr>
              </w:r>
              <w:r w:rsidRPr="0005464C">
                <w:rPr>
                  <w:sz w:val="20"/>
                  <w:szCs w:val="20"/>
                  <w:lang w:val="en-GB"/>
                </w:rPr>
                <w:fldChar w:fldCharType="separate"/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sz w:val="20"/>
                  <w:szCs w:val="20"/>
                  <w:lang w:val="en-GB"/>
                </w:rPr>
                <w:fldChar w:fldCharType="end"/>
              </w:r>
            </w:ins>
          </w:p>
        </w:tc>
      </w:tr>
      <w:tr w:rsidR="00F011C9" w:rsidRPr="00310403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del w:id="37" w:author="Birklhuber Bernd" w:date="2017-08-01T12:05:00Z">
              <w:r w:rsidRPr="0005464C" w:rsidDel="00822339">
                <w:rPr>
                  <w:rFonts w:ascii="Arial" w:hAnsi="Arial" w:cs="Arial"/>
                  <w:sz w:val="20"/>
                  <w:szCs w:val="20"/>
                  <w:lang w:val="en-GB"/>
                </w:rPr>
                <w:delText>9</w:delText>
              </w:r>
            </w:del>
            <w:ins w:id="38" w:author="Birklhuber Bernd" w:date="2017-08-01T12:05:00Z">
              <w:r w:rsidR="00822339">
                <w:rPr>
                  <w:rFonts w:ascii="Arial" w:hAnsi="Arial" w:cs="Arial"/>
                  <w:sz w:val="20"/>
                  <w:szCs w:val="20"/>
                  <w:lang w:val="en-GB"/>
                </w:rPr>
                <w:t>10</w:t>
              </w:r>
            </w:ins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Recommended Validation Checks for IENCs: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9" w:name="Text2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9"/>
          </w:p>
        </w:tc>
      </w:tr>
      <w:tr w:rsidR="00822339" w:rsidRPr="00822339" w:rsidTr="00310403">
        <w:trPr>
          <w:ins w:id="40" w:author="Birklhuber Bernd" w:date="2017-08-01T12:05:00Z"/>
        </w:trPr>
        <w:tc>
          <w:tcPr>
            <w:tcW w:w="475" w:type="dxa"/>
          </w:tcPr>
          <w:p w:rsidR="00822339" w:rsidRPr="0005464C" w:rsidDel="00822339" w:rsidRDefault="00822339" w:rsidP="00D50BB9">
            <w:pPr>
              <w:rPr>
                <w:ins w:id="41" w:author="Birklhuber Bernd" w:date="2017-08-01T12:05:00Z"/>
                <w:rFonts w:ascii="Arial" w:hAnsi="Arial" w:cs="Arial"/>
                <w:sz w:val="20"/>
                <w:szCs w:val="20"/>
                <w:lang w:val="en-GB"/>
              </w:rPr>
            </w:pPr>
            <w:ins w:id="42" w:author="Birklhuber Bernd" w:date="2017-08-01T12:05:00Z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11</w:t>
              </w:r>
            </w:ins>
          </w:p>
        </w:tc>
        <w:tc>
          <w:tcPr>
            <w:tcW w:w="8731" w:type="dxa"/>
            <w:gridSpan w:val="4"/>
          </w:tcPr>
          <w:p w:rsidR="00822339" w:rsidRDefault="00822339" w:rsidP="00D50BB9">
            <w:pPr>
              <w:pStyle w:val="KeinLeerraum"/>
              <w:rPr>
                <w:ins w:id="43" w:author="Birklhuber Bernd" w:date="2017-08-01T12:07:00Z"/>
                <w:sz w:val="20"/>
                <w:szCs w:val="20"/>
                <w:lang w:val="en-GB"/>
              </w:rPr>
            </w:pPr>
            <w:ins w:id="44" w:author="Birklhuber Bernd" w:date="2017-08-01T12:05:00Z">
              <w:r>
                <w:rPr>
                  <w:sz w:val="20"/>
                  <w:szCs w:val="20"/>
                  <w:lang w:val="en-GB"/>
                </w:rPr>
                <w:t xml:space="preserve">Proposed symbol(s): </w:t>
              </w:r>
            </w:ins>
          </w:p>
          <w:p w:rsidR="00822339" w:rsidRPr="0005464C" w:rsidRDefault="00822339" w:rsidP="00D50BB9">
            <w:pPr>
              <w:pStyle w:val="KeinLeerraum"/>
              <w:rPr>
                <w:ins w:id="45" w:author="Birklhuber Bernd" w:date="2017-08-01T12:05:00Z"/>
                <w:sz w:val="20"/>
                <w:szCs w:val="20"/>
                <w:lang w:val="en-GB"/>
              </w:rPr>
            </w:pPr>
            <w:ins w:id="46" w:author="Birklhuber Bernd" w:date="2017-08-01T12:07:00Z">
              <w:r w:rsidRPr="0005464C">
                <w:rPr>
                  <w:sz w:val="20"/>
                  <w:szCs w:val="20"/>
                  <w:lang w:val="en-GB"/>
                </w:rPr>
                <w:t>Attach the file to the form, please. Name of file:</w:t>
              </w:r>
              <w:r w:rsidR="00F924DD">
                <w:rPr>
                  <w:sz w:val="20"/>
                  <w:szCs w:val="20"/>
                  <w:lang w:val="en-GB"/>
                </w:rPr>
                <w:t xml:space="preserve"> </w:t>
              </w:r>
            </w:ins>
            <w:ins w:id="47" w:author="Birklhuber Bernd" w:date="2017-08-01T12:06:00Z">
              <w:r w:rsidRPr="0005464C">
                <w:rPr>
                  <w:sz w:val="20"/>
                  <w:szCs w:val="20"/>
                  <w:lang w:val="en-GB"/>
                </w:rPr>
                <w:fldChar w:fldCharType="begin">
                  <w:ffData>
                    <w:name w:val=""/>
                    <w:enabled/>
                    <w:calcOnExit w:val="0"/>
                    <w:textInput/>
                  </w:ffData>
                </w:fldChar>
              </w:r>
              <w:r w:rsidRPr="0005464C">
                <w:rPr>
                  <w:sz w:val="20"/>
                  <w:szCs w:val="20"/>
                  <w:lang w:val="en-GB"/>
                </w:rPr>
                <w:instrText xml:space="preserve"> FORMTEXT </w:instrText>
              </w:r>
              <w:r w:rsidRPr="0005464C">
                <w:rPr>
                  <w:sz w:val="20"/>
                  <w:szCs w:val="20"/>
                  <w:lang w:val="en-GB"/>
                </w:rPr>
              </w:r>
              <w:r w:rsidRPr="0005464C">
                <w:rPr>
                  <w:sz w:val="20"/>
                  <w:szCs w:val="20"/>
                  <w:lang w:val="en-GB"/>
                </w:rPr>
                <w:fldChar w:fldCharType="separate"/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noProof/>
                  <w:sz w:val="20"/>
                  <w:szCs w:val="20"/>
                  <w:lang w:val="en-GB"/>
                </w:rPr>
                <w:t> </w:t>
              </w:r>
              <w:r w:rsidRPr="0005464C">
                <w:rPr>
                  <w:sz w:val="20"/>
                  <w:szCs w:val="20"/>
                  <w:lang w:val="en-GB"/>
                </w:rPr>
                <w:fldChar w:fldCharType="end"/>
              </w:r>
            </w:ins>
          </w:p>
        </w:tc>
      </w:tr>
      <w:tr w:rsidR="00F011C9" w:rsidRPr="00310403" w:rsidTr="00310403">
        <w:tc>
          <w:tcPr>
            <w:tcW w:w="475" w:type="dxa"/>
          </w:tcPr>
          <w:p w:rsidR="00F011C9" w:rsidRPr="0005464C" w:rsidRDefault="00F011C9" w:rsidP="00F839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ins w:id="48" w:author="Birklhuber Bernd" w:date="2017-08-02T11:39:00Z">
              <w:r w:rsidR="00F83970">
                <w:rPr>
                  <w:rFonts w:ascii="Arial" w:hAnsi="Arial" w:cs="Arial"/>
                  <w:sz w:val="20"/>
                  <w:szCs w:val="20"/>
                  <w:lang w:val="en-GB"/>
                </w:rPr>
                <w:t>2</w:t>
              </w:r>
            </w:ins>
            <w:del w:id="49" w:author="Birklhuber Bernd" w:date="2017-08-01T12:08:00Z">
              <w:r w:rsidRPr="0005464C" w:rsidDel="00F924DD">
                <w:rPr>
                  <w:rFonts w:ascii="Arial" w:hAnsi="Arial" w:cs="Arial"/>
                  <w:sz w:val="20"/>
                  <w:szCs w:val="20"/>
                  <w:lang w:val="en-GB"/>
                </w:rPr>
                <w:delText>0</w:delText>
              </w:r>
            </w:del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applicability: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mark all applicable boxes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Kontrollkästchen1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0"/>
            <w:r w:rsidRPr="0005464C">
              <w:rPr>
                <w:sz w:val="20"/>
                <w:szCs w:val="20"/>
                <w:lang w:val="en-GB"/>
              </w:rPr>
              <w:tab/>
              <w:t xml:space="preserve">US 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Kontrollkästchen1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1"/>
            <w:r w:rsidRPr="0005464C">
              <w:rPr>
                <w:sz w:val="20"/>
                <w:szCs w:val="20"/>
                <w:lang w:val="en-GB"/>
              </w:rPr>
              <w:tab/>
              <w:t>Europe (without Russia)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Kontrollkästchen1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2"/>
            <w:r w:rsidRPr="0005464C">
              <w:rPr>
                <w:sz w:val="20"/>
                <w:szCs w:val="20"/>
                <w:lang w:val="en-GB"/>
              </w:rPr>
              <w:tab/>
              <w:t>Russia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Kontrollkästchen1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3"/>
            <w:r w:rsidRPr="0005464C">
              <w:rPr>
                <w:sz w:val="20"/>
                <w:szCs w:val="20"/>
                <w:lang w:val="en-GB"/>
              </w:rPr>
              <w:tab/>
              <w:t>South America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Kontrollkästchen2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4"/>
            <w:r w:rsidRPr="0005464C">
              <w:rPr>
                <w:sz w:val="20"/>
                <w:szCs w:val="20"/>
                <w:lang w:val="en-GB"/>
              </w:rPr>
              <w:tab/>
              <w:t>Asia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5" w:name="Text15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5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(description of another area of applicability, e.g. a country)</w:t>
            </w:r>
          </w:p>
        </w:tc>
      </w:tr>
      <w:tr w:rsidR="00F011C9" w:rsidRPr="00310403" w:rsidTr="00310403">
        <w:tc>
          <w:tcPr>
            <w:tcW w:w="475" w:type="dxa"/>
          </w:tcPr>
          <w:p w:rsidR="00F011C9" w:rsidRPr="0005464C" w:rsidRDefault="00F011C9" w:rsidP="00F839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ins w:id="56" w:author="Birklhuber Bernd" w:date="2017-08-02T11:39:00Z">
              <w:r w:rsidR="00F83970">
                <w:rPr>
                  <w:rFonts w:ascii="Arial" w:hAnsi="Arial" w:cs="Arial"/>
                  <w:sz w:val="20"/>
                  <w:szCs w:val="20"/>
                  <w:lang w:val="en-GB"/>
                </w:rPr>
                <w:t>3</w:t>
              </w:r>
            </w:ins>
            <w:del w:id="57" w:author="Birklhuber Bernd" w:date="2017-08-01T12:08:00Z">
              <w:r w:rsidRPr="0005464C" w:rsidDel="00F924DD">
                <w:rPr>
                  <w:rFonts w:ascii="Arial" w:hAnsi="Arial" w:cs="Arial"/>
                  <w:sz w:val="20"/>
                  <w:szCs w:val="20"/>
                  <w:lang w:val="en-GB"/>
                </w:rPr>
                <w:delText>1</w:delText>
              </w:r>
            </w:del>
          </w:p>
        </w:tc>
        <w:tc>
          <w:tcPr>
            <w:tcW w:w="4368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sender: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authority or company: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e-mail address: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Date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(YYYYMMDD):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363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Deadline for comments </w:t>
            </w:r>
            <w:bookmarkStart w:id="58" w:name="Text23"/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8"/>
            <w:r w:rsidRPr="0005464C">
              <w:rPr>
                <w:sz w:val="20"/>
                <w:szCs w:val="20"/>
                <w:lang w:val="en-GB"/>
              </w:rPr>
              <w:t xml:space="preserve"> (6 weeks)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To be filled in by a member of the Core Group: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Kontrollkästchen2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9"/>
            <w:r w:rsidRPr="0005464C">
              <w:rPr>
                <w:sz w:val="20"/>
                <w:szCs w:val="20"/>
                <w:lang w:val="en-GB"/>
              </w:rPr>
              <w:t xml:space="preserve"> Proposal adopted/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Kontrollkästchen2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46091F">
              <w:rPr>
                <w:sz w:val="20"/>
                <w:szCs w:val="20"/>
                <w:lang w:val="en-GB"/>
              </w:rPr>
            </w:r>
            <w:r w:rsidR="0046091F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60"/>
            <w:r w:rsidRPr="0005464C">
              <w:rPr>
                <w:sz w:val="20"/>
                <w:szCs w:val="20"/>
                <w:lang w:val="en-GB"/>
              </w:rPr>
              <w:t xml:space="preserve"> Proposal rejected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Will become part of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t xml:space="preserve"> of the EG.</w:t>
            </w:r>
          </w:p>
        </w:tc>
      </w:tr>
    </w:tbl>
    <w:p w:rsidR="000A2391" w:rsidRDefault="008B7FF0" w:rsidP="000A2391">
      <w:pPr>
        <w:spacing w:before="240"/>
        <w:rPr>
          <w:rFonts w:ascii="Arial" w:hAnsi="Arial" w:cs="Arial"/>
          <w:sz w:val="16"/>
          <w:szCs w:val="20"/>
          <w:lang w:val="en-GB"/>
        </w:rPr>
      </w:pPr>
      <w:r w:rsidRPr="000A2391">
        <w:rPr>
          <w:rFonts w:ascii="Arial" w:hAnsi="Arial" w:cs="Arial"/>
          <w:sz w:val="16"/>
          <w:szCs w:val="20"/>
          <w:lang w:val="en-GB"/>
        </w:rPr>
        <w:lastRenderedPageBreak/>
        <w:t xml:space="preserve">The file </w:t>
      </w:r>
      <w:r w:rsidR="000A2391" w:rsidRPr="000A2391">
        <w:rPr>
          <w:rFonts w:ascii="Arial" w:hAnsi="Arial" w:cs="Arial"/>
          <w:sz w:val="16"/>
          <w:szCs w:val="20"/>
          <w:lang w:val="en-GB"/>
        </w:rPr>
        <w:t>name should start with “CR_</w:t>
      </w:r>
      <w:r w:rsidR="001826BE">
        <w:rPr>
          <w:rFonts w:ascii="Arial" w:hAnsi="Arial" w:cs="Arial"/>
          <w:sz w:val="16"/>
          <w:szCs w:val="20"/>
          <w:lang w:val="en-GB"/>
        </w:rPr>
        <w:t>IEHG_</w:t>
      </w:r>
      <w:r w:rsidRPr="000A2391">
        <w:rPr>
          <w:rFonts w:ascii="Arial" w:hAnsi="Arial" w:cs="Arial"/>
          <w:sz w:val="16"/>
          <w:szCs w:val="20"/>
          <w:lang w:val="en-GB"/>
        </w:rPr>
        <w:t xml:space="preserve">”, </w:t>
      </w:r>
      <w:r w:rsidR="001826BE">
        <w:rPr>
          <w:rFonts w:ascii="Arial" w:hAnsi="Arial" w:cs="Arial"/>
          <w:sz w:val="16"/>
          <w:szCs w:val="20"/>
          <w:lang w:val="en-GB"/>
        </w:rPr>
        <w:t>followed by the number (nr-XX</w:t>
      </w:r>
      <w:r w:rsidR="00A266B7">
        <w:rPr>
          <w:rFonts w:ascii="Arial" w:hAnsi="Arial" w:cs="Arial"/>
          <w:sz w:val="16"/>
          <w:szCs w:val="20"/>
          <w:lang w:val="en-GB"/>
        </w:rPr>
        <w:t>X</w:t>
      </w:r>
      <w:r w:rsidR="001826BE">
        <w:rPr>
          <w:rFonts w:ascii="Arial" w:hAnsi="Arial" w:cs="Arial"/>
          <w:sz w:val="16"/>
          <w:szCs w:val="20"/>
          <w:lang w:val="en-GB"/>
        </w:rPr>
        <w:t xml:space="preserve">_) of the change request, </w:t>
      </w:r>
      <w:r w:rsidRPr="000A2391">
        <w:rPr>
          <w:rFonts w:ascii="Arial" w:hAnsi="Arial" w:cs="Arial"/>
          <w:sz w:val="16"/>
          <w:szCs w:val="20"/>
          <w:lang w:val="en-GB"/>
        </w:rPr>
        <w:t>followed by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 a reference to a page of the EG or the content</w:t>
      </w:r>
      <w:r w:rsidR="003329BF">
        <w:rPr>
          <w:rFonts w:ascii="Arial" w:hAnsi="Arial" w:cs="Arial"/>
          <w:sz w:val="16"/>
          <w:szCs w:val="20"/>
          <w:lang w:val="en-GB"/>
        </w:rPr>
        <w:t xml:space="preserve"> (X_Y_Y_)</w:t>
      </w:r>
      <w:r w:rsidRPr="000A2391">
        <w:rPr>
          <w:rFonts w:ascii="Arial" w:hAnsi="Arial" w:cs="Arial"/>
          <w:sz w:val="16"/>
          <w:szCs w:val="20"/>
          <w:lang w:val="en-GB"/>
        </w:rPr>
        <w:t>, its version (v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X_) and include the year (YYYY). </w:t>
      </w:r>
      <w:r w:rsidR="000A2391">
        <w:rPr>
          <w:rFonts w:ascii="Arial" w:hAnsi="Arial" w:cs="Arial"/>
          <w:sz w:val="16"/>
          <w:szCs w:val="20"/>
          <w:lang w:val="en-GB"/>
        </w:rPr>
        <w:br/>
      </w:r>
      <w:r w:rsidR="000A2391" w:rsidRPr="000A2391">
        <w:rPr>
          <w:rFonts w:ascii="Arial" w:hAnsi="Arial" w:cs="Arial"/>
          <w:sz w:val="16"/>
          <w:szCs w:val="20"/>
          <w:lang w:val="en-GB"/>
        </w:rPr>
        <w:t>Example: CR_</w:t>
      </w:r>
      <w:r w:rsidR="001826BE">
        <w:rPr>
          <w:rFonts w:ascii="Arial" w:hAnsi="Arial" w:cs="Arial"/>
          <w:sz w:val="16"/>
          <w:szCs w:val="20"/>
          <w:lang w:val="en-GB"/>
        </w:rPr>
        <w:t>IEHG_nr-01_</w:t>
      </w:r>
      <w:r w:rsidR="000A2391" w:rsidRPr="000A2391">
        <w:rPr>
          <w:rFonts w:ascii="Arial" w:hAnsi="Arial" w:cs="Arial"/>
          <w:sz w:val="16"/>
          <w:szCs w:val="20"/>
          <w:lang w:val="en-GB"/>
        </w:rPr>
        <w:t>H_1_2_v0_2015.docx</w:t>
      </w:r>
    </w:p>
    <w:p w:rsidR="00822339" w:rsidRDefault="00822339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  <w:r>
        <w:rPr>
          <w:rFonts w:ascii="Arial" w:hAnsi="Arial" w:cs="Arial"/>
          <w:i/>
          <w:sz w:val="18"/>
          <w:szCs w:val="20"/>
          <w:lang w:val="en-GB"/>
        </w:rPr>
        <w:br w:type="page"/>
      </w:r>
    </w:p>
    <w:p w:rsidR="00B02871" w:rsidRPr="0005464C" w:rsidRDefault="0005464C" w:rsidP="00253FAE">
      <w:pPr>
        <w:autoSpaceDE w:val="0"/>
        <w:autoSpaceDN w:val="0"/>
        <w:adjustRightInd w:val="0"/>
        <w:jc w:val="center"/>
        <w:rPr>
          <w:i/>
          <w:sz w:val="22"/>
          <w:lang w:val="en-GB"/>
        </w:rPr>
      </w:pPr>
      <w:r w:rsidRPr="0005464C">
        <w:rPr>
          <w:rFonts w:ascii="Arial" w:hAnsi="Arial" w:cs="Arial"/>
          <w:i/>
          <w:sz w:val="18"/>
          <w:szCs w:val="20"/>
          <w:lang w:val="en-GB"/>
        </w:rPr>
        <w:lastRenderedPageBreak/>
        <w:t>T</w:t>
      </w:r>
      <w:r w:rsidR="00B02871" w:rsidRPr="0005464C">
        <w:rPr>
          <w:rFonts w:ascii="Arial" w:hAnsi="Arial" w:cs="Arial"/>
          <w:i/>
          <w:sz w:val="18"/>
          <w:szCs w:val="20"/>
          <w:lang w:val="en-GB"/>
        </w:rPr>
        <w:t>his page is an optional part of the Change Request</w:t>
      </w: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3656"/>
        <w:gridCol w:w="4316"/>
      </w:tblGrid>
      <w:tr w:rsidR="00B02871" w:rsidRPr="00E42241" w:rsidTr="00C30F3C">
        <w:trPr>
          <w:trHeight w:val="479"/>
          <w:jc w:val="center"/>
        </w:trPr>
        <w:tc>
          <w:tcPr>
            <w:tcW w:w="10584" w:type="dxa"/>
            <w:gridSpan w:val="3"/>
            <w:shd w:val="clear" w:color="auto" w:fill="auto"/>
            <w:vAlign w:val="center"/>
          </w:tcPr>
          <w:p w:rsidR="00B02871" w:rsidRPr="00E42241" w:rsidRDefault="00B02871" w:rsidP="00C30F3C">
            <w:pPr>
              <w:pStyle w:val="berschrift1"/>
              <w:numPr>
                <w:ilvl w:val="0"/>
                <w:numId w:val="0"/>
              </w:numPr>
              <w:rPr>
                <w:lang w:val="en-GB"/>
              </w:rPr>
            </w:pPr>
            <w:r w:rsidRPr="00E42241">
              <w:rPr>
                <w:lang w:val="en-GB"/>
              </w:rPr>
              <w:t>[Section]</w:t>
            </w:r>
          </w:p>
        </w:tc>
      </w:tr>
      <w:tr w:rsidR="00B02871" w:rsidRPr="00E42241" w:rsidTr="00C30F3C">
        <w:trPr>
          <w:trHeight w:val="347"/>
          <w:jc w:val="center"/>
        </w:trPr>
        <w:tc>
          <w:tcPr>
            <w:tcW w:w="10584" w:type="dxa"/>
            <w:gridSpan w:val="3"/>
            <w:shd w:val="clear" w:color="auto" w:fill="auto"/>
          </w:tcPr>
          <w:p w:rsidR="00B02871" w:rsidRPr="00E42241" w:rsidRDefault="00B02871" w:rsidP="00C30F3C">
            <w:pPr>
              <w:pStyle w:val="berschrift3"/>
              <w:tabs>
                <w:tab w:val="clear" w:pos="1800"/>
              </w:tabs>
              <w:ind w:left="-70"/>
              <w:jc w:val="right"/>
              <w:rPr>
                <w:lang w:val="en-GB"/>
              </w:rPr>
            </w:pPr>
            <w:r w:rsidRPr="00E42241">
              <w:rPr>
                <w:lang w:val="en-GB"/>
              </w:rPr>
              <w:t>[Sub-section]</w:t>
            </w:r>
          </w:p>
        </w:tc>
      </w:tr>
      <w:tr w:rsidR="00B02871" w:rsidRPr="00310403" w:rsidTr="00C30F3C">
        <w:trPr>
          <w:trHeight w:val="1091"/>
          <w:jc w:val="center"/>
        </w:trPr>
        <w:tc>
          <w:tcPr>
            <w:tcW w:w="10584" w:type="dxa"/>
            <w:gridSpan w:val="3"/>
            <w:shd w:val="clear" w:color="auto" w:fill="auto"/>
            <w:vAlign w:val="center"/>
          </w:tcPr>
          <w:p w:rsidR="00B02871" w:rsidRPr="00E42241" w:rsidRDefault="00B02871" w:rsidP="00C30F3C">
            <w:pPr>
              <w:pStyle w:val="berschrift4"/>
              <w:jc w:val="right"/>
              <w:rPr>
                <w:lang w:val="en-GB"/>
              </w:rPr>
            </w:pPr>
            <w:r w:rsidRPr="00E42241">
              <w:rPr>
                <w:lang w:val="en-GB"/>
              </w:rPr>
              <w:t>[Name of the real world object (O or C or M)]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>[Description of the real world feature]</w:t>
            </w:r>
          </w:p>
        </w:tc>
      </w:tr>
      <w:tr w:rsidR="00B02871" w:rsidRPr="00E42241" w:rsidTr="00C30F3C">
        <w:trPr>
          <w:trHeight w:val="362"/>
          <w:jc w:val="center"/>
        </w:trPr>
        <w:tc>
          <w:tcPr>
            <w:tcW w:w="2612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Graphics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Encoding Instructions</w:t>
            </w:r>
          </w:p>
        </w:tc>
        <w:tc>
          <w:tcPr>
            <w:tcW w:w="4316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Object Encoding</w:t>
            </w:r>
          </w:p>
        </w:tc>
      </w:tr>
      <w:tr w:rsidR="00B02871" w:rsidRPr="00310403" w:rsidTr="00C30F3C">
        <w:trPr>
          <w:trHeight w:val="2794"/>
          <w:jc w:val="center"/>
        </w:trPr>
        <w:tc>
          <w:tcPr>
            <w:tcW w:w="2612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Real</w:t>
            </w: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 World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Chart </w:t>
            </w: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Symbol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IENC </w:t>
            </w: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Symbolization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656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ind w:left="266" w:hanging="266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 xml:space="preserve">A) [Text] </w:t>
            </w:r>
          </w:p>
        </w:tc>
        <w:tc>
          <w:tcPr>
            <w:tcW w:w="4316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Arial-Bold+1" w:hAnsi="Arial-Bold+1" w:cs="Arial-Bold+1"/>
                <w:b/>
                <w:bCs/>
                <w:sz w:val="20"/>
                <w:szCs w:val="20"/>
                <w:u w:val="single"/>
                <w:lang w:val="en-GB"/>
              </w:rPr>
            </w:pPr>
            <w:r w:rsidRPr="00E42241">
              <w:rPr>
                <w:rFonts w:ascii="Arial-Bold+1" w:hAnsi="Arial-Bold+1" w:cs="Arial-Bold+1"/>
                <w:b/>
                <w:bCs/>
                <w:sz w:val="20"/>
                <w:szCs w:val="20"/>
                <w:u w:val="single"/>
                <w:lang w:val="en-GB"/>
              </w:rPr>
              <w:t>Object Encoding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-Bold+1" w:hAnsi="Arial-Bold+1" w:cs="Arial-Bold+1"/>
                <w:b/>
                <w:bCs/>
                <w:sz w:val="20"/>
                <w:szCs w:val="20"/>
                <w:lang w:val="en-GB"/>
              </w:rPr>
            </w:pPr>
            <w:r w:rsidRPr="00E42241">
              <w:rPr>
                <w:rFonts w:ascii="Arial-Bold+1" w:hAnsi="Arial-Bold+1" w:cs="Arial-Bold+1"/>
                <w:b/>
                <w:bCs/>
                <w:sz w:val="20"/>
                <w:szCs w:val="20"/>
                <w:lang w:val="en-GB"/>
              </w:rPr>
              <w:t>Object Class = [Text]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it-IT"/>
              </w:rPr>
            </w:pPr>
            <w:proofErr w:type="gramStart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[(</w:t>
            </w:r>
            <w:proofErr w:type="gramEnd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M) SCAMIN = []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it-IT"/>
              </w:rPr>
            </w:pPr>
            <w:proofErr w:type="gramStart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(C</w:t>
            </w:r>
            <w:proofErr w:type="gramEnd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) SORDAT = [YYYYMMDD]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>(C) SORIND = (Refer to Section B General Guidance)]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</w:p>
        </w:tc>
      </w:tr>
    </w:tbl>
    <w:p w:rsidR="00093C24" w:rsidRPr="004C1B4F" w:rsidRDefault="00093C24" w:rsidP="0005464C">
      <w:pPr>
        <w:rPr>
          <w:rFonts w:ascii="Arial" w:hAnsi="Arial" w:cs="Arial"/>
          <w:sz w:val="20"/>
          <w:lang w:val="en-GB"/>
        </w:rPr>
      </w:pPr>
    </w:p>
    <w:sectPr w:rsidR="00093C24" w:rsidRPr="004C1B4F" w:rsidSect="0005464C">
      <w:headerReference w:type="default" r:id="rId8"/>
      <w:pgSz w:w="11900" w:h="16840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91F" w:rsidRDefault="0046091F" w:rsidP="00E415B6">
      <w:pPr>
        <w:spacing w:after="0"/>
      </w:pPr>
      <w:r>
        <w:separator/>
      </w:r>
    </w:p>
  </w:endnote>
  <w:endnote w:type="continuationSeparator" w:id="0">
    <w:p w:rsidR="0046091F" w:rsidRDefault="0046091F" w:rsidP="00E41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+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+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91F" w:rsidRDefault="0046091F" w:rsidP="00E415B6">
      <w:pPr>
        <w:spacing w:after="0"/>
      </w:pPr>
      <w:r>
        <w:separator/>
      </w:r>
    </w:p>
  </w:footnote>
  <w:footnote w:type="continuationSeparator" w:id="0">
    <w:p w:rsidR="0046091F" w:rsidRDefault="0046091F" w:rsidP="00E415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5B6" w:rsidRPr="00E415B6" w:rsidRDefault="00E415B6" w:rsidP="0005464C">
    <w:pPr>
      <w:pStyle w:val="Kopfzeile"/>
      <w:spacing w:after="120"/>
      <w:rPr>
        <w:rFonts w:ascii="Arial" w:hAnsi="Arial" w:cs="Arial"/>
      </w:rPr>
    </w:pPr>
    <w:r w:rsidRPr="000A2391">
      <w:rPr>
        <w:noProof/>
        <w:lang w:eastAsia="de-AT"/>
      </w:rPr>
      <w:drawing>
        <wp:inline distT="0" distB="0" distL="0" distR="0" wp14:anchorId="4A7B5A4E" wp14:editId="794435E1">
          <wp:extent cx="2733675" cy="600075"/>
          <wp:effectExtent l="0" t="0" r="9525" b="9525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hg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D38E5"/>
    <w:multiLevelType w:val="multilevel"/>
    <w:tmpl w:val="48963AD6"/>
    <w:lvl w:ilvl="0">
      <w:start w:val="1"/>
      <w:numFmt w:val="upperLetter"/>
      <w:pStyle w:val="berschrift1"/>
      <w:lvlText w:val="%1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34"/>
        <w:szCs w:val="34"/>
      </w:r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1418" w:hanging="1418"/>
      </w:pPr>
      <w:rPr>
        <w:rFonts w:hint="default"/>
        <w:b/>
        <w:i w:val="0"/>
      </w:rPr>
    </w:lvl>
    <w:lvl w:ilvl="2">
      <w:start w:val="1"/>
      <w:numFmt w:val="none"/>
      <w:pStyle w:val="berschrift3"/>
      <w:lvlText w:val=""/>
      <w:lvlJc w:val="left"/>
      <w:pPr>
        <w:tabs>
          <w:tab w:val="num" w:pos="1800"/>
        </w:tabs>
        <w:ind w:left="144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24"/>
    <w:rsid w:val="00000BEC"/>
    <w:rsid w:val="0005464C"/>
    <w:rsid w:val="00093C24"/>
    <w:rsid w:val="000951F0"/>
    <w:rsid w:val="000A2391"/>
    <w:rsid w:val="000A3400"/>
    <w:rsid w:val="001826BE"/>
    <w:rsid w:val="00253FAE"/>
    <w:rsid w:val="00310403"/>
    <w:rsid w:val="0032070C"/>
    <w:rsid w:val="003329BF"/>
    <w:rsid w:val="004119EC"/>
    <w:rsid w:val="0046091F"/>
    <w:rsid w:val="004C1B4F"/>
    <w:rsid w:val="004E230C"/>
    <w:rsid w:val="00661EA3"/>
    <w:rsid w:val="006D4578"/>
    <w:rsid w:val="006F5517"/>
    <w:rsid w:val="0075350C"/>
    <w:rsid w:val="00822339"/>
    <w:rsid w:val="00835719"/>
    <w:rsid w:val="008B7FF0"/>
    <w:rsid w:val="009433D8"/>
    <w:rsid w:val="00964EA0"/>
    <w:rsid w:val="009A5B5C"/>
    <w:rsid w:val="00A266B7"/>
    <w:rsid w:val="00A457C9"/>
    <w:rsid w:val="00B02871"/>
    <w:rsid w:val="00B056BA"/>
    <w:rsid w:val="00B73079"/>
    <w:rsid w:val="00B954A8"/>
    <w:rsid w:val="00C915BB"/>
    <w:rsid w:val="00CD4D12"/>
    <w:rsid w:val="00CD5A27"/>
    <w:rsid w:val="00D44E9A"/>
    <w:rsid w:val="00D70D2A"/>
    <w:rsid w:val="00E415B6"/>
    <w:rsid w:val="00F011C9"/>
    <w:rsid w:val="00F83970"/>
    <w:rsid w:val="00F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964E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964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sportwebs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Morlion</dc:creator>
  <cp:lastModifiedBy>Birklhuber Bernd</cp:lastModifiedBy>
  <cp:revision>4</cp:revision>
  <dcterms:created xsi:type="dcterms:W3CDTF">2017-08-01T10:09:00Z</dcterms:created>
  <dcterms:modified xsi:type="dcterms:W3CDTF">2017-10-17T05:01:00Z</dcterms:modified>
</cp:coreProperties>
</file>