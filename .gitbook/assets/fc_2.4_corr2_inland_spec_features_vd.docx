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93C" w:rsidRPr="004C280D" w:rsidRDefault="0093393C" w:rsidP="00790E03">
      <w:pPr>
        <w:spacing w:line="360" w:lineRule="auto"/>
        <w:jc w:val="center"/>
        <w:rPr>
          <w:rFonts w:cs="Arial"/>
          <w:sz w:val="36"/>
          <w:szCs w:val="36"/>
        </w:rPr>
      </w:pPr>
      <w:bookmarkStart w:id="0" w:name="_GoBack"/>
      <w:bookmarkEnd w:id="0"/>
    </w:p>
    <w:p w:rsidR="0093393C" w:rsidRPr="004C280D" w:rsidRDefault="0093393C" w:rsidP="00790E03">
      <w:pPr>
        <w:spacing w:line="360" w:lineRule="auto"/>
        <w:jc w:val="center"/>
        <w:rPr>
          <w:rFonts w:cs="Arial"/>
          <w:sz w:val="36"/>
          <w:szCs w:val="36"/>
        </w:rPr>
      </w:pPr>
    </w:p>
    <w:p w:rsidR="00790E03" w:rsidRDefault="00CE17A9" w:rsidP="00790E03">
      <w:pPr>
        <w:spacing w:line="360" w:lineRule="auto"/>
        <w:jc w:val="center"/>
        <w:rPr>
          <w:rFonts w:cs="Arial"/>
          <w:sz w:val="36"/>
          <w:szCs w:val="36"/>
        </w:rPr>
      </w:pPr>
      <w:r>
        <w:rPr>
          <w:rFonts w:cs="Arial"/>
          <w:noProof/>
          <w:sz w:val="36"/>
          <w:szCs w:val="36"/>
          <w:lang w:val="de-DE" w:eastAsia="de-DE"/>
        </w:rPr>
        <mc:AlternateContent>
          <mc:Choice Requires="wps">
            <w:drawing>
              <wp:anchor distT="0" distB="0" distL="114300" distR="114300" simplePos="0" relativeHeight="251657728" behindDoc="0" locked="0" layoutInCell="1" allowOverlap="1" wp14:anchorId="35C922F8" wp14:editId="004F5D1D">
                <wp:simplePos x="0" y="0"/>
                <wp:positionH relativeFrom="column">
                  <wp:posOffset>461010</wp:posOffset>
                </wp:positionH>
                <wp:positionV relativeFrom="paragraph">
                  <wp:posOffset>354330</wp:posOffset>
                </wp:positionV>
                <wp:extent cx="5943600" cy="2990850"/>
                <wp:effectExtent l="13335" t="11430" r="5715" b="762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990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6.3pt;margin-top:27.9pt;width:468pt;height:2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" filled="f"/>
            </w:pict>
          </mc:Fallback>
        </mc:AlternateContent>
      </w:r>
    </w:p>
    <w:p w:rsidR="0093393C" w:rsidRPr="004C280D" w:rsidRDefault="0093393C" w:rsidP="00790E03">
      <w:pPr>
        <w:spacing w:line="360" w:lineRule="auto"/>
        <w:jc w:val="center"/>
        <w:rPr>
          <w:rFonts w:cs="Arial"/>
          <w:sz w:val="36"/>
          <w:szCs w:val="36"/>
        </w:rPr>
      </w:pPr>
    </w:p>
    <w:p w:rsidR="005E4784" w:rsidRPr="004C280D" w:rsidRDefault="000E289D" w:rsidP="00790E03">
      <w:pPr>
        <w:spacing w:line="360" w:lineRule="auto"/>
        <w:jc w:val="center"/>
        <w:rPr>
          <w:rFonts w:cs="Arial"/>
          <w:b/>
          <w:sz w:val="48"/>
          <w:szCs w:val="48"/>
        </w:rPr>
      </w:pPr>
      <w:r>
        <w:rPr>
          <w:rFonts w:cs="Arial"/>
          <w:b/>
          <w:sz w:val="48"/>
          <w:szCs w:val="48"/>
        </w:rPr>
        <w:t>IENC Feature Catalogue</w:t>
      </w:r>
    </w:p>
    <w:p w:rsidR="0093393C" w:rsidRPr="004C280D" w:rsidRDefault="0093393C" w:rsidP="00790E03">
      <w:pPr>
        <w:spacing w:line="360" w:lineRule="auto"/>
        <w:jc w:val="center"/>
        <w:rPr>
          <w:rFonts w:cs="Arial"/>
          <w:sz w:val="36"/>
          <w:szCs w:val="36"/>
        </w:rPr>
      </w:pPr>
    </w:p>
    <w:p w:rsidR="00625B96" w:rsidRPr="004C280D" w:rsidRDefault="0093393C" w:rsidP="00790E03">
      <w:pPr>
        <w:spacing w:line="360" w:lineRule="auto"/>
        <w:jc w:val="center"/>
        <w:rPr>
          <w:rFonts w:cs="Arial"/>
          <w:b/>
          <w:sz w:val="36"/>
          <w:szCs w:val="36"/>
        </w:rPr>
      </w:pPr>
      <w:r w:rsidRPr="004C280D">
        <w:rPr>
          <w:rFonts w:cs="Arial"/>
          <w:b/>
          <w:sz w:val="36"/>
          <w:szCs w:val="36"/>
        </w:rPr>
        <w:t xml:space="preserve">Edition </w:t>
      </w:r>
      <w:r w:rsidR="00F20521">
        <w:rPr>
          <w:rFonts w:cs="Arial"/>
          <w:b/>
          <w:sz w:val="36"/>
          <w:szCs w:val="36"/>
        </w:rPr>
        <w:t>2.4</w:t>
      </w:r>
      <w:r w:rsidR="002619C9">
        <w:rPr>
          <w:rFonts w:cs="Arial"/>
          <w:b/>
          <w:sz w:val="36"/>
          <w:szCs w:val="36"/>
        </w:rPr>
        <w:t>.0</w:t>
      </w:r>
    </w:p>
    <w:p w:rsidR="005E4784" w:rsidRPr="004C280D" w:rsidRDefault="005E4784" w:rsidP="00790E03">
      <w:pPr>
        <w:spacing w:line="360" w:lineRule="auto"/>
        <w:jc w:val="center"/>
        <w:rPr>
          <w:rFonts w:cs="Arial"/>
          <w:sz w:val="36"/>
          <w:szCs w:val="36"/>
        </w:rPr>
      </w:pPr>
    </w:p>
    <w:p w:rsidR="0093393C" w:rsidRPr="004C280D" w:rsidRDefault="002619C9" w:rsidP="00790E03">
      <w:pPr>
        <w:spacing w:line="360" w:lineRule="auto"/>
        <w:jc w:val="center"/>
        <w:rPr>
          <w:rFonts w:cs="Arial"/>
          <w:b/>
          <w:sz w:val="36"/>
          <w:szCs w:val="36"/>
        </w:rPr>
      </w:pPr>
      <w:r>
        <w:rPr>
          <w:rFonts w:cs="Arial"/>
          <w:b/>
          <w:sz w:val="36"/>
          <w:szCs w:val="36"/>
        </w:rPr>
        <w:t>09 April 2015</w:t>
      </w:r>
    </w:p>
    <w:p w:rsidR="0093393C" w:rsidRPr="004C280D" w:rsidRDefault="0093393C" w:rsidP="00790E03">
      <w:pPr>
        <w:spacing w:line="360" w:lineRule="auto"/>
        <w:jc w:val="center"/>
        <w:rPr>
          <w:rFonts w:cs="Arial"/>
          <w:sz w:val="36"/>
          <w:szCs w:val="36"/>
        </w:rPr>
      </w:pPr>
    </w:p>
    <w:p w:rsidR="005B2BD6" w:rsidRDefault="005B2BD6" w:rsidP="00B23DAC">
      <w:pPr>
        <w:spacing w:line="360" w:lineRule="auto"/>
        <w:rPr>
          <w:rFonts w:cs="Arial"/>
          <w:b/>
          <w:sz w:val="36"/>
          <w:szCs w:val="36"/>
        </w:rPr>
      </w:pPr>
    </w:p>
    <w:p w:rsidR="00F429B4" w:rsidRDefault="00C1165D" w:rsidP="005B2BD6">
      <w:pPr>
        <w:spacing w:line="360" w:lineRule="auto"/>
        <w:jc w:val="center"/>
        <w:rPr>
          <w:rFonts w:cs="Arial"/>
          <w:b/>
          <w:sz w:val="24"/>
        </w:rPr>
      </w:pPr>
      <w:r>
        <w:rPr>
          <w:rFonts w:cs="Arial"/>
          <w:b/>
          <w:sz w:val="36"/>
          <w:szCs w:val="36"/>
        </w:rPr>
        <w:t>Inland specific</w:t>
      </w:r>
      <w:r w:rsidR="005B2BD6">
        <w:rPr>
          <w:rFonts w:cs="Arial"/>
          <w:b/>
          <w:sz w:val="36"/>
          <w:szCs w:val="36"/>
        </w:rPr>
        <w:t xml:space="preserve"> </w:t>
      </w:r>
      <w:proofErr w:type="gramStart"/>
      <w:r w:rsidR="005B2BD6">
        <w:rPr>
          <w:rFonts w:cs="Arial"/>
          <w:b/>
          <w:sz w:val="36"/>
          <w:szCs w:val="36"/>
        </w:rPr>
        <w:t>elements</w:t>
      </w:r>
      <w:proofErr w:type="gramEnd"/>
      <w:r>
        <w:rPr>
          <w:rFonts w:cs="Arial"/>
          <w:b/>
          <w:sz w:val="36"/>
          <w:szCs w:val="36"/>
        </w:rPr>
        <w:br/>
        <w:t>(for the alignment with S-101</w:t>
      </w:r>
      <w:r w:rsidR="005B2BD6">
        <w:rPr>
          <w:rFonts w:cs="Arial"/>
          <w:b/>
          <w:sz w:val="36"/>
          <w:szCs w:val="36"/>
        </w:rPr>
        <w:t>)</w:t>
      </w:r>
      <w:r w:rsidR="00C534FC">
        <w:rPr>
          <w:rFonts w:cs="Arial"/>
          <w:b/>
          <w:sz w:val="36"/>
          <w:szCs w:val="36"/>
        </w:rPr>
        <w:br w:type="page"/>
      </w:r>
      <w:r w:rsidR="00F429B4" w:rsidRPr="00F429B4">
        <w:rPr>
          <w:rFonts w:cs="Arial"/>
          <w:b/>
          <w:sz w:val="24"/>
        </w:rPr>
        <w:lastRenderedPageBreak/>
        <w:t>Introduction</w:t>
      </w:r>
    </w:p>
    <w:p w:rsidR="00466CCC" w:rsidRDefault="00F429B4" w:rsidP="00B23DAC">
      <w:pPr>
        <w:spacing w:line="360" w:lineRule="auto"/>
        <w:rPr>
          <w:rFonts w:cs="Arial"/>
          <w:sz w:val="20"/>
          <w:szCs w:val="20"/>
        </w:rPr>
      </w:pPr>
      <w:r>
        <w:rPr>
          <w:rFonts w:cs="Arial"/>
          <w:sz w:val="20"/>
          <w:szCs w:val="20"/>
        </w:rPr>
        <w:t>The IENC Feature Catalogue is based on features, attributes and enumerations of following Data Dictionaries</w:t>
      </w:r>
    </w:p>
    <w:p w:rsidR="00466CCC" w:rsidRPr="00466CCC" w:rsidRDefault="00466CCC" w:rsidP="00B23DAC">
      <w:pPr>
        <w:spacing w:line="360" w:lineRule="auto"/>
        <w:rPr>
          <w:rFonts w:cs="Arial"/>
          <w:sz w:val="2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3960"/>
        <w:gridCol w:w="1440"/>
        <w:gridCol w:w="1440"/>
        <w:gridCol w:w="3960"/>
      </w:tblGrid>
      <w:tr w:rsidR="00466CCC" w:rsidRPr="00FE316E" w:rsidTr="004C64F4">
        <w:tc>
          <w:tcPr>
            <w:tcW w:w="3960" w:type="dxa"/>
            <w:shd w:val="clear" w:color="auto" w:fill="auto"/>
          </w:tcPr>
          <w:p w:rsidR="00466CCC" w:rsidRPr="00FE316E" w:rsidRDefault="00466CCC" w:rsidP="005B5748">
            <w:pPr>
              <w:spacing w:before="60"/>
              <w:rPr>
                <w:rFonts w:cs="Arial"/>
                <w:b/>
                <w:sz w:val="20"/>
                <w:szCs w:val="20"/>
              </w:rPr>
            </w:pPr>
            <w:r w:rsidRPr="00FE316E">
              <w:rPr>
                <w:rFonts w:cs="Arial"/>
                <w:b/>
                <w:sz w:val="20"/>
                <w:szCs w:val="20"/>
              </w:rPr>
              <w:t>Data Dictionary Name</w:t>
            </w:r>
          </w:p>
        </w:tc>
        <w:tc>
          <w:tcPr>
            <w:tcW w:w="1440" w:type="dxa"/>
            <w:shd w:val="clear" w:color="auto" w:fill="auto"/>
          </w:tcPr>
          <w:p w:rsidR="00466CCC" w:rsidRPr="00FE316E" w:rsidRDefault="00466CCC" w:rsidP="005B5748">
            <w:pPr>
              <w:spacing w:before="60"/>
              <w:rPr>
                <w:rFonts w:cs="Arial"/>
                <w:b/>
                <w:sz w:val="20"/>
                <w:szCs w:val="20"/>
              </w:rPr>
            </w:pPr>
            <w:r w:rsidRPr="00FE316E">
              <w:rPr>
                <w:rFonts w:cs="Arial"/>
                <w:b/>
                <w:sz w:val="20"/>
                <w:szCs w:val="20"/>
              </w:rPr>
              <w:t>Token</w:t>
            </w:r>
          </w:p>
        </w:tc>
        <w:tc>
          <w:tcPr>
            <w:tcW w:w="1440" w:type="dxa"/>
            <w:shd w:val="clear" w:color="auto" w:fill="auto"/>
          </w:tcPr>
          <w:p w:rsidR="00466CCC" w:rsidRPr="00FE316E" w:rsidRDefault="00466CCC" w:rsidP="005B5748">
            <w:pPr>
              <w:spacing w:before="60"/>
              <w:rPr>
                <w:rFonts w:cs="Arial"/>
                <w:b/>
                <w:sz w:val="20"/>
                <w:szCs w:val="20"/>
              </w:rPr>
            </w:pPr>
            <w:r w:rsidRPr="00FE316E">
              <w:rPr>
                <w:rFonts w:cs="Arial"/>
                <w:b/>
                <w:sz w:val="20"/>
                <w:szCs w:val="20"/>
              </w:rPr>
              <w:t>Owner</w:t>
            </w:r>
          </w:p>
        </w:tc>
        <w:tc>
          <w:tcPr>
            <w:tcW w:w="3960" w:type="dxa"/>
            <w:shd w:val="clear" w:color="auto" w:fill="auto"/>
          </w:tcPr>
          <w:p w:rsidR="00466CCC" w:rsidRPr="00FE316E" w:rsidRDefault="00466CCC" w:rsidP="005B5748">
            <w:pPr>
              <w:spacing w:before="60"/>
              <w:rPr>
                <w:rFonts w:cs="Arial"/>
                <w:b/>
                <w:sz w:val="20"/>
                <w:szCs w:val="20"/>
              </w:rPr>
            </w:pPr>
            <w:r w:rsidRPr="00FE316E">
              <w:rPr>
                <w:rFonts w:cs="Arial"/>
                <w:b/>
                <w:sz w:val="20"/>
                <w:szCs w:val="20"/>
              </w:rPr>
              <w:t xml:space="preserve">Place of </w:t>
            </w:r>
            <w:proofErr w:type="spellStart"/>
            <w:r w:rsidRPr="00FE316E">
              <w:rPr>
                <w:rFonts w:cs="Arial"/>
                <w:b/>
                <w:sz w:val="20"/>
                <w:szCs w:val="20"/>
              </w:rPr>
              <w:t>Publishment</w:t>
            </w:r>
            <w:proofErr w:type="spellEnd"/>
          </w:p>
        </w:tc>
      </w:tr>
      <w:tr w:rsidR="00466CCC" w:rsidRPr="00F66306" w:rsidTr="004C64F4">
        <w:tc>
          <w:tcPr>
            <w:tcW w:w="3960" w:type="dxa"/>
            <w:shd w:val="clear" w:color="auto" w:fill="auto"/>
          </w:tcPr>
          <w:p w:rsidR="00466CCC" w:rsidRPr="00F66306" w:rsidRDefault="00466CCC" w:rsidP="005B5748">
            <w:pPr>
              <w:spacing w:before="60"/>
              <w:rPr>
                <w:rFonts w:cs="Arial"/>
                <w:sz w:val="20"/>
                <w:szCs w:val="20"/>
              </w:rPr>
            </w:pPr>
            <w:r w:rsidRPr="00F66306">
              <w:rPr>
                <w:rFonts w:cs="Arial"/>
                <w:sz w:val="20"/>
                <w:szCs w:val="20"/>
              </w:rPr>
              <w:t>HYDRO Data Dictionary</w:t>
            </w:r>
          </w:p>
        </w:tc>
        <w:tc>
          <w:tcPr>
            <w:tcW w:w="1440" w:type="dxa"/>
            <w:shd w:val="clear" w:color="auto" w:fill="auto"/>
          </w:tcPr>
          <w:p w:rsidR="00466CCC" w:rsidRPr="00F66306" w:rsidRDefault="00466CCC" w:rsidP="005B5748">
            <w:pPr>
              <w:spacing w:before="60"/>
              <w:rPr>
                <w:rFonts w:cs="Arial"/>
                <w:sz w:val="20"/>
                <w:szCs w:val="20"/>
              </w:rPr>
            </w:pPr>
            <w:r w:rsidRPr="00F66306">
              <w:rPr>
                <w:rFonts w:cs="Arial"/>
                <w:sz w:val="20"/>
                <w:szCs w:val="20"/>
              </w:rPr>
              <w:t>HYDRO</w:t>
            </w:r>
          </w:p>
        </w:tc>
        <w:tc>
          <w:tcPr>
            <w:tcW w:w="1440" w:type="dxa"/>
            <w:shd w:val="clear" w:color="auto" w:fill="auto"/>
          </w:tcPr>
          <w:p w:rsidR="00466CCC" w:rsidRPr="00F66306" w:rsidRDefault="00466CCC" w:rsidP="005B5748">
            <w:pPr>
              <w:spacing w:before="60"/>
              <w:rPr>
                <w:rFonts w:cs="Arial"/>
                <w:sz w:val="20"/>
                <w:szCs w:val="20"/>
              </w:rPr>
            </w:pPr>
            <w:r w:rsidRPr="00F66306">
              <w:rPr>
                <w:rFonts w:cs="Arial"/>
                <w:sz w:val="20"/>
                <w:szCs w:val="20"/>
              </w:rPr>
              <w:t>IHO</w:t>
            </w:r>
          </w:p>
        </w:tc>
        <w:tc>
          <w:tcPr>
            <w:tcW w:w="3960" w:type="dxa"/>
            <w:shd w:val="clear" w:color="auto" w:fill="auto"/>
          </w:tcPr>
          <w:p w:rsidR="00466CCC" w:rsidRPr="00F66306" w:rsidRDefault="00466CCC" w:rsidP="005B5748">
            <w:pPr>
              <w:spacing w:before="60"/>
              <w:rPr>
                <w:rFonts w:cs="Arial"/>
                <w:sz w:val="20"/>
                <w:szCs w:val="20"/>
              </w:rPr>
            </w:pPr>
            <w:r w:rsidRPr="00F66306">
              <w:rPr>
                <w:rFonts w:cs="Arial"/>
                <w:sz w:val="20"/>
                <w:szCs w:val="20"/>
              </w:rPr>
              <w:t>http://registry.iho.int</w:t>
            </w:r>
          </w:p>
        </w:tc>
      </w:tr>
      <w:tr w:rsidR="00466CCC" w:rsidRPr="00F66306" w:rsidTr="004C64F4">
        <w:tc>
          <w:tcPr>
            <w:tcW w:w="3960" w:type="dxa"/>
            <w:shd w:val="clear" w:color="auto" w:fill="auto"/>
          </w:tcPr>
          <w:p w:rsidR="00466CCC" w:rsidRPr="00F66306" w:rsidRDefault="00466CCC" w:rsidP="005B5748">
            <w:pPr>
              <w:spacing w:before="60"/>
              <w:rPr>
                <w:rFonts w:cs="Arial"/>
                <w:sz w:val="20"/>
                <w:szCs w:val="20"/>
              </w:rPr>
            </w:pPr>
            <w:r w:rsidRPr="00F66306">
              <w:rPr>
                <w:rFonts w:cs="Arial"/>
                <w:sz w:val="20"/>
                <w:szCs w:val="20"/>
              </w:rPr>
              <w:t>IENC Data Dictionary</w:t>
            </w:r>
          </w:p>
        </w:tc>
        <w:tc>
          <w:tcPr>
            <w:tcW w:w="1440" w:type="dxa"/>
            <w:shd w:val="clear" w:color="auto" w:fill="auto"/>
          </w:tcPr>
          <w:p w:rsidR="00466CCC" w:rsidRPr="00F66306" w:rsidRDefault="00466CCC" w:rsidP="005B5748">
            <w:pPr>
              <w:spacing w:before="60"/>
              <w:rPr>
                <w:rFonts w:cs="Arial"/>
                <w:sz w:val="20"/>
                <w:szCs w:val="20"/>
              </w:rPr>
            </w:pPr>
            <w:r w:rsidRPr="00F66306">
              <w:rPr>
                <w:rFonts w:cs="Arial"/>
                <w:sz w:val="20"/>
                <w:szCs w:val="20"/>
              </w:rPr>
              <w:t>IENC</w:t>
            </w:r>
          </w:p>
        </w:tc>
        <w:tc>
          <w:tcPr>
            <w:tcW w:w="1440" w:type="dxa"/>
            <w:shd w:val="clear" w:color="auto" w:fill="auto"/>
          </w:tcPr>
          <w:p w:rsidR="00466CCC" w:rsidRPr="00F66306" w:rsidRDefault="00466CCC" w:rsidP="005B5748">
            <w:pPr>
              <w:spacing w:before="60"/>
              <w:rPr>
                <w:rFonts w:cs="Arial"/>
                <w:sz w:val="20"/>
                <w:szCs w:val="20"/>
              </w:rPr>
            </w:pPr>
            <w:r w:rsidRPr="00F66306">
              <w:rPr>
                <w:rFonts w:cs="Arial"/>
                <w:sz w:val="20"/>
                <w:szCs w:val="20"/>
              </w:rPr>
              <w:t>IEHG</w:t>
            </w:r>
          </w:p>
        </w:tc>
        <w:tc>
          <w:tcPr>
            <w:tcW w:w="3960" w:type="dxa"/>
            <w:shd w:val="clear" w:color="auto" w:fill="auto"/>
          </w:tcPr>
          <w:p w:rsidR="00466CCC" w:rsidRPr="00F66306" w:rsidRDefault="00466CCC" w:rsidP="005B5748">
            <w:pPr>
              <w:spacing w:before="60"/>
              <w:rPr>
                <w:rFonts w:cs="Arial"/>
                <w:sz w:val="20"/>
                <w:szCs w:val="20"/>
              </w:rPr>
            </w:pPr>
            <w:r w:rsidRPr="00F66306">
              <w:rPr>
                <w:rFonts w:cs="Arial"/>
                <w:sz w:val="20"/>
                <w:szCs w:val="20"/>
              </w:rPr>
              <w:t>http://registry.iho.int</w:t>
            </w:r>
          </w:p>
        </w:tc>
      </w:tr>
    </w:tbl>
    <w:p w:rsidR="000967A1" w:rsidRDefault="00F429B4" w:rsidP="00BF591B">
      <w:pPr>
        <w:spacing w:line="360" w:lineRule="auto"/>
        <w:rPr>
          <w:rFonts w:cs="Arial"/>
          <w:b/>
          <w:sz w:val="24"/>
        </w:rPr>
      </w:pPr>
      <w:r w:rsidRPr="00BF591B">
        <w:rPr>
          <w:rFonts w:cs="Arial"/>
          <w:sz w:val="20"/>
          <w:szCs w:val="20"/>
        </w:rPr>
        <w:br w:type="page"/>
      </w:r>
      <w:r w:rsidR="000967A1" w:rsidRPr="004C280D">
        <w:rPr>
          <w:rFonts w:cs="Arial"/>
          <w:b/>
          <w:sz w:val="24"/>
        </w:rPr>
        <w:lastRenderedPageBreak/>
        <w:t>Used Abbreviations</w:t>
      </w:r>
    </w:p>
    <w:p w:rsidR="00BF591B" w:rsidRPr="00BF591B" w:rsidRDefault="00BF591B" w:rsidP="00BF591B">
      <w:pPr>
        <w:spacing w:line="360" w:lineRule="auto"/>
        <w:rPr>
          <w:rFonts w:cs="Arial"/>
          <w:b/>
          <w:sz w:val="24"/>
        </w:rPr>
      </w:pPr>
    </w:p>
    <w:tbl>
      <w:tblPr>
        <w:tblW w:w="0" w:type="auto"/>
        <w:tblInd w:w="72" w:type="dxa"/>
        <w:tblCellMar>
          <w:left w:w="72" w:type="dxa"/>
          <w:right w:w="72" w:type="dxa"/>
        </w:tblCellMar>
        <w:tblLook w:val="04A0" w:firstRow="1" w:lastRow="0" w:firstColumn="1" w:lastColumn="0" w:noHBand="0" w:noVBand="1"/>
      </w:tblPr>
      <w:tblGrid>
        <w:gridCol w:w="1080"/>
        <w:gridCol w:w="4320"/>
        <w:gridCol w:w="1080"/>
        <w:gridCol w:w="4320"/>
      </w:tblGrid>
      <w:tr w:rsidR="000967A1" w:rsidRPr="005E4784" w:rsidTr="004C64F4">
        <w:trPr>
          <w:trHeight w:val="288"/>
        </w:trPr>
        <w:tc>
          <w:tcPr>
            <w:tcW w:w="5400" w:type="dxa"/>
            <w:gridSpan w:val="2"/>
            <w:shd w:val="clear" w:color="auto" w:fill="auto"/>
          </w:tcPr>
          <w:p w:rsidR="000967A1" w:rsidRPr="005E4784" w:rsidRDefault="000967A1" w:rsidP="00B23DAC">
            <w:pPr>
              <w:spacing w:line="360" w:lineRule="auto"/>
              <w:rPr>
                <w:rFonts w:cs="Arial"/>
                <w:sz w:val="20"/>
                <w:szCs w:val="20"/>
                <w:u w:val="single"/>
              </w:rPr>
            </w:pPr>
            <w:r w:rsidRPr="005E4784">
              <w:rPr>
                <w:rFonts w:cs="Arial"/>
                <w:sz w:val="20"/>
                <w:szCs w:val="20"/>
                <w:u w:val="single"/>
              </w:rPr>
              <w:t>Feature Types</w:t>
            </w:r>
          </w:p>
        </w:tc>
        <w:tc>
          <w:tcPr>
            <w:tcW w:w="5400" w:type="dxa"/>
            <w:gridSpan w:val="2"/>
            <w:shd w:val="clear" w:color="auto" w:fill="auto"/>
          </w:tcPr>
          <w:p w:rsidR="000967A1" w:rsidRPr="005E4784" w:rsidRDefault="000967A1" w:rsidP="00B23DAC">
            <w:pPr>
              <w:spacing w:line="360" w:lineRule="auto"/>
              <w:rPr>
                <w:rFonts w:cs="Arial"/>
                <w:sz w:val="20"/>
                <w:szCs w:val="20"/>
                <w:u w:val="single"/>
              </w:rPr>
            </w:pPr>
            <w:r w:rsidRPr="005E4784">
              <w:rPr>
                <w:rFonts w:cs="Arial"/>
                <w:sz w:val="20"/>
                <w:szCs w:val="20"/>
                <w:u w:val="single"/>
              </w:rPr>
              <w:t>Feature Primitives</w:t>
            </w: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G</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Geo</w:t>
            </w:r>
          </w:p>
        </w:tc>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P</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Point</w:t>
            </w: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M</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Meta</w:t>
            </w:r>
          </w:p>
        </w:tc>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L</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Line</w:t>
            </w: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C</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Cartographic</w:t>
            </w:r>
          </w:p>
        </w:tc>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A</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Area</w:t>
            </w: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O</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Collection</w:t>
            </w:r>
          </w:p>
        </w:tc>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N</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None</w:t>
            </w: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I</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Information</w:t>
            </w:r>
          </w:p>
        </w:tc>
        <w:tc>
          <w:tcPr>
            <w:tcW w:w="5400" w:type="dxa"/>
            <w:gridSpan w:val="2"/>
            <w:shd w:val="clear" w:color="auto" w:fill="auto"/>
          </w:tcPr>
          <w:p w:rsidR="000967A1" w:rsidRPr="005E4784" w:rsidRDefault="000967A1" w:rsidP="00B23DAC">
            <w:pPr>
              <w:spacing w:line="360" w:lineRule="auto"/>
              <w:rPr>
                <w:rFonts w:cs="Arial"/>
                <w:sz w:val="20"/>
                <w:szCs w:val="20"/>
              </w:rPr>
            </w:pPr>
          </w:p>
        </w:tc>
      </w:tr>
      <w:tr w:rsidR="0019091F" w:rsidRPr="005E4784" w:rsidTr="004C64F4">
        <w:trPr>
          <w:trHeight w:val="576"/>
        </w:trPr>
        <w:tc>
          <w:tcPr>
            <w:tcW w:w="10800" w:type="dxa"/>
            <w:gridSpan w:val="4"/>
            <w:shd w:val="clear" w:color="auto" w:fill="auto"/>
          </w:tcPr>
          <w:p w:rsidR="0019091F" w:rsidRPr="005E4784" w:rsidRDefault="0019091F" w:rsidP="00B23DAC">
            <w:pPr>
              <w:spacing w:line="360" w:lineRule="auto"/>
              <w:rPr>
                <w:rFonts w:cs="Arial"/>
                <w:sz w:val="20"/>
                <w:szCs w:val="20"/>
              </w:rPr>
            </w:pPr>
          </w:p>
        </w:tc>
      </w:tr>
      <w:tr w:rsidR="000967A1" w:rsidRPr="005E4784" w:rsidTr="004C64F4">
        <w:trPr>
          <w:trHeight w:val="288"/>
        </w:trPr>
        <w:tc>
          <w:tcPr>
            <w:tcW w:w="5400" w:type="dxa"/>
            <w:gridSpan w:val="2"/>
            <w:shd w:val="clear" w:color="auto" w:fill="auto"/>
          </w:tcPr>
          <w:p w:rsidR="000967A1" w:rsidRPr="005E4784" w:rsidRDefault="000967A1" w:rsidP="00B23DAC">
            <w:pPr>
              <w:spacing w:line="360" w:lineRule="auto"/>
              <w:rPr>
                <w:rFonts w:cs="Arial"/>
                <w:sz w:val="20"/>
                <w:szCs w:val="20"/>
                <w:u w:val="single"/>
              </w:rPr>
            </w:pPr>
            <w:r w:rsidRPr="005E4784">
              <w:rPr>
                <w:rFonts w:cs="Arial"/>
                <w:sz w:val="20"/>
                <w:szCs w:val="20"/>
                <w:u w:val="single"/>
              </w:rPr>
              <w:t>Use of Feature Attribute Bindings</w:t>
            </w:r>
          </w:p>
        </w:tc>
        <w:tc>
          <w:tcPr>
            <w:tcW w:w="5400" w:type="dxa"/>
            <w:gridSpan w:val="2"/>
            <w:shd w:val="clear" w:color="auto" w:fill="auto"/>
          </w:tcPr>
          <w:p w:rsidR="000967A1" w:rsidRPr="005E4784" w:rsidRDefault="000967A1" w:rsidP="00B23DAC">
            <w:pPr>
              <w:spacing w:line="360" w:lineRule="auto"/>
              <w:rPr>
                <w:rFonts w:cs="Arial"/>
                <w:sz w:val="20"/>
                <w:szCs w:val="20"/>
              </w:rPr>
            </w:pP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O</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Optional</w:t>
            </w:r>
          </w:p>
        </w:tc>
        <w:tc>
          <w:tcPr>
            <w:tcW w:w="5400" w:type="dxa"/>
            <w:gridSpan w:val="2"/>
            <w:shd w:val="clear" w:color="auto" w:fill="auto"/>
          </w:tcPr>
          <w:p w:rsidR="000967A1" w:rsidRPr="005E4784" w:rsidRDefault="000967A1" w:rsidP="00B23DAC">
            <w:pPr>
              <w:spacing w:line="360" w:lineRule="auto"/>
              <w:rPr>
                <w:rFonts w:cs="Arial"/>
                <w:sz w:val="20"/>
                <w:szCs w:val="20"/>
              </w:rPr>
            </w:pP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M</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Mandatory</w:t>
            </w:r>
          </w:p>
        </w:tc>
        <w:tc>
          <w:tcPr>
            <w:tcW w:w="5400" w:type="dxa"/>
            <w:gridSpan w:val="2"/>
            <w:shd w:val="clear" w:color="auto" w:fill="auto"/>
          </w:tcPr>
          <w:p w:rsidR="000967A1" w:rsidRPr="005E4784" w:rsidRDefault="000967A1" w:rsidP="00B23DAC">
            <w:pPr>
              <w:spacing w:line="360" w:lineRule="auto"/>
              <w:rPr>
                <w:rFonts w:cs="Arial"/>
                <w:sz w:val="20"/>
                <w:szCs w:val="20"/>
              </w:rPr>
            </w:pP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C</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Conditional mandatory</w:t>
            </w:r>
          </w:p>
        </w:tc>
        <w:tc>
          <w:tcPr>
            <w:tcW w:w="5400" w:type="dxa"/>
            <w:gridSpan w:val="2"/>
            <w:shd w:val="clear" w:color="auto" w:fill="auto"/>
          </w:tcPr>
          <w:p w:rsidR="000967A1" w:rsidRPr="005E4784" w:rsidRDefault="000967A1" w:rsidP="00B23DAC">
            <w:pPr>
              <w:spacing w:line="360" w:lineRule="auto"/>
              <w:rPr>
                <w:rFonts w:cs="Arial"/>
                <w:sz w:val="20"/>
                <w:szCs w:val="20"/>
              </w:rPr>
            </w:pPr>
          </w:p>
        </w:tc>
      </w:tr>
      <w:tr w:rsidR="0019091F" w:rsidRPr="005E4784" w:rsidTr="004C64F4">
        <w:trPr>
          <w:trHeight w:val="576"/>
        </w:trPr>
        <w:tc>
          <w:tcPr>
            <w:tcW w:w="10800" w:type="dxa"/>
            <w:gridSpan w:val="4"/>
            <w:shd w:val="clear" w:color="auto" w:fill="auto"/>
          </w:tcPr>
          <w:p w:rsidR="0019091F" w:rsidRPr="005E4784" w:rsidRDefault="0019091F" w:rsidP="00B23DAC">
            <w:pPr>
              <w:spacing w:line="360" w:lineRule="auto"/>
              <w:rPr>
                <w:rFonts w:cs="Arial"/>
                <w:sz w:val="20"/>
                <w:szCs w:val="20"/>
                <w:u w:val="single"/>
              </w:rPr>
            </w:pPr>
          </w:p>
        </w:tc>
      </w:tr>
      <w:tr w:rsidR="000967A1" w:rsidRPr="005E4784" w:rsidTr="004C64F4">
        <w:trPr>
          <w:trHeight w:val="288"/>
        </w:trPr>
        <w:tc>
          <w:tcPr>
            <w:tcW w:w="5400" w:type="dxa"/>
            <w:gridSpan w:val="2"/>
            <w:shd w:val="clear" w:color="auto" w:fill="auto"/>
          </w:tcPr>
          <w:p w:rsidR="000967A1" w:rsidRPr="005E4784" w:rsidRDefault="000967A1" w:rsidP="00B23DAC">
            <w:pPr>
              <w:spacing w:line="360" w:lineRule="auto"/>
              <w:rPr>
                <w:rFonts w:cs="Arial"/>
                <w:sz w:val="20"/>
                <w:szCs w:val="20"/>
                <w:u w:val="single"/>
              </w:rPr>
            </w:pPr>
            <w:r w:rsidRPr="005E4784">
              <w:rPr>
                <w:rFonts w:cs="Arial"/>
                <w:sz w:val="20"/>
                <w:szCs w:val="20"/>
                <w:u w:val="single"/>
              </w:rPr>
              <w:t>Type of Attribute Use</w:t>
            </w:r>
          </w:p>
        </w:tc>
        <w:tc>
          <w:tcPr>
            <w:tcW w:w="5400" w:type="dxa"/>
            <w:gridSpan w:val="2"/>
            <w:shd w:val="clear" w:color="auto" w:fill="auto"/>
          </w:tcPr>
          <w:p w:rsidR="000967A1" w:rsidRPr="005E4784" w:rsidRDefault="000967A1" w:rsidP="00B23DAC">
            <w:pPr>
              <w:spacing w:line="360" w:lineRule="auto"/>
              <w:rPr>
                <w:rFonts w:cs="Arial"/>
                <w:sz w:val="20"/>
                <w:szCs w:val="20"/>
                <w:u w:val="single"/>
              </w:rPr>
            </w:pPr>
            <w:r w:rsidRPr="005E4784">
              <w:rPr>
                <w:rFonts w:cs="Arial"/>
                <w:sz w:val="20"/>
                <w:szCs w:val="20"/>
                <w:u w:val="single"/>
              </w:rPr>
              <w:t>Type of Attribute Value</w:t>
            </w: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F</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Feature</w:t>
            </w:r>
          </w:p>
        </w:tc>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E</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Enumeration</w:t>
            </w: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N</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National</w:t>
            </w:r>
          </w:p>
        </w:tc>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L</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List</w:t>
            </w: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S</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Spatial</w:t>
            </w:r>
          </w:p>
        </w:tc>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F</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Float</w:t>
            </w:r>
          </w:p>
        </w:tc>
      </w:tr>
      <w:tr w:rsidR="000967A1" w:rsidRPr="005E4784" w:rsidTr="004C64F4">
        <w:trPr>
          <w:trHeight w:val="288"/>
        </w:trPr>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C</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Cartographic</w:t>
            </w:r>
          </w:p>
        </w:tc>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I</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Integer</w:t>
            </w:r>
          </w:p>
        </w:tc>
      </w:tr>
      <w:tr w:rsidR="000967A1" w:rsidRPr="005E4784" w:rsidTr="004C64F4">
        <w:trPr>
          <w:trHeight w:val="288"/>
        </w:trPr>
        <w:tc>
          <w:tcPr>
            <w:tcW w:w="5400" w:type="dxa"/>
            <w:gridSpan w:val="2"/>
            <w:shd w:val="clear" w:color="auto" w:fill="auto"/>
          </w:tcPr>
          <w:p w:rsidR="000967A1" w:rsidRPr="005E4784" w:rsidRDefault="000967A1" w:rsidP="00B23DAC">
            <w:pPr>
              <w:spacing w:line="360" w:lineRule="auto"/>
              <w:rPr>
                <w:rFonts w:cs="Arial"/>
                <w:sz w:val="20"/>
                <w:szCs w:val="20"/>
              </w:rPr>
            </w:pPr>
          </w:p>
        </w:tc>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T</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Text</w:t>
            </w:r>
          </w:p>
        </w:tc>
      </w:tr>
      <w:tr w:rsidR="000967A1" w:rsidRPr="005E4784" w:rsidTr="004C64F4">
        <w:trPr>
          <w:trHeight w:val="288"/>
        </w:trPr>
        <w:tc>
          <w:tcPr>
            <w:tcW w:w="5400" w:type="dxa"/>
            <w:gridSpan w:val="2"/>
            <w:shd w:val="clear" w:color="auto" w:fill="auto"/>
          </w:tcPr>
          <w:p w:rsidR="000967A1" w:rsidRPr="005E4784" w:rsidRDefault="000967A1" w:rsidP="00B23DAC">
            <w:pPr>
              <w:spacing w:line="360" w:lineRule="auto"/>
              <w:rPr>
                <w:rFonts w:cs="Arial"/>
                <w:sz w:val="20"/>
                <w:szCs w:val="20"/>
              </w:rPr>
            </w:pPr>
          </w:p>
        </w:tc>
        <w:tc>
          <w:tcPr>
            <w:tcW w:w="108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S</w:t>
            </w:r>
          </w:p>
        </w:tc>
        <w:tc>
          <w:tcPr>
            <w:tcW w:w="4320" w:type="dxa"/>
            <w:shd w:val="clear" w:color="auto" w:fill="auto"/>
          </w:tcPr>
          <w:p w:rsidR="000967A1" w:rsidRPr="005E4784" w:rsidRDefault="0019091F" w:rsidP="00B23DAC">
            <w:pPr>
              <w:spacing w:line="360" w:lineRule="auto"/>
              <w:rPr>
                <w:rFonts w:cs="Arial"/>
                <w:sz w:val="20"/>
                <w:szCs w:val="20"/>
              </w:rPr>
            </w:pPr>
            <w:r w:rsidRPr="005E4784">
              <w:rPr>
                <w:rFonts w:cs="Arial"/>
                <w:sz w:val="20"/>
                <w:szCs w:val="20"/>
              </w:rPr>
              <w:t>Structured text</w:t>
            </w:r>
          </w:p>
        </w:tc>
      </w:tr>
    </w:tbl>
    <w:p w:rsidR="00C534FC" w:rsidRDefault="00C534FC" w:rsidP="00B23DAC">
      <w:pPr>
        <w:spacing w:line="360" w:lineRule="auto"/>
        <w:rPr>
          <w:rFonts w:cs="Arial"/>
          <w:sz w:val="20"/>
          <w:szCs w:val="20"/>
        </w:rPr>
      </w:pPr>
    </w:p>
    <w:p w:rsidR="000E289D" w:rsidRDefault="000E289D" w:rsidP="00B23DAC">
      <w:pPr>
        <w:spacing w:line="360" w:lineRule="auto"/>
        <w:rPr>
          <w:rFonts w:cs="Arial"/>
          <w:sz w:val="20"/>
          <w:szCs w:val="20"/>
        </w:rPr>
      </w:pPr>
    </w:p>
    <w:p w:rsidR="00AF5D39" w:rsidRDefault="00AF5D39" w:rsidP="00B23DAC">
      <w:pPr>
        <w:spacing w:line="360" w:lineRule="auto"/>
        <w:rPr>
          <w:rFonts w:cs="Arial"/>
          <w:sz w:val="20"/>
          <w:szCs w:val="20"/>
        </w:rPr>
        <w:sectPr w:rsidR="00AF5D39" w:rsidSect="00F511F5">
          <w:headerReference w:type="default" r:id="rId9"/>
          <w:footerReference w:type="default" r:id="rId10"/>
          <w:pgSz w:w="12240" w:h="15840" w:code="1"/>
          <w:pgMar w:top="720" w:right="720" w:bottom="720" w:left="720" w:header="432" w:footer="288" w:gutter="0"/>
          <w:pgNumType w:start="0"/>
          <w:cols w:space="720"/>
          <w:titlePg/>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664"/>
        <w:gridCol w:w="2160"/>
        <w:gridCol w:w="720"/>
        <w:gridCol w:w="720"/>
      </w:tblGrid>
      <w:tr w:rsidR="00C1165D" w:rsidTr="00F63D4D">
        <w:tc>
          <w:tcPr>
            <w:tcW w:w="1440" w:type="dxa"/>
            <w:gridSpan w:val="2"/>
            <w:tcBorders>
              <w:bottom w:val="single" w:sz="4" w:space="0" w:color="auto"/>
            </w:tcBorders>
            <w:shd w:val="clear" w:color="auto" w:fill="auto"/>
            <w:vAlign w:val="center"/>
          </w:tcPr>
          <w:p w:rsidR="00C1165D" w:rsidRDefault="00C1165D" w:rsidP="00F63D4D">
            <w:pPr>
              <w:spacing w:line="276" w:lineRule="auto"/>
              <w:rPr>
                <w:rFonts w:eastAsia="Calibri" w:cs="Arial"/>
                <w:sz w:val="20"/>
                <w:szCs w:val="20"/>
                <w:lang w:eastAsia="en-US"/>
              </w:rPr>
            </w:pPr>
            <w:r>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C1165D" w:rsidRDefault="00C1165D" w:rsidP="00F63D4D">
            <w:pPr>
              <w:spacing w:line="276" w:lineRule="auto"/>
              <w:rPr>
                <w:rFonts w:eastAsia="Calibri" w:cs="Arial"/>
                <w:sz w:val="20"/>
                <w:szCs w:val="20"/>
                <w:lang w:eastAsia="en-US"/>
              </w:rPr>
            </w:pPr>
            <w:r>
              <w:rPr>
                <w:rFonts w:eastAsia="Calibri" w:cs="Arial"/>
                <w:sz w:val="20"/>
                <w:szCs w:val="20"/>
                <w:lang w:eastAsia="en-US"/>
              </w:rPr>
              <w:t>Anchorage area</w:t>
            </w:r>
          </w:p>
        </w:tc>
      </w:tr>
      <w:tr w:rsidR="00C1165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C1165D" w:rsidRDefault="00C1165D" w:rsidP="00F63D4D">
            <w:pPr>
              <w:rPr>
                <w:rFonts w:eastAsia="Calibri" w:cs="Arial"/>
                <w:sz w:val="20"/>
                <w:szCs w:val="20"/>
                <w:lang w:eastAsia="en-US"/>
              </w:rPr>
            </w:pPr>
          </w:p>
        </w:tc>
      </w:tr>
      <w:tr w:rsidR="00C1165D" w:rsidTr="00F63D4D">
        <w:tc>
          <w:tcPr>
            <w:tcW w:w="1440" w:type="dxa"/>
            <w:gridSpan w:val="2"/>
            <w:tcBorders>
              <w:top w:val="nil"/>
              <w:left w:val="nil"/>
              <w:bottom w:val="nil"/>
              <w:right w:val="nil"/>
            </w:tcBorders>
            <w:shd w:val="clear" w:color="auto" w:fill="auto"/>
          </w:tcPr>
          <w:p w:rsidR="00C1165D" w:rsidRDefault="00C1165D" w:rsidP="00F63D4D">
            <w:pPr>
              <w:spacing w:line="276" w:lineRule="auto"/>
              <w:rPr>
                <w:rFonts w:eastAsia="Calibri" w:cs="Arial"/>
                <w:sz w:val="20"/>
                <w:szCs w:val="20"/>
                <w:lang w:eastAsia="en-US"/>
              </w:rPr>
            </w:pPr>
            <w:r>
              <w:rPr>
                <w:rFonts w:eastAsia="Calibri" w:cs="Arial"/>
                <w:sz w:val="20"/>
                <w:szCs w:val="20"/>
                <w:lang w:eastAsia="en-US"/>
              </w:rPr>
              <w:t>Acronym:</w:t>
            </w:r>
          </w:p>
        </w:tc>
        <w:tc>
          <w:tcPr>
            <w:tcW w:w="7920" w:type="dxa"/>
            <w:gridSpan w:val="5"/>
            <w:tcBorders>
              <w:top w:val="nil"/>
              <w:left w:val="nil"/>
              <w:bottom w:val="nil"/>
              <w:right w:val="nil"/>
            </w:tcBorders>
            <w:shd w:val="clear" w:color="auto" w:fill="auto"/>
          </w:tcPr>
          <w:p w:rsidR="00C1165D" w:rsidRDefault="00C1165D" w:rsidP="00F63D4D">
            <w:pPr>
              <w:spacing w:line="276" w:lineRule="auto"/>
              <w:rPr>
                <w:rFonts w:eastAsia="Calibri" w:cs="Arial"/>
                <w:sz w:val="20"/>
                <w:szCs w:val="20"/>
                <w:lang w:eastAsia="en-US"/>
              </w:rPr>
            </w:pPr>
            <w:del w:id="1" w:author="Birklhuber Bernd" w:date="2014-06-17T14:46:00Z">
              <w:r w:rsidRPr="00353295" w:rsidDel="0061233E">
                <w:rPr>
                  <w:rFonts w:eastAsia="Calibri" w:cs="Arial"/>
                  <w:sz w:val="20"/>
                  <w:szCs w:val="20"/>
                  <w:lang w:eastAsia="en-US"/>
                </w:rPr>
                <w:delText>achare</w:delText>
              </w:r>
            </w:del>
            <w:ins w:id="2" w:author="Birklhuber Bernd" w:date="2014-06-17T14:46:00Z">
              <w:r w:rsidR="0061233E" w:rsidRPr="00353295">
                <w:rPr>
                  <w:rFonts w:eastAsia="Calibri" w:cs="Arial"/>
                  <w:sz w:val="20"/>
                  <w:szCs w:val="20"/>
                  <w:lang w:eastAsia="en-US"/>
                </w:rPr>
                <w:t>Anchorage area</w:t>
              </w:r>
            </w:ins>
          </w:p>
        </w:tc>
        <w:tc>
          <w:tcPr>
            <w:tcW w:w="720" w:type="dxa"/>
            <w:tcBorders>
              <w:top w:val="nil"/>
              <w:left w:val="nil"/>
              <w:bottom w:val="nil"/>
              <w:right w:val="nil"/>
            </w:tcBorders>
            <w:shd w:val="clear" w:color="auto" w:fill="auto"/>
          </w:tcPr>
          <w:p w:rsidR="00C1165D" w:rsidRDefault="00C1165D" w:rsidP="00F63D4D">
            <w:pPr>
              <w:spacing w:line="276" w:lineRule="auto"/>
              <w:jc w:val="right"/>
              <w:rPr>
                <w:rFonts w:eastAsia="Calibri" w:cs="Arial"/>
                <w:sz w:val="20"/>
                <w:szCs w:val="20"/>
                <w:lang w:eastAsia="en-US"/>
              </w:rPr>
            </w:pPr>
            <w:r>
              <w:rPr>
                <w:rFonts w:eastAsia="Calibri" w:cs="Arial"/>
                <w:sz w:val="20"/>
                <w:szCs w:val="20"/>
                <w:lang w:eastAsia="en-US"/>
              </w:rPr>
              <w:t>Code:</w:t>
            </w:r>
          </w:p>
        </w:tc>
        <w:tc>
          <w:tcPr>
            <w:tcW w:w="720" w:type="dxa"/>
            <w:tcBorders>
              <w:top w:val="nil"/>
              <w:left w:val="nil"/>
              <w:bottom w:val="nil"/>
              <w:right w:val="nil"/>
            </w:tcBorders>
            <w:shd w:val="clear" w:color="auto" w:fill="auto"/>
          </w:tcPr>
          <w:p w:rsidR="00C1165D" w:rsidRDefault="0061233E" w:rsidP="00F63D4D">
            <w:pPr>
              <w:spacing w:line="276" w:lineRule="auto"/>
              <w:jc w:val="right"/>
              <w:rPr>
                <w:rFonts w:eastAsia="Calibri" w:cs="Arial"/>
                <w:sz w:val="20"/>
                <w:szCs w:val="20"/>
                <w:lang w:eastAsia="en-US"/>
              </w:rPr>
            </w:pPr>
            <w:del w:id="3" w:author="Birklhuber Bernd" w:date="2014-06-17T14:46:00Z">
              <w:r w:rsidDel="0061233E">
                <w:rPr>
                  <w:rFonts w:eastAsia="Calibri" w:cs="Arial"/>
                  <w:sz w:val="20"/>
                  <w:szCs w:val="20"/>
                  <w:lang w:eastAsia="en-US"/>
                </w:rPr>
                <w:delText>17000</w:delText>
              </w:r>
            </w:del>
            <w:ins w:id="4" w:author="Birklhuber Bernd" w:date="2014-06-17T14:46:00Z">
              <w:r>
                <w:rPr>
                  <w:rFonts w:eastAsia="Calibri" w:cs="Arial"/>
                  <w:sz w:val="20"/>
                  <w:szCs w:val="20"/>
                  <w:lang w:eastAsia="en-US"/>
                </w:rPr>
                <w:t>?</w:t>
              </w:r>
            </w:ins>
          </w:p>
        </w:tc>
      </w:tr>
      <w:tr w:rsidR="00C1165D" w:rsidTr="00F63D4D">
        <w:tc>
          <w:tcPr>
            <w:tcW w:w="1440" w:type="dxa"/>
            <w:gridSpan w:val="2"/>
            <w:tcBorders>
              <w:top w:val="nil"/>
              <w:left w:val="nil"/>
              <w:bottom w:val="nil"/>
              <w:right w:val="nil"/>
            </w:tcBorders>
            <w:shd w:val="clear" w:color="auto" w:fill="auto"/>
          </w:tcPr>
          <w:p w:rsidR="00C1165D" w:rsidRDefault="00C1165D" w:rsidP="00F63D4D">
            <w:pPr>
              <w:spacing w:line="276" w:lineRule="auto"/>
              <w:rPr>
                <w:rFonts w:eastAsia="Calibri" w:cs="Arial"/>
                <w:sz w:val="20"/>
                <w:szCs w:val="20"/>
                <w:lang w:eastAsia="en-US"/>
              </w:rPr>
            </w:pPr>
            <w:r>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C1165D" w:rsidRDefault="00C1165D" w:rsidP="00F63D4D">
            <w:pPr>
              <w:spacing w:line="276" w:lineRule="auto"/>
              <w:rPr>
                <w:rFonts w:eastAsia="Calibri" w:cs="Arial"/>
                <w:sz w:val="20"/>
                <w:szCs w:val="20"/>
                <w:lang w:eastAsia="en-US"/>
              </w:rPr>
            </w:pPr>
            <w:r>
              <w:rPr>
                <w:rFonts w:eastAsia="Calibri" w:cs="Arial"/>
                <w:sz w:val="20"/>
                <w:szCs w:val="20"/>
                <w:lang w:eastAsia="en-US"/>
              </w:rPr>
              <w:t>G</w:t>
            </w:r>
          </w:p>
        </w:tc>
      </w:tr>
      <w:tr w:rsidR="00C1165D" w:rsidTr="00F63D4D">
        <w:tc>
          <w:tcPr>
            <w:tcW w:w="1440" w:type="dxa"/>
            <w:gridSpan w:val="2"/>
            <w:tcBorders>
              <w:top w:val="nil"/>
              <w:left w:val="nil"/>
              <w:bottom w:val="nil"/>
              <w:right w:val="nil"/>
            </w:tcBorders>
            <w:shd w:val="clear" w:color="auto" w:fill="auto"/>
          </w:tcPr>
          <w:p w:rsidR="00C1165D" w:rsidRDefault="00C1165D" w:rsidP="00F63D4D">
            <w:pPr>
              <w:spacing w:line="276" w:lineRule="auto"/>
              <w:rPr>
                <w:rFonts w:eastAsia="Calibri" w:cs="Arial"/>
                <w:sz w:val="20"/>
                <w:szCs w:val="20"/>
                <w:lang w:eastAsia="en-US"/>
              </w:rPr>
            </w:pPr>
            <w:r>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C1165D" w:rsidRDefault="0061233E" w:rsidP="00F63D4D">
            <w:pPr>
              <w:spacing w:line="276" w:lineRule="auto"/>
              <w:rPr>
                <w:rFonts w:eastAsia="Calibri" w:cs="Arial"/>
                <w:sz w:val="20"/>
                <w:szCs w:val="20"/>
                <w:lang w:eastAsia="en-US"/>
              </w:rPr>
            </w:pPr>
            <w:r>
              <w:rPr>
                <w:rFonts w:eastAsia="Calibri" w:cs="Arial"/>
                <w:sz w:val="20"/>
                <w:szCs w:val="20"/>
                <w:lang w:eastAsia="en-US"/>
              </w:rPr>
              <w:t>P,</w:t>
            </w:r>
            <w:r w:rsidR="00C1165D">
              <w:rPr>
                <w:rFonts w:eastAsia="Calibri" w:cs="Arial"/>
                <w:sz w:val="20"/>
                <w:szCs w:val="20"/>
                <w:lang w:eastAsia="en-US"/>
              </w:rPr>
              <w:t>A</w:t>
            </w:r>
          </w:p>
        </w:tc>
      </w:tr>
      <w:tr w:rsidR="00C1165D" w:rsidTr="00F63D4D">
        <w:trPr>
          <w:trHeight w:val="432"/>
        </w:trPr>
        <w:tc>
          <w:tcPr>
            <w:tcW w:w="10800" w:type="dxa"/>
            <w:gridSpan w:val="9"/>
            <w:tcBorders>
              <w:top w:val="nil"/>
              <w:left w:val="nil"/>
              <w:bottom w:val="nil"/>
              <w:right w:val="nil"/>
            </w:tcBorders>
            <w:shd w:val="clear" w:color="auto" w:fill="auto"/>
          </w:tcPr>
          <w:p w:rsidR="00C1165D" w:rsidRDefault="00C1165D" w:rsidP="00F63D4D">
            <w:pPr>
              <w:rPr>
                <w:rFonts w:eastAsia="Calibri" w:cs="Arial"/>
                <w:sz w:val="20"/>
                <w:szCs w:val="20"/>
                <w:lang w:eastAsia="en-US"/>
              </w:rPr>
            </w:pPr>
          </w:p>
        </w:tc>
      </w:tr>
      <w:tr w:rsidR="00C1165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C1165D" w:rsidRDefault="00C1165D" w:rsidP="00F63D4D">
            <w:pPr>
              <w:spacing w:line="276" w:lineRule="auto"/>
              <w:rPr>
                <w:rFonts w:eastAsia="Calibri" w:cs="Arial"/>
                <w:sz w:val="20"/>
                <w:szCs w:val="20"/>
                <w:u w:val="single"/>
                <w:lang w:eastAsia="en-US"/>
              </w:rPr>
            </w:pPr>
            <w:r>
              <w:rPr>
                <w:rFonts w:eastAsia="Calibri" w:cs="Arial"/>
                <w:sz w:val="20"/>
                <w:szCs w:val="20"/>
                <w:u w:val="single"/>
                <w:lang w:eastAsia="en-US"/>
              </w:rPr>
              <w:t>Data Dictionary (DD) Reference:</w:t>
            </w:r>
          </w:p>
        </w:tc>
      </w:tr>
      <w:tr w:rsidR="00C1165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C1165D" w:rsidRDefault="00C1165D" w:rsidP="00F63D4D">
            <w:pPr>
              <w:spacing w:line="276" w:lineRule="auto"/>
              <w:rPr>
                <w:rFonts w:eastAsia="Calibri" w:cs="Arial"/>
                <w:sz w:val="20"/>
                <w:szCs w:val="20"/>
                <w:lang w:eastAsia="en-US"/>
              </w:rPr>
            </w:pPr>
            <w:r>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C1165D" w:rsidRDefault="0061233E" w:rsidP="00F63D4D">
            <w:pPr>
              <w:spacing w:line="276" w:lineRule="auto"/>
              <w:rPr>
                <w:rFonts w:eastAsia="Calibri" w:cs="Arial"/>
                <w:sz w:val="20"/>
                <w:szCs w:val="20"/>
                <w:lang w:eastAsia="en-US"/>
              </w:rPr>
            </w:pPr>
            <w:del w:id="5" w:author="Birklhuber Bernd" w:date="2014-06-17T14:47:00Z">
              <w:r w:rsidRPr="003074E2" w:rsidDel="0061233E">
                <w:rPr>
                  <w:rFonts w:eastAsia="Calibri" w:cs="Arial"/>
                  <w:sz w:val="20"/>
                  <w:szCs w:val="20"/>
                  <w:lang w:eastAsia="en-US"/>
                </w:rPr>
                <w:delText>IENC</w:delText>
              </w:r>
            </w:del>
            <w:ins w:id="6" w:author="Birklhuber Bernd" w:date="2014-06-17T14:47:00Z">
              <w:r w:rsidRPr="003074E2">
                <w:rPr>
                  <w:rFonts w:eastAsia="Calibri" w:cs="Arial"/>
                  <w:sz w:val="20"/>
                  <w:szCs w:val="20"/>
                  <w:lang w:eastAsia="en-US"/>
                </w:rPr>
                <w:t>HYDRO</w:t>
              </w:r>
            </w:ins>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C1165D" w:rsidRDefault="00C1165D" w:rsidP="00F63D4D">
            <w:pPr>
              <w:spacing w:line="276" w:lineRule="auto"/>
              <w:rPr>
                <w:rFonts w:eastAsia="Calibri" w:cs="Arial"/>
                <w:sz w:val="20"/>
                <w:szCs w:val="20"/>
                <w:lang w:eastAsia="en-US"/>
              </w:rPr>
            </w:pPr>
            <w:r>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C1165D" w:rsidRDefault="00C1165D" w:rsidP="0061233E">
            <w:pPr>
              <w:spacing w:line="276" w:lineRule="auto"/>
              <w:rPr>
                <w:rFonts w:eastAsia="Calibri" w:cs="Arial"/>
                <w:sz w:val="20"/>
                <w:szCs w:val="20"/>
                <w:lang w:eastAsia="en-US"/>
              </w:rPr>
            </w:pPr>
            <w:del w:id="7" w:author="Birklhuber Bernd" w:date="2014-06-17T14:47:00Z">
              <w:r w:rsidDel="0061233E">
                <w:rPr>
                  <w:rFonts w:eastAsia="Calibri" w:cs="Arial"/>
                  <w:sz w:val="20"/>
                  <w:szCs w:val="20"/>
                  <w:lang w:eastAsia="en-US"/>
                </w:rPr>
                <w:delText>200</w:delText>
              </w:r>
              <w:r w:rsidR="0061233E" w:rsidDel="0061233E">
                <w:rPr>
                  <w:rFonts w:eastAsia="Calibri" w:cs="Arial"/>
                  <w:sz w:val="20"/>
                  <w:szCs w:val="20"/>
                  <w:lang w:eastAsia="en-US"/>
                </w:rPr>
                <w:delText>1</w:delText>
              </w:r>
              <w:r w:rsidDel="0061233E">
                <w:rPr>
                  <w:rFonts w:eastAsia="Calibri" w:cs="Arial"/>
                  <w:sz w:val="20"/>
                  <w:szCs w:val="20"/>
                  <w:lang w:eastAsia="en-US"/>
                </w:rPr>
                <w:delText>-</w:delText>
              </w:r>
              <w:r w:rsidR="0061233E" w:rsidDel="0061233E">
                <w:rPr>
                  <w:rFonts w:eastAsia="Calibri" w:cs="Arial"/>
                  <w:sz w:val="20"/>
                  <w:szCs w:val="20"/>
                  <w:lang w:eastAsia="en-US"/>
                </w:rPr>
                <w:delText>05</w:delText>
              </w:r>
              <w:r w:rsidDel="0061233E">
                <w:rPr>
                  <w:rFonts w:eastAsia="Calibri" w:cs="Arial"/>
                  <w:sz w:val="20"/>
                  <w:szCs w:val="20"/>
                  <w:lang w:eastAsia="en-US"/>
                </w:rPr>
                <w:delText>-</w:delText>
              </w:r>
              <w:r w:rsidR="0061233E" w:rsidDel="0061233E">
                <w:rPr>
                  <w:rFonts w:eastAsia="Calibri" w:cs="Arial"/>
                  <w:sz w:val="20"/>
                  <w:szCs w:val="20"/>
                  <w:lang w:eastAsia="en-US"/>
                </w:rPr>
                <w:delText>3</w:delText>
              </w:r>
              <w:r w:rsidDel="0061233E">
                <w:rPr>
                  <w:rFonts w:eastAsia="Calibri" w:cs="Arial"/>
                  <w:sz w:val="20"/>
                  <w:szCs w:val="20"/>
                  <w:lang w:eastAsia="en-US"/>
                </w:rPr>
                <w:delText>1</w:delText>
              </w:r>
            </w:del>
            <w:ins w:id="8" w:author="Birklhuber Bernd" w:date="2014-06-17T14:47:00Z">
              <w:r w:rsidR="0061233E">
                <w:rPr>
                  <w:rFonts w:eastAsia="Calibri" w:cs="Arial"/>
                  <w:sz w:val="20"/>
                  <w:szCs w:val="20"/>
                  <w:lang w:eastAsia="en-US"/>
                </w:rPr>
                <w:t>?</w:t>
              </w:r>
            </w:ins>
          </w:p>
        </w:tc>
      </w:tr>
      <w:tr w:rsidR="00C1165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C1165D" w:rsidRDefault="00C1165D" w:rsidP="00F63D4D">
            <w:pPr>
              <w:spacing w:line="276" w:lineRule="auto"/>
              <w:rPr>
                <w:rFonts w:eastAsia="Calibri" w:cs="Arial"/>
                <w:sz w:val="20"/>
                <w:szCs w:val="20"/>
                <w:lang w:eastAsia="en-US"/>
              </w:rPr>
            </w:pPr>
            <w:r>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FB1057" w:rsidRPr="008E243B" w:rsidRDefault="00FB1057" w:rsidP="00FB1057">
            <w:pPr>
              <w:autoSpaceDE w:val="0"/>
              <w:autoSpaceDN w:val="0"/>
              <w:adjustRightInd w:val="0"/>
              <w:rPr>
                <w:ins w:id="9" w:author="Birklhuber Bernd" w:date="2014-06-17T14:47:00Z"/>
                <w:rFonts w:ascii="ArialMT" w:hAnsi="ArialMT" w:cs="ArialMT"/>
                <w:sz w:val="20"/>
                <w:szCs w:val="20"/>
                <w:highlight w:val="yellow"/>
                <w:lang w:eastAsia="en-US"/>
              </w:rPr>
            </w:pPr>
            <w:ins w:id="10" w:author="Birklhuber Bernd" w:date="2014-06-17T14:47:00Z">
              <w:r w:rsidRPr="008E243B">
                <w:rPr>
                  <w:rFonts w:ascii="ArialMT" w:hAnsi="ArialMT" w:cs="ArialMT"/>
                  <w:sz w:val="20"/>
                  <w:szCs w:val="20"/>
                  <w:highlight w:val="yellow"/>
                  <w:lang w:eastAsia="en-US"/>
                </w:rPr>
                <w:t>An area in which vessels or seaplanes anchor or may anchor.</w:t>
              </w:r>
            </w:ins>
          </w:p>
          <w:p w:rsidR="00C1165D" w:rsidRPr="00695B27" w:rsidRDefault="00FB1057" w:rsidP="00FB1057">
            <w:pPr>
              <w:autoSpaceDE w:val="0"/>
              <w:autoSpaceDN w:val="0"/>
              <w:adjustRightInd w:val="0"/>
              <w:rPr>
                <w:rFonts w:eastAsia="Calibri" w:cs="Arial"/>
                <w:sz w:val="20"/>
                <w:szCs w:val="20"/>
                <w:lang w:eastAsia="en-US"/>
              </w:rPr>
            </w:pPr>
            <w:ins w:id="11" w:author="Birklhuber Bernd" w:date="2014-06-17T14:47:00Z">
              <w:r w:rsidRPr="008E243B">
                <w:rPr>
                  <w:rFonts w:ascii="ArialMT" w:hAnsi="ArialMT" w:cs="ArialMT"/>
                  <w:sz w:val="20"/>
                  <w:szCs w:val="20"/>
                  <w:highlight w:val="yellow"/>
                </w:rPr>
                <w:t>(Adapted from IHO Dictionary – S-32).</w:t>
              </w:r>
            </w:ins>
            <w:del w:id="12" w:author="Birklhuber Bernd" w:date="2014-06-17T14:47:00Z">
              <w:r w:rsidRPr="008E243B" w:rsidDel="0061233E">
                <w:rPr>
                  <w:sz w:val="20"/>
                  <w:szCs w:val="20"/>
                  <w:highlight w:val="yellow"/>
                </w:rPr>
                <w:delText>A designated area of water where a single vessel, sea plane, etc... may anchor.</w:delText>
              </w:r>
            </w:del>
          </w:p>
        </w:tc>
      </w:tr>
      <w:tr w:rsidR="00FB1057" w:rsidRPr="000E289D"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rPr>
                <w:rFonts w:eastAsia="Calibri" w:cs="Arial"/>
                <w:sz w:val="20"/>
                <w:szCs w:val="20"/>
                <w:lang w:eastAsia="en-US"/>
              </w:rPr>
            </w:pPr>
          </w:p>
        </w:tc>
        <w:tc>
          <w:tcPr>
            <w:tcW w:w="3600" w:type="dxa"/>
            <w:gridSpan w:val="2"/>
            <w:tcBorders>
              <w:top w:val="nil"/>
              <w:left w:val="nil"/>
              <w:bottom w:val="nil"/>
              <w:right w:val="nil"/>
            </w:tcBorders>
            <w:shd w:val="clear" w:color="auto" w:fill="auto"/>
          </w:tcPr>
          <w:p w:rsidR="00FB1057" w:rsidRPr="000E289D" w:rsidRDefault="000159A5" w:rsidP="00F63D4D">
            <w:pPr>
              <w:rPr>
                <w:rFonts w:eastAsia="Calibri" w:cs="Arial"/>
                <w:sz w:val="20"/>
                <w:szCs w:val="20"/>
                <w:lang w:eastAsia="en-US"/>
              </w:rPr>
            </w:pPr>
            <w:r>
              <w:rPr>
                <w:rFonts w:eastAsia="Calibri" w:cs="Arial"/>
                <w:sz w:val="20"/>
                <w:szCs w:val="20"/>
                <w:lang w:eastAsia="en-US"/>
              </w:rPr>
              <w:t>Y</w:t>
            </w:r>
          </w:p>
        </w:tc>
        <w:tc>
          <w:tcPr>
            <w:tcW w:w="3600" w:type="dxa"/>
            <w:gridSpan w:val="3"/>
            <w:tcBorders>
              <w:top w:val="nil"/>
              <w:left w:val="nil"/>
              <w:bottom w:val="nil"/>
              <w:right w:val="nil"/>
            </w:tcBorders>
            <w:shd w:val="clear" w:color="auto" w:fill="auto"/>
          </w:tcPr>
          <w:p w:rsidR="00FB1057" w:rsidRPr="000E289D" w:rsidRDefault="00FB1057"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FB10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074E2" w:rsidRDefault="00FB1057" w:rsidP="00F63D4D">
            <w:pPr>
              <w:spacing w:line="276" w:lineRule="auto"/>
              <w:rPr>
                <w:ins w:id="13" w:author="Birklhuber Bernd" w:date="2014-06-17T15:43:00Z"/>
                <w:rFonts w:eastAsia="Calibri" w:cs="Arial"/>
                <w:sz w:val="20"/>
                <w:szCs w:val="20"/>
                <w:lang w:eastAsia="en-US"/>
              </w:rPr>
            </w:pPr>
            <w:del w:id="14" w:author="Birklhuber Bernd" w:date="2014-06-17T15:43:00Z">
              <w:r w:rsidRPr="003074E2" w:rsidDel="004462EA">
                <w:rPr>
                  <w:rFonts w:eastAsia="Calibri" w:cs="Arial"/>
                  <w:sz w:val="20"/>
                  <w:szCs w:val="20"/>
                  <w:lang w:eastAsia="en-US"/>
                </w:rPr>
                <w:delText>catach</w:delText>
              </w:r>
            </w:del>
          </w:p>
          <w:p w:rsidR="00FB1057" w:rsidRPr="000E289D" w:rsidRDefault="00FB1057" w:rsidP="00F63D4D">
            <w:pPr>
              <w:spacing w:line="276" w:lineRule="auto"/>
              <w:rPr>
                <w:rFonts w:eastAsia="Calibri" w:cs="Arial"/>
                <w:sz w:val="20"/>
                <w:szCs w:val="20"/>
                <w:lang w:eastAsia="en-US"/>
              </w:rPr>
            </w:pPr>
            <w:ins w:id="15" w:author="Birklhuber Bernd" w:date="2014-06-17T15:43:00Z">
              <w:r w:rsidRPr="003074E2">
                <w:rPr>
                  <w:rFonts w:eastAsia="Calibri" w:cs="Arial"/>
                  <w:sz w:val="20"/>
                  <w:szCs w:val="20"/>
                  <w:lang w:eastAsia="en-US"/>
                </w:rPr>
                <w:t>CATACH</w:t>
              </w:r>
            </w:ins>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Default="00FB1057" w:rsidP="00F63D4D">
            <w:pPr>
              <w:spacing w:line="276" w:lineRule="auto"/>
              <w:rPr>
                <w:ins w:id="16" w:author="Birklhuber Bernd" w:date="2014-06-17T15:43:00Z"/>
                <w:rFonts w:eastAsia="Calibri" w:cs="Arial"/>
                <w:sz w:val="20"/>
                <w:szCs w:val="20"/>
                <w:lang w:eastAsia="en-US"/>
              </w:rPr>
            </w:pPr>
            <w:ins w:id="17" w:author="Birklhuber Bernd" w:date="2014-06-17T15:43:00Z">
              <w:r w:rsidRPr="003074E2">
                <w:rPr>
                  <w:rFonts w:eastAsia="Calibri" w:cs="Arial"/>
                  <w:sz w:val="20"/>
                  <w:szCs w:val="20"/>
                  <w:lang w:eastAsia="en-US"/>
                </w:rPr>
                <w:t>Category of anchorage</w:t>
              </w:r>
            </w:ins>
          </w:p>
          <w:p w:rsidR="00FB1057" w:rsidRDefault="00FB1057" w:rsidP="00F63D4D">
            <w:pPr>
              <w:spacing w:line="276" w:lineRule="auto"/>
              <w:rPr>
                <w:ins w:id="18" w:author="Birklhuber Bernd" w:date="2014-06-17T15:32:00Z"/>
                <w:rFonts w:eastAsia="Calibri" w:cs="Arial"/>
                <w:sz w:val="20"/>
                <w:szCs w:val="20"/>
                <w:lang w:eastAsia="en-US"/>
              </w:rPr>
            </w:pPr>
            <w:r w:rsidRPr="000E289D">
              <w:rPr>
                <w:rFonts w:eastAsia="Calibri" w:cs="Arial"/>
                <w:sz w:val="20"/>
                <w:szCs w:val="20"/>
                <w:lang w:eastAsia="en-US"/>
              </w:rPr>
              <w:t>value list = "1,2,3,4,5,6,7,</w:t>
            </w:r>
            <w:ins w:id="19" w:author="Birklhuber Bernd" w:date="2014-06-17T15:31:00Z">
              <w:r>
                <w:rPr>
                  <w:rFonts w:eastAsia="Calibri" w:cs="Arial"/>
                  <w:sz w:val="20"/>
                  <w:szCs w:val="20"/>
                  <w:lang w:eastAsia="en-US"/>
                </w:rPr>
                <w:t>8,</w:t>
              </w:r>
            </w:ins>
            <w:r w:rsidRPr="000E289D">
              <w:rPr>
                <w:rFonts w:eastAsia="Calibri" w:cs="Arial"/>
                <w:sz w:val="20"/>
                <w:szCs w:val="20"/>
                <w:lang w:eastAsia="en-US"/>
              </w:rPr>
              <w:t>9,10,11,12,13</w:t>
            </w:r>
            <w:ins w:id="20" w:author="Birklhuber Bernd" w:date="2014-06-17T15:32:00Z">
              <w:r>
                <w:rPr>
                  <w:rFonts w:eastAsia="Calibri" w:cs="Arial"/>
                  <w:sz w:val="20"/>
                  <w:szCs w:val="20"/>
                  <w:lang w:eastAsia="en-US"/>
                </w:rPr>
                <w:t>,14,15</w:t>
              </w:r>
            </w:ins>
            <w:r w:rsidRPr="000E289D">
              <w:rPr>
                <w:rFonts w:eastAsia="Calibri" w:cs="Arial"/>
                <w:sz w:val="20"/>
                <w:szCs w:val="20"/>
                <w:lang w:eastAsia="en-US"/>
              </w:rPr>
              <w:t>"</w:t>
            </w:r>
          </w:p>
          <w:p w:rsidR="00FB1057" w:rsidRPr="00F63D4D" w:rsidRDefault="00FB1057" w:rsidP="00F63D4D">
            <w:pPr>
              <w:autoSpaceDE w:val="0"/>
              <w:autoSpaceDN w:val="0"/>
              <w:adjustRightInd w:val="0"/>
              <w:rPr>
                <w:rFonts w:ascii="ArialMT" w:hAnsi="ArialMT" w:cs="ArialMT"/>
                <w:sz w:val="18"/>
                <w:szCs w:val="18"/>
                <w:lang w:eastAsia="en-US"/>
              </w:rPr>
            </w:pPr>
            <w:r>
              <w:rPr>
                <w:rFonts w:ascii="ArialMT" w:hAnsi="ArialMT" w:cs="ArialMT"/>
                <w:sz w:val="18"/>
                <w:szCs w:val="18"/>
                <w:lang w:eastAsia="en-US"/>
              </w:rPr>
              <w:t>[</w:t>
            </w:r>
            <w:r w:rsidRPr="00F63D4D">
              <w:rPr>
                <w:rFonts w:ascii="ArialMT" w:hAnsi="ArialMT" w:cs="ArialMT"/>
                <w:sz w:val="18"/>
                <w:szCs w:val="18"/>
                <w:lang w:eastAsia="en-US"/>
              </w:rPr>
              <w:t>1 : unrestricted anchorage</w:t>
            </w:r>
          </w:p>
          <w:p w:rsidR="00FB1057" w:rsidRPr="00F63D4D" w:rsidRDefault="00FB1057" w:rsidP="00F63D4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2 : deep water anchorage</w:t>
            </w:r>
          </w:p>
          <w:p w:rsidR="00FB1057" w:rsidRPr="00F63D4D" w:rsidRDefault="00FB1057" w:rsidP="00F63D4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3 : tanker anchorage</w:t>
            </w:r>
          </w:p>
          <w:p w:rsidR="00FB1057" w:rsidRPr="00F63D4D" w:rsidRDefault="00FB1057" w:rsidP="00F63D4D">
            <w:pPr>
              <w:autoSpaceDE w:val="0"/>
              <w:autoSpaceDN w:val="0"/>
              <w:adjustRightInd w:val="0"/>
              <w:rPr>
                <w:rFonts w:ascii="ArialMT" w:hAnsi="ArialMT" w:cs="ArialMT"/>
                <w:sz w:val="18"/>
                <w:szCs w:val="18"/>
                <w:lang w:val="fr-FR" w:eastAsia="en-US"/>
              </w:rPr>
            </w:pPr>
            <w:r w:rsidRPr="00F63D4D">
              <w:rPr>
                <w:rFonts w:ascii="ArialMT" w:hAnsi="ArialMT" w:cs="ArialMT"/>
                <w:sz w:val="18"/>
                <w:szCs w:val="18"/>
                <w:lang w:val="fr-FR" w:eastAsia="en-US"/>
              </w:rPr>
              <w:t xml:space="preserve">4 : explosives </w:t>
            </w:r>
            <w:proofErr w:type="spellStart"/>
            <w:r w:rsidRPr="00F63D4D">
              <w:rPr>
                <w:rFonts w:ascii="ArialMT" w:hAnsi="ArialMT" w:cs="ArialMT"/>
                <w:sz w:val="18"/>
                <w:szCs w:val="18"/>
                <w:lang w:val="fr-FR" w:eastAsia="en-US"/>
              </w:rPr>
              <w:t>anchorage</w:t>
            </w:r>
            <w:proofErr w:type="spellEnd"/>
          </w:p>
          <w:p w:rsidR="00FB1057" w:rsidRPr="00F63D4D" w:rsidRDefault="00FB1057" w:rsidP="00F63D4D">
            <w:pPr>
              <w:autoSpaceDE w:val="0"/>
              <w:autoSpaceDN w:val="0"/>
              <w:adjustRightInd w:val="0"/>
              <w:rPr>
                <w:rFonts w:ascii="ArialMT" w:hAnsi="ArialMT" w:cs="ArialMT"/>
                <w:sz w:val="18"/>
                <w:szCs w:val="18"/>
                <w:lang w:val="fr-FR" w:eastAsia="en-US"/>
              </w:rPr>
            </w:pPr>
            <w:r w:rsidRPr="00F63D4D">
              <w:rPr>
                <w:rFonts w:ascii="ArialMT" w:hAnsi="ArialMT" w:cs="ArialMT"/>
                <w:sz w:val="18"/>
                <w:szCs w:val="18"/>
                <w:lang w:val="fr-FR" w:eastAsia="en-US"/>
              </w:rPr>
              <w:t xml:space="preserve">5 : </w:t>
            </w:r>
            <w:proofErr w:type="spellStart"/>
            <w:r w:rsidRPr="00F63D4D">
              <w:rPr>
                <w:rFonts w:ascii="ArialMT" w:hAnsi="ArialMT" w:cs="ArialMT"/>
                <w:sz w:val="18"/>
                <w:szCs w:val="18"/>
                <w:lang w:val="fr-FR" w:eastAsia="en-US"/>
              </w:rPr>
              <w:t>quarantine</w:t>
            </w:r>
            <w:proofErr w:type="spellEnd"/>
            <w:r w:rsidRPr="00F63D4D">
              <w:rPr>
                <w:rFonts w:ascii="ArialMT" w:hAnsi="ArialMT" w:cs="ArialMT"/>
                <w:sz w:val="18"/>
                <w:szCs w:val="18"/>
                <w:lang w:val="fr-FR" w:eastAsia="en-US"/>
              </w:rPr>
              <w:t xml:space="preserve"> </w:t>
            </w:r>
            <w:proofErr w:type="spellStart"/>
            <w:r w:rsidRPr="00F63D4D">
              <w:rPr>
                <w:rFonts w:ascii="ArialMT" w:hAnsi="ArialMT" w:cs="ArialMT"/>
                <w:sz w:val="18"/>
                <w:szCs w:val="18"/>
                <w:lang w:val="fr-FR" w:eastAsia="en-US"/>
              </w:rPr>
              <w:t>anchorage</w:t>
            </w:r>
            <w:proofErr w:type="spellEnd"/>
          </w:p>
          <w:p w:rsidR="00FB1057" w:rsidRPr="00F63D4D" w:rsidRDefault="00FB1057" w:rsidP="00F63D4D">
            <w:pPr>
              <w:autoSpaceDE w:val="0"/>
              <w:autoSpaceDN w:val="0"/>
              <w:adjustRightInd w:val="0"/>
              <w:rPr>
                <w:rFonts w:ascii="ArialMT" w:hAnsi="ArialMT" w:cs="ArialMT"/>
                <w:sz w:val="18"/>
                <w:szCs w:val="18"/>
                <w:lang w:val="fr-FR" w:eastAsia="en-US"/>
              </w:rPr>
            </w:pPr>
            <w:r w:rsidRPr="00F63D4D">
              <w:rPr>
                <w:rFonts w:ascii="ArialMT" w:hAnsi="ArialMT" w:cs="ArialMT"/>
                <w:sz w:val="18"/>
                <w:szCs w:val="18"/>
                <w:lang w:val="fr-FR" w:eastAsia="en-US"/>
              </w:rPr>
              <w:t xml:space="preserve">6 : </w:t>
            </w:r>
            <w:proofErr w:type="spellStart"/>
            <w:r w:rsidRPr="00F63D4D">
              <w:rPr>
                <w:rFonts w:ascii="ArialMT" w:hAnsi="ArialMT" w:cs="ArialMT"/>
                <w:sz w:val="18"/>
                <w:szCs w:val="18"/>
                <w:lang w:val="fr-FR" w:eastAsia="en-US"/>
              </w:rPr>
              <w:t>seaplane</w:t>
            </w:r>
            <w:proofErr w:type="spellEnd"/>
            <w:r w:rsidRPr="00F63D4D">
              <w:rPr>
                <w:rFonts w:ascii="ArialMT" w:hAnsi="ArialMT" w:cs="ArialMT"/>
                <w:sz w:val="18"/>
                <w:szCs w:val="18"/>
                <w:lang w:val="fr-FR" w:eastAsia="en-US"/>
              </w:rPr>
              <w:t xml:space="preserve"> </w:t>
            </w:r>
            <w:proofErr w:type="spellStart"/>
            <w:r w:rsidRPr="00F63D4D">
              <w:rPr>
                <w:rFonts w:ascii="ArialMT" w:hAnsi="ArialMT" w:cs="ArialMT"/>
                <w:sz w:val="18"/>
                <w:szCs w:val="18"/>
                <w:lang w:val="fr-FR" w:eastAsia="en-US"/>
              </w:rPr>
              <w:t>anchorage</w:t>
            </w:r>
            <w:proofErr w:type="spellEnd"/>
          </w:p>
          <w:p w:rsidR="00FB1057" w:rsidRPr="00F63D4D" w:rsidRDefault="00FB1057" w:rsidP="00F63D4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7 : small craft anchorage</w:t>
            </w:r>
          </w:p>
          <w:p w:rsidR="00FB1057" w:rsidRPr="00F63D4D" w:rsidRDefault="00FB1057" w:rsidP="00F63D4D">
            <w:pPr>
              <w:autoSpaceDE w:val="0"/>
              <w:autoSpaceDN w:val="0"/>
              <w:adjustRightInd w:val="0"/>
              <w:rPr>
                <w:ins w:id="21" w:author="Birklhuber Bernd" w:date="2014-06-17T15:32:00Z"/>
                <w:rFonts w:ascii="ArialMT" w:hAnsi="ArialMT" w:cs="ArialMT"/>
                <w:sz w:val="18"/>
                <w:szCs w:val="18"/>
                <w:lang w:eastAsia="en-US"/>
              </w:rPr>
            </w:pPr>
            <w:ins w:id="22" w:author="Birklhuber Bernd" w:date="2014-06-17T15:32:00Z">
              <w:r w:rsidRPr="008E243B">
                <w:rPr>
                  <w:rFonts w:ascii="ArialMT" w:hAnsi="ArialMT" w:cs="ArialMT"/>
                  <w:sz w:val="18"/>
                  <w:szCs w:val="18"/>
                  <w:highlight w:val="yellow"/>
                  <w:lang w:eastAsia="en-US"/>
                </w:rPr>
                <w:t>8 : small craft mooring area</w:t>
              </w:r>
            </w:ins>
          </w:p>
          <w:p w:rsidR="00FB1057" w:rsidRPr="00F63D4D" w:rsidRDefault="00FB1057" w:rsidP="00F63D4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9 : anchorage for periods up</w:t>
            </w:r>
            <w:r>
              <w:rPr>
                <w:rFonts w:ascii="ArialMT" w:hAnsi="ArialMT" w:cs="ArialMT"/>
                <w:sz w:val="18"/>
                <w:szCs w:val="18"/>
                <w:lang w:eastAsia="en-US"/>
              </w:rPr>
              <w:t xml:space="preserve"> </w:t>
            </w:r>
            <w:r w:rsidRPr="00F63D4D">
              <w:rPr>
                <w:rFonts w:ascii="ArialMT" w:hAnsi="ArialMT" w:cs="ArialMT"/>
                <w:sz w:val="18"/>
                <w:szCs w:val="18"/>
                <w:lang w:eastAsia="en-US"/>
              </w:rPr>
              <w:t>to 24 Hours</w:t>
            </w:r>
          </w:p>
          <w:p w:rsidR="00FB1057" w:rsidRDefault="00FB1057" w:rsidP="00F63D4D">
            <w:pPr>
              <w:autoSpaceDE w:val="0"/>
              <w:autoSpaceDN w:val="0"/>
              <w:adjustRightInd w:val="0"/>
              <w:rPr>
                <w:ins w:id="23" w:author="Birklhuber Bernd" w:date="2014-06-17T15:33:00Z"/>
                <w:rFonts w:ascii="ArialMT" w:hAnsi="ArialMT" w:cs="ArialMT"/>
                <w:sz w:val="18"/>
                <w:szCs w:val="18"/>
                <w:lang w:eastAsia="en-US"/>
              </w:rPr>
            </w:pPr>
            <w:r w:rsidRPr="00F63D4D">
              <w:rPr>
                <w:rFonts w:ascii="ArialMT" w:hAnsi="ArialMT" w:cs="ArialMT"/>
                <w:sz w:val="18"/>
                <w:szCs w:val="18"/>
                <w:lang w:eastAsia="en-US"/>
              </w:rPr>
              <w:t>10 : anchorage for a limited</w:t>
            </w:r>
            <w:r>
              <w:rPr>
                <w:rFonts w:ascii="ArialMT" w:hAnsi="ArialMT" w:cs="ArialMT"/>
                <w:sz w:val="18"/>
                <w:szCs w:val="18"/>
                <w:lang w:eastAsia="en-US"/>
              </w:rPr>
              <w:t xml:space="preserve"> </w:t>
            </w:r>
            <w:r w:rsidRPr="00F63D4D">
              <w:rPr>
                <w:rFonts w:ascii="ArialMT" w:hAnsi="ArialMT" w:cs="ArialMT"/>
                <w:sz w:val="18"/>
                <w:szCs w:val="18"/>
                <w:lang w:eastAsia="en-US"/>
              </w:rPr>
              <w:t>period of time</w:t>
            </w:r>
          </w:p>
          <w:p w:rsidR="00FB1057" w:rsidRDefault="00FB1057" w:rsidP="00F63D4D">
            <w:pPr>
              <w:autoSpaceDE w:val="0"/>
              <w:autoSpaceDN w:val="0"/>
              <w:adjustRightInd w:val="0"/>
              <w:rPr>
                <w:rFonts w:ascii="ArialMT" w:hAnsi="ArialMT" w:cs="ArialMT"/>
                <w:sz w:val="18"/>
                <w:szCs w:val="18"/>
                <w:lang w:eastAsia="en-US"/>
              </w:rPr>
            </w:pPr>
            <w:r>
              <w:rPr>
                <w:rFonts w:ascii="ArialMT" w:hAnsi="ArialMT" w:cs="ArialMT"/>
                <w:sz w:val="18"/>
                <w:szCs w:val="18"/>
                <w:lang w:eastAsia="en-US"/>
              </w:rPr>
              <w:t xml:space="preserve">11 : </w:t>
            </w:r>
            <w:r w:rsidRPr="00F63D4D">
              <w:rPr>
                <w:rFonts w:ascii="ArialMT" w:hAnsi="ArialMT" w:cs="ArialMT"/>
                <w:sz w:val="18"/>
                <w:szCs w:val="18"/>
                <w:lang w:eastAsia="en-US"/>
              </w:rPr>
              <w:t>anchorage for other vessels than pushing-navigation vessels</w:t>
            </w:r>
          </w:p>
          <w:p w:rsidR="00FB1057" w:rsidRDefault="00FB1057" w:rsidP="00F63D4D">
            <w:pPr>
              <w:autoSpaceDE w:val="0"/>
              <w:autoSpaceDN w:val="0"/>
              <w:adjustRightInd w:val="0"/>
              <w:rPr>
                <w:rFonts w:ascii="ArialMT" w:hAnsi="ArialMT" w:cs="ArialMT"/>
                <w:sz w:val="18"/>
                <w:szCs w:val="18"/>
                <w:lang w:eastAsia="en-US"/>
              </w:rPr>
            </w:pPr>
            <w:r>
              <w:rPr>
                <w:rFonts w:ascii="ArialMT" w:hAnsi="ArialMT" w:cs="ArialMT"/>
                <w:sz w:val="18"/>
                <w:szCs w:val="18"/>
                <w:lang w:eastAsia="en-US"/>
              </w:rPr>
              <w:t xml:space="preserve">12 : </w:t>
            </w:r>
            <w:r w:rsidRPr="00F63D4D">
              <w:rPr>
                <w:rFonts w:ascii="ArialMT" w:hAnsi="ArialMT" w:cs="ArialMT"/>
                <w:sz w:val="18"/>
                <w:szCs w:val="18"/>
                <w:lang w:eastAsia="en-US"/>
              </w:rPr>
              <w:t>anchorage for dry cargo vessels</w:t>
            </w:r>
          </w:p>
          <w:p w:rsidR="00FB1057" w:rsidRPr="00F63D4D" w:rsidRDefault="00FB1057" w:rsidP="00F63D4D">
            <w:pPr>
              <w:autoSpaceDE w:val="0"/>
              <w:autoSpaceDN w:val="0"/>
              <w:adjustRightInd w:val="0"/>
              <w:rPr>
                <w:rFonts w:ascii="ArialMT" w:hAnsi="ArialMT" w:cs="ArialMT"/>
                <w:sz w:val="18"/>
                <w:szCs w:val="18"/>
                <w:lang w:eastAsia="en-US"/>
              </w:rPr>
            </w:pPr>
            <w:r>
              <w:rPr>
                <w:rFonts w:ascii="ArialMT" w:hAnsi="ArialMT" w:cs="ArialMT"/>
                <w:sz w:val="18"/>
                <w:szCs w:val="18"/>
                <w:lang w:eastAsia="en-US"/>
              </w:rPr>
              <w:t>13 : anchorage for rafts</w:t>
            </w:r>
          </w:p>
          <w:p w:rsidR="00FB1057" w:rsidRPr="008E243B" w:rsidRDefault="00FB1057" w:rsidP="00F63D4D">
            <w:pPr>
              <w:autoSpaceDE w:val="0"/>
              <w:autoSpaceDN w:val="0"/>
              <w:adjustRightInd w:val="0"/>
              <w:rPr>
                <w:ins w:id="24" w:author="Birklhuber Bernd" w:date="2014-06-17T15:32:00Z"/>
                <w:rFonts w:ascii="ArialMT" w:hAnsi="ArialMT" w:cs="ArialMT"/>
                <w:sz w:val="18"/>
                <w:szCs w:val="18"/>
                <w:highlight w:val="yellow"/>
                <w:lang w:eastAsia="en-US"/>
              </w:rPr>
            </w:pPr>
            <w:ins w:id="25" w:author="Birklhuber Bernd" w:date="2014-06-17T15:32:00Z">
              <w:r w:rsidRPr="008E243B">
                <w:rPr>
                  <w:rFonts w:ascii="ArialMT" w:hAnsi="ArialMT" w:cs="ArialMT"/>
                  <w:sz w:val="18"/>
                  <w:szCs w:val="18"/>
                  <w:highlight w:val="yellow"/>
                  <w:lang w:eastAsia="en-US"/>
                </w:rPr>
                <w:t>14 : waiting anchorage</w:t>
              </w:r>
            </w:ins>
          </w:p>
          <w:p w:rsidR="00FB1057" w:rsidRPr="008E243B" w:rsidRDefault="00FB1057" w:rsidP="00F63D4D">
            <w:pPr>
              <w:spacing w:line="276" w:lineRule="auto"/>
              <w:rPr>
                <w:ins w:id="26" w:author="Birklhuber Bernd" w:date="2014-06-17T15:35:00Z"/>
                <w:rFonts w:ascii="ArialMT" w:hAnsi="ArialMT" w:cs="ArialMT"/>
                <w:sz w:val="18"/>
                <w:szCs w:val="18"/>
                <w:highlight w:val="yellow"/>
                <w:lang w:eastAsia="en-US"/>
              </w:rPr>
            </w:pPr>
            <w:ins w:id="27" w:author="Birklhuber Bernd" w:date="2014-06-17T15:32:00Z">
              <w:r w:rsidRPr="008E243B">
                <w:rPr>
                  <w:rFonts w:ascii="ArialMT" w:hAnsi="ArialMT" w:cs="ArialMT"/>
                  <w:sz w:val="18"/>
                  <w:szCs w:val="18"/>
                  <w:highlight w:val="yellow"/>
                  <w:lang w:eastAsia="en-US"/>
                </w:rPr>
                <w:t>15 : reported anchorage]</w:t>
              </w:r>
            </w:ins>
          </w:p>
          <w:p w:rsidR="00FB1057" w:rsidRPr="000E289D" w:rsidRDefault="00FB1057" w:rsidP="00F63D4D">
            <w:pPr>
              <w:spacing w:line="276" w:lineRule="auto"/>
              <w:rPr>
                <w:rFonts w:eastAsia="Calibri" w:cs="Arial"/>
                <w:sz w:val="20"/>
                <w:szCs w:val="20"/>
                <w:lang w:eastAsia="en-US"/>
              </w:rPr>
            </w:pPr>
            <w:ins w:id="28" w:author="Birklhuber Bernd" w:date="2014-06-17T15:35:00Z">
              <w:r w:rsidRPr="008E243B">
                <w:rPr>
                  <w:rFonts w:ascii="ArialMT" w:hAnsi="ArialMT" w:cs="ArialMT"/>
                  <w:sz w:val="18"/>
                  <w:szCs w:val="18"/>
                  <w:highlight w:val="yellow"/>
                  <w:lang w:eastAsia="en-US"/>
                </w:rPr>
                <w:t>(1-10 and 14-15 from S-101, 11-13 inland specific)</w:t>
              </w:r>
            </w:ins>
          </w:p>
        </w:tc>
        <w:tc>
          <w:tcPr>
            <w:tcW w:w="1134" w:type="dxa"/>
            <w:tcBorders>
              <w:top w:val="nil"/>
              <w:left w:val="nil"/>
              <w:bottom w:val="nil"/>
              <w:right w:val="nil"/>
            </w:tcBorders>
          </w:tcPr>
          <w:p w:rsidR="00FB1057" w:rsidRPr="003074E2" w:rsidRDefault="000159A5" w:rsidP="00F63D4D">
            <w:pPr>
              <w:spacing w:line="276" w:lineRule="auto"/>
              <w:rPr>
                <w:rFonts w:eastAsia="Calibri" w:cs="Arial"/>
                <w:sz w:val="20"/>
                <w:szCs w:val="20"/>
                <w:lang w:eastAsia="en-US"/>
              </w:rPr>
            </w:pPr>
            <w:r w:rsidRPr="003074E2">
              <w:rPr>
                <w:rFonts w:eastAsia="Calibri" w:cs="Arial"/>
                <w:sz w:val="20"/>
                <w:szCs w:val="20"/>
                <w:lang w:eastAsia="en-US"/>
              </w:rPr>
              <w:t>Y</w:t>
            </w:r>
          </w:p>
        </w:tc>
        <w:tc>
          <w:tcPr>
            <w:tcW w:w="1134" w:type="dxa"/>
            <w:tcBorders>
              <w:top w:val="nil"/>
              <w:left w:val="nil"/>
              <w:bottom w:val="nil"/>
              <w:right w:val="nil"/>
            </w:tcBorders>
          </w:tcPr>
          <w:p w:rsidR="00FB1057" w:rsidRPr="00257706" w:rsidRDefault="003074E2" w:rsidP="003074E2">
            <w:pPr>
              <w:spacing w:line="276" w:lineRule="auto"/>
              <w:rPr>
                <w:rFonts w:eastAsia="Calibri" w:cs="Arial"/>
                <w:sz w:val="20"/>
                <w:szCs w:val="20"/>
                <w:lang w:eastAsia="en-US"/>
              </w:rPr>
            </w:pPr>
            <w:r w:rsidRPr="00257706">
              <w:rPr>
                <w:rFonts w:eastAsia="Calibri" w:cs="Arial"/>
                <w:sz w:val="20"/>
                <w:szCs w:val="20"/>
                <w:lang w:eastAsia="en-US"/>
              </w:rPr>
              <w:t>-</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clsdng</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"1,2,3,4,5"</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074E2" w:rsidRDefault="00FB1057" w:rsidP="00F63D4D">
            <w:pPr>
              <w:spacing w:line="276" w:lineRule="auto"/>
              <w:rPr>
                <w:ins w:id="29" w:author="Birklhuber Bernd" w:date="2014-06-30T10:40:00Z"/>
                <w:rFonts w:eastAsia="Calibri" w:cs="Arial"/>
                <w:sz w:val="20"/>
                <w:szCs w:val="20"/>
                <w:lang w:eastAsia="en-US"/>
              </w:rPr>
            </w:pPr>
            <w:del w:id="30" w:author="Birklhuber Bernd" w:date="2014-06-17T15:36:00Z">
              <w:r w:rsidRPr="003074E2" w:rsidDel="00F63D4D">
                <w:rPr>
                  <w:rFonts w:eastAsia="Calibri" w:cs="Arial"/>
                  <w:sz w:val="20"/>
                  <w:szCs w:val="20"/>
                  <w:lang w:eastAsia="en-US"/>
                </w:rPr>
                <w:delText>restrn</w:delText>
              </w:r>
            </w:del>
          </w:p>
          <w:p w:rsidR="00FB1057" w:rsidRPr="000E289D" w:rsidRDefault="00FB1057" w:rsidP="00F63D4D">
            <w:pPr>
              <w:spacing w:line="276" w:lineRule="auto"/>
              <w:rPr>
                <w:rFonts w:eastAsia="Calibri" w:cs="Arial"/>
                <w:sz w:val="20"/>
                <w:szCs w:val="20"/>
                <w:lang w:eastAsia="en-US"/>
              </w:rPr>
            </w:pPr>
            <w:ins w:id="31" w:author="Birklhuber Bernd" w:date="2014-06-17T15:36:00Z">
              <w:r w:rsidRPr="003074E2">
                <w:rPr>
                  <w:rFonts w:eastAsia="Calibri" w:cs="Arial"/>
                  <w:sz w:val="20"/>
                  <w:szCs w:val="20"/>
                  <w:lang w:eastAsia="en-US"/>
                </w:rPr>
                <w:t>RESTRN</w:t>
              </w:r>
            </w:ins>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Default="00FB1057" w:rsidP="00F63D4D">
            <w:pPr>
              <w:spacing w:line="276" w:lineRule="auto"/>
              <w:rPr>
                <w:ins w:id="32" w:author="Birklhuber Bernd" w:date="2014-06-17T15:43:00Z"/>
                <w:rFonts w:eastAsia="Calibri" w:cs="Arial"/>
                <w:sz w:val="20"/>
                <w:szCs w:val="20"/>
                <w:lang w:eastAsia="en-US"/>
              </w:rPr>
            </w:pPr>
            <w:ins w:id="33" w:author="Birklhuber Bernd" w:date="2014-06-17T15:43:00Z">
              <w:r w:rsidRPr="003074E2">
                <w:rPr>
                  <w:rFonts w:eastAsia="Calibri" w:cs="Arial"/>
                  <w:sz w:val="20"/>
                  <w:szCs w:val="20"/>
                  <w:lang w:eastAsia="en-US"/>
                </w:rPr>
                <w:t>Restriction</w:t>
              </w:r>
            </w:ins>
          </w:p>
          <w:p w:rsidR="00FB1057" w:rsidRDefault="00FB1057" w:rsidP="00F63D4D">
            <w:pPr>
              <w:spacing w:line="276" w:lineRule="auto"/>
              <w:rPr>
                <w:ins w:id="34" w:author="Birklhuber Bernd" w:date="2014-06-17T15:38:00Z"/>
                <w:rFonts w:eastAsia="Calibri" w:cs="Arial"/>
                <w:sz w:val="20"/>
                <w:szCs w:val="20"/>
                <w:lang w:eastAsia="en-US"/>
              </w:rPr>
            </w:pPr>
            <w:r w:rsidRPr="000E289D">
              <w:rPr>
                <w:rFonts w:eastAsia="Calibri" w:cs="Arial"/>
                <w:sz w:val="20"/>
                <w:szCs w:val="20"/>
                <w:lang w:eastAsia="en-US"/>
              </w:rPr>
              <w:t>value list = "</w:t>
            </w:r>
            <w:del w:id="35" w:author="Birklhuber Bernd" w:date="2014-06-17T15:36:00Z">
              <w:r w:rsidRPr="000E289D" w:rsidDel="00F63D4D">
                <w:rPr>
                  <w:rFonts w:eastAsia="Calibri" w:cs="Arial"/>
                  <w:sz w:val="20"/>
                  <w:szCs w:val="20"/>
                  <w:lang w:eastAsia="en-US"/>
                </w:rPr>
                <w:delText>1,</w:delText>
              </w:r>
            </w:del>
            <w:r w:rsidRPr="000E289D">
              <w:rPr>
                <w:rFonts w:eastAsia="Calibri" w:cs="Arial"/>
                <w:sz w:val="20"/>
                <w:szCs w:val="20"/>
                <w:lang w:eastAsia="en-US"/>
              </w:rPr>
              <w:t>2,</w:t>
            </w:r>
            <w:ins w:id="36" w:author="Birklhuber Bernd" w:date="2014-06-17T15:37:00Z">
              <w:r>
                <w:rPr>
                  <w:rFonts w:eastAsia="Calibri" w:cs="Arial"/>
                  <w:sz w:val="20"/>
                  <w:szCs w:val="20"/>
                  <w:lang w:eastAsia="en-US"/>
                </w:rPr>
                <w:t>3,4,5,6,</w:t>
              </w:r>
            </w:ins>
            <w:del w:id="37" w:author="Birklhuber Bernd" w:date="2014-06-17T15:37:00Z">
              <w:r w:rsidRPr="000E289D" w:rsidDel="00F63D4D">
                <w:rPr>
                  <w:rFonts w:eastAsia="Calibri" w:cs="Arial"/>
                  <w:sz w:val="20"/>
                  <w:szCs w:val="20"/>
                  <w:lang w:eastAsia="en-US"/>
                </w:rPr>
                <w:delText>7,</w:delText>
              </w:r>
            </w:del>
            <w:r w:rsidRPr="000E289D">
              <w:rPr>
                <w:rFonts w:eastAsia="Calibri" w:cs="Arial"/>
                <w:sz w:val="20"/>
                <w:szCs w:val="20"/>
                <w:lang w:eastAsia="en-US"/>
              </w:rPr>
              <w:t>8,</w:t>
            </w:r>
            <w:ins w:id="38" w:author="Birklhuber Bernd" w:date="2014-06-17T15:37:00Z">
              <w:r>
                <w:rPr>
                  <w:rFonts w:eastAsia="Calibri" w:cs="Arial"/>
                  <w:sz w:val="20"/>
                  <w:szCs w:val="20"/>
                  <w:lang w:eastAsia="en-US"/>
                </w:rPr>
                <w:t>9,10,11,12,</w:t>
              </w:r>
            </w:ins>
            <w:r w:rsidRPr="000E289D">
              <w:rPr>
                <w:rFonts w:eastAsia="Calibri" w:cs="Arial"/>
                <w:sz w:val="20"/>
                <w:szCs w:val="20"/>
                <w:lang w:eastAsia="en-US"/>
              </w:rPr>
              <w:t>13,</w:t>
            </w:r>
            <w:del w:id="39" w:author="Birklhuber Bernd" w:date="2014-06-17T15:37:00Z">
              <w:r w:rsidRPr="000E289D" w:rsidDel="00F63D4D">
                <w:rPr>
                  <w:rFonts w:eastAsia="Calibri" w:cs="Arial"/>
                  <w:sz w:val="20"/>
                  <w:szCs w:val="20"/>
                  <w:lang w:eastAsia="en-US"/>
                </w:rPr>
                <w:delText>14,</w:delText>
              </w:r>
            </w:del>
            <w:ins w:id="40" w:author="Birklhuber Bernd" w:date="2014-06-17T15:37:00Z">
              <w:r>
                <w:rPr>
                  <w:rFonts w:eastAsia="Calibri" w:cs="Arial"/>
                  <w:sz w:val="20"/>
                  <w:szCs w:val="20"/>
                  <w:lang w:eastAsia="en-US"/>
                </w:rPr>
                <w:t>15,16,17,18,19,20,21,23,24,</w:t>
              </w:r>
            </w:ins>
            <w:r w:rsidRPr="000E289D">
              <w:rPr>
                <w:rFonts w:eastAsia="Calibri" w:cs="Arial"/>
                <w:sz w:val="20"/>
                <w:szCs w:val="20"/>
                <w:lang w:eastAsia="en-US"/>
              </w:rPr>
              <w:t>27,28,29,30,31,32,33,34,35,36"</w:t>
            </w:r>
          </w:p>
          <w:p w:rsidR="00FB1057" w:rsidRDefault="00FB1057" w:rsidP="00F63D4D">
            <w:pPr>
              <w:autoSpaceDE w:val="0"/>
              <w:autoSpaceDN w:val="0"/>
              <w:adjustRightInd w:val="0"/>
              <w:rPr>
                <w:ins w:id="41" w:author="Birklhuber Bernd" w:date="2014-06-17T15:39:00Z"/>
                <w:rFonts w:ascii="ArialMT" w:hAnsi="ArialMT" w:cs="ArialMT"/>
                <w:sz w:val="18"/>
                <w:szCs w:val="18"/>
                <w:lang w:eastAsia="en-US"/>
              </w:rPr>
            </w:pPr>
            <w:ins w:id="42" w:author="Birklhuber Bernd" w:date="2014-06-17T15:38:00Z">
              <w:r>
                <w:rPr>
                  <w:rFonts w:ascii="ArialMT" w:hAnsi="ArialMT" w:cs="ArialMT"/>
                  <w:sz w:val="18"/>
                  <w:szCs w:val="18"/>
                  <w:lang w:eastAsia="en-US"/>
                </w:rPr>
                <w:t>[</w:t>
              </w:r>
            </w:ins>
            <w:del w:id="43" w:author="Birklhuber Bernd" w:date="2014-06-17T15:40:00Z">
              <w:r w:rsidRPr="008E243B" w:rsidDel="00F63D4D">
                <w:rPr>
                  <w:rFonts w:ascii="ArialMT" w:hAnsi="ArialMT" w:cs="ArialMT"/>
                  <w:sz w:val="18"/>
                  <w:szCs w:val="18"/>
                  <w:highlight w:val="yellow"/>
                  <w:lang w:eastAsia="en-US"/>
                </w:rPr>
                <w:delText>1 : anchoring prohibited</w:delText>
              </w:r>
            </w:del>
          </w:p>
          <w:p w:rsidR="00FB1057" w:rsidRPr="00F63D4D" w:rsidRDefault="00FB1057" w:rsidP="00F63D4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2 : anchoring restricted</w:t>
            </w:r>
          </w:p>
          <w:p w:rsidR="00FB1057" w:rsidRPr="008E243B" w:rsidRDefault="00FB1057" w:rsidP="00F63D4D">
            <w:pPr>
              <w:autoSpaceDE w:val="0"/>
              <w:autoSpaceDN w:val="0"/>
              <w:adjustRightInd w:val="0"/>
              <w:rPr>
                <w:ins w:id="44" w:author="Birklhuber Bernd" w:date="2014-06-17T15:38:00Z"/>
                <w:rFonts w:ascii="ArialMT" w:hAnsi="ArialMT" w:cs="ArialMT"/>
                <w:sz w:val="18"/>
                <w:szCs w:val="18"/>
                <w:highlight w:val="yellow"/>
                <w:lang w:eastAsia="en-US"/>
              </w:rPr>
            </w:pPr>
            <w:ins w:id="45" w:author="Birklhuber Bernd" w:date="2014-06-17T15:38:00Z">
              <w:r w:rsidRPr="008E243B">
                <w:rPr>
                  <w:rFonts w:ascii="ArialMT" w:hAnsi="ArialMT" w:cs="ArialMT"/>
                  <w:sz w:val="18"/>
                  <w:szCs w:val="18"/>
                  <w:highlight w:val="yellow"/>
                  <w:lang w:eastAsia="en-US"/>
                </w:rPr>
                <w:t>3 : fishing prohibited</w:t>
              </w:r>
            </w:ins>
          </w:p>
          <w:p w:rsidR="00FB1057" w:rsidRPr="008E243B" w:rsidRDefault="00FB1057" w:rsidP="00F63D4D">
            <w:pPr>
              <w:autoSpaceDE w:val="0"/>
              <w:autoSpaceDN w:val="0"/>
              <w:adjustRightInd w:val="0"/>
              <w:rPr>
                <w:ins w:id="46" w:author="Birklhuber Bernd" w:date="2014-06-17T15:38:00Z"/>
                <w:rFonts w:ascii="ArialMT" w:hAnsi="ArialMT" w:cs="ArialMT"/>
                <w:sz w:val="18"/>
                <w:szCs w:val="18"/>
                <w:highlight w:val="yellow"/>
                <w:lang w:eastAsia="en-US"/>
              </w:rPr>
            </w:pPr>
            <w:ins w:id="47" w:author="Birklhuber Bernd" w:date="2014-06-17T15:38:00Z">
              <w:r w:rsidRPr="008E243B">
                <w:rPr>
                  <w:rFonts w:ascii="ArialMT" w:hAnsi="ArialMT" w:cs="ArialMT"/>
                  <w:sz w:val="18"/>
                  <w:szCs w:val="18"/>
                  <w:highlight w:val="yellow"/>
                  <w:lang w:eastAsia="en-US"/>
                </w:rPr>
                <w:t>4 : fishing restricted</w:t>
              </w:r>
            </w:ins>
          </w:p>
          <w:p w:rsidR="00FB1057" w:rsidRPr="008E243B" w:rsidRDefault="00FB1057" w:rsidP="00F63D4D">
            <w:pPr>
              <w:autoSpaceDE w:val="0"/>
              <w:autoSpaceDN w:val="0"/>
              <w:adjustRightInd w:val="0"/>
              <w:rPr>
                <w:ins w:id="48" w:author="Birklhuber Bernd" w:date="2014-06-17T15:38:00Z"/>
                <w:rFonts w:ascii="ArialMT" w:hAnsi="ArialMT" w:cs="ArialMT"/>
                <w:sz w:val="18"/>
                <w:szCs w:val="18"/>
                <w:highlight w:val="yellow"/>
                <w:lang w:eastAsia="en-US"/>
              </w:rPr>
            </w:pPr>
            <w:ins w:id="49" w:author="Birklhuber Bernd" w:date="2014-06-17T15:38:00Z">
              <w:r w:rsidRPr="008E243B">
                <w:rPr>
                  <w:rFonts w:ascii="ArialMT" w:hAnsi="ArialMT" w:cs="ArialMT"/>
                  <w:sz w:val="18"/>
                  <w:szCs w:val="18"/>
                  <w:highlight w:val="yellow"/>
                  <w:lang w:eastAsia="en-US"/>
                </w:rPr>
                <w:t>5 : trawling prohibited</w:t>
              </w:r>
            </w:ins>
          </w:p>
          <w:p w:rsidR="00FB1057" w:rsidRPr="008E243B" w:rsidRDefault="00FB1057" w:rsidP="00F63D4D">
            <w:pPr>
              <w:autoSpaceDE w:val="0"/>
              <w:autoSpaceDN w:val="0"/>
              <w:adjustRightInd w:val="0"/>
              <w:rPr>
                <w:ins w:id="50" w:author="Birklhuber Bernd" w:date="2014-06-17T15:40:00Z"/>
                <w:rFonts w:ascii="ArialMT" w:hAnsi="ArialMT" w:cs="ArialMT"/>
                <w:sz w:val="18"/>
                <w:szCs w:val="18"/>
                <w:highlight w:val="yellow"/>
                <w:lang w:eastAsia="en-US"/>
              </w:rPr>
            </w:pPr>
            <w:ins w:id="51" w:author="Birklhuber Bernd" w:date="2014-06-17T15:38:00Z">
              <w:r w:rsidRPr="008E243B">
                <w:rPr>
                  <w:rFonts w:ascii="ArialMT" w:hAnsi="ArialMT" w:cs="ArialMT"/>
                  <w:sz w:val="18"/>
                  <w:szCs w:val="18"/>
                  <w:highlight w:val="yellow"/>
                  <w:lang w:eastAsia="en-US"/>
                </w:rPr>
                <w:t>6 : trawling restricted</w:t>
              </w:r>
            </w:ins>
          </w:p>
          <w:p w:rsidR="00FB1057" w:rsidRPr="00F63D4D" w:rsidDel="004462EA" w:rsidRDefault="00FB1057" w:rsidP="00F63D4D">
            <w:pPr>
              <w:autoSpaceDE w:val="0"/>
              <w:autoSpaceDN w:val="0"/>
              <w:adjustRightInd w:val="0"/>
              <w:rPr>
                <w:del w:id="52" w:author="Birklhuber Bernd" w:date="2014-06-17T15:40:00Z"/>
                <w:rFonts w:ascii="ArialMT" w:hAnsi="ArialMT" w:cs="ArialMT"/>
                <w:sz w:val="18"/>
                <w:szCs w:val="18"/>
                <w:lang w:eastAsia="en-US"/>
              </w:rPr>
            </w:pPr>
            <w:del w:id="53" w:author="Birklhuber Bernd" w:date="2014-06-17T15:40:00Z">
              <w:r w:rsidRPr="008E243B" w:rsidDel="004462EA">
                <w:rPr>
                  <w:rFonts w:ascii="ArialMT" w:hAnsi="ArialMT" w:cs="ArialMT"/>
                  <w:sz w:val="18"/>
                  <w:szCs w:val="18"/>
                  <w:highlight w:val="yellow"/>
                  <w:lang w:eastAsia="en-US"/>
                </w:rPr>
                <w:delText>7 : entry prohibited</w:delText>
              </w:r>
            </w:del>
          </w:p>
          <w:p w:rsidR="00FB1057" w:rsidRPr="00F63D4D" w:rsidRDefault="00FB1057" w:rsidP="00F63D4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8 : entry restricted</w:t>
            </w:r>
          </w:p>
          <w:p w:rsidR="00FB1057" w:rsidRPr="008E243B" w:rsidRDefault="00FB1057" w:rsidP="00F63D4D">
            <w:pPr>
              <w:autoSpaceDE w:val="0"/>
              <w:autoSpaceDN w:val="0"/>
              <w:adjustRightInd w:val="0"/>
              <w:rPr>
                <w:ins w:id="54" w:author="Birklhuber Bernd" w:date="2014-06-17T15:38:00Z"/>
                <w:rFonts w:ascii="ArialMT" w:hAnsi="ArialMT" w:cs="ArialMT"/>
                <w:sz w:val="18"/>
                <w:szCs w:val="18"/>
                <w:highlight w:val="yellow"/>
                <w:lang w:eastAsia="en-US"/>
              </w:rPr>
            </w:pPr>
            <w:ins w:id="55" w:author="Birklhuber Bernd" w:date="2014-06-17T15:38:00Z">
              <w:r w:rsidRPr="008E243B">
                <w:rPr>
                  <w:rFonts w:ascii="ArialMT" w:hAnsi="ArialMT" w:cs="ArialMT"/>
                  <w:sz w:val="18"/>
                  <w:szCs w:val="18"/>
                  <w:highlight w:val="yellow"/>
                  <w:lang w:eastAsia="en-US"/>
                </w:rPr>
                <w:t>9 : dredging prohibited</w:t>
              </w:r>
            </w:ins>
          </w:p>
          <w:p w:rsidR="00FB1057" w:rsidRPr="008E243B" w:rsidRDefault="00FB1057" w:rsidP="00F63D4D">
            <w:pPr>
              <w:autoSpaceDE w:val="0"/>
              <w:autoSpaceDN w:val="0"/>
              <w:adjustRightInd w:val="0"/>
              <w:rPr>
                <w:ins w:id="56" w:author="Birklhuber Bernd" w:date="2014-06-17T15:38:00Z"/>
                <w:rFonts w:ascii="ArialMT" w:hAnsi="ArialMT" w:cs="ArialMT"/>
                <w:sz w:val="18"/>
                <w:szCs w:val="18"/>
                <w:highlight w:val="yellow"/>
                <w:lang w:eastAsia="en-US"/>
              </w:rPr>
            </w:pPr>
            <w:ins w:id="57" w:author="Birklhuber Bernd" w:date="2014-06-17T15:38:00Z">
              <w:r w:rsidRPr="008E243B">
                <w:rPr>
                  <w:rFonts w:ascii="ArialMT" w:hAnsi="ArialMT" w:cs="ArialMT"/>
                  <w:sz w:val="18"/>
                  <w:szCs w:val="18"/>
                  <w:highlight w:val="yellow"/>
                  <w:lang w:eastAsia="en-US"/>
                </w:rPr>
                <w:lastRenderedPageBreak/>
                <w:t>10 : dredging restricted</w:t>
              </w:r>
            </w:ins>
          </w:p>
          <w:p w:rsidR="00FB1057" w:rsidRPr="008E243B" w:rsidRDefault="00FB1057" w:rsidP="00F63D4D">
            <w:pPr>
              <w:autoSpaceDE w:val="0"/>
              <w:autoSpaceDN w:val="0"/>
              <w:adjustRightInd w:val="0"/>
              <w:rPr>
                <w:ins w:id="58" w:author="Birklhuber Bernd" w:date="2014-06-17T15:38:00Z"/>
                <w:rFonts w:ascii="ArialMT" w:hAnsi="ArialMT" w:cs="ArialMT"/>
                <w:sz w:val="18"/>
                <w:szCs w:val="18"/>
                <w:highlight w:val="yellow"/>
                <w:lang w:eastAsia="en-US"/>
              </w:rPr>
            </w:pPr>
            <w:ins w:id="59" w:author="Birklhuber Bernd" w:date="2014-06-17T15:38:00Z">
              <w:r w:rsidRPr="008E243B">
                <w:rPr>
                  <w:rFonts w:ascii="ArialMT" w:hAnsi="ArialMT" w:cs="ArialMT"/>
                  <w:sz w:val="18"/>
                  <w:szCs w:val="18"/>
                  <w:highlight w:val="yellow"/>
                  <w:lang w:eastAsia="en-US"/>
                </w:rPr>
                <w:t>11 : diving prohibited</w:t>
              </w:r>
            </w:ins>
          </w:p>
          <w:p w:rsidR="00FB1057" w:rsidRPr="00F63D4D" w:rsidRDefault="00FB1057" w:rsidP="00F63D4D">
            <w:pPr>
              <w:autoSpaceDE w:val="0"/>
              <w:autoSpaceDN w:val="0"/>
              <w:adjustRightInd w:val="0"/>
              <w:rPr>
                <w:ins w:id="60" w:author="Birklhuber Bernd" w:date="2014-06-17T15:38:00Z"/>
                <w:rFonts w:ascii="ArialMT" w:hAnsi="ArialMT" w:cs="ArialMT"/>
                <w:sz w:val="18"/>
                <w:szCs w:val="18"/>
                <w:lang w:eastAsia="en-US"/>
              </w:rPr>
            </w:pPr>
            <w:ins w:id="61" w:author="Birklhuber Bernd" w:date="2014-06-17T15:38:00Z">
              <w:r w:rsidRPr="008E243B">
                <w:rPr>
                  <w:rFonts w:ascii="ArialMT" w:hAnsi="ArialMT" w:cs="ArialMT"/>
                  <w:sz w:val="18"/>
                  <w:szCs w:val="18"/>
                  <w:highlight w:val="yellow"/>
                  <w:lang w:eastAsia="en-US"/>
                </w:rPr>
                <w:t>12 : diving restricted</w:t>
              </w:r>
            </w:ins>
          </w:p>
          <w:p w:rsidR="00FB1057" w:rsidRDefault="00FB1057" w:rsidP="00F63D4D">
            <w:pPr>
              <w:autoSpaceDE w:val="0"/>
              <w:autoSpaceDN w:val="0"/>
              <w:adjustRightInd w:val="0"/>
              <w:rPr>
                <w:ins w:id="62" w:author="Birklhuber Bernd" w:date="2014-06-17T15:40:00Z"/>
                <w:rFonts w:ascii="ArialMT" w:hAnsi="ArialMT" w:cs="ArialMT"/>
                <w:sz w:val="18"/>
                <w:szCs w:val="18"/>
                <w:lang w:eastAsia="en-US"/>
              </w:rPr>
            </w:pPr>
            <w:r w:rsidRPr="00F63D4D">
              <w:rPr>
                <w:rFonts w:ascii="ArialMT" w:hAnsi="ArialMT" w:cs="ArialMT"/>
                <w:sz w:val="18"/>
                <w:szCs w:val="18"/>
                <w:lang w:eastAsia="en-US"/>
              </w:rPr>
              <w:t>13 : no wake</w:t>
            </w:r>
          </w:p>
          <w:p w:rsidR="00FB1057" w:rsidRPr="008E243B" w:rsidDel="004462EA" w:rsidRDefault="00FB1057" w:rsidP="00F63D4D">
            <w:pPr>
              <w:autoSpaceDE w:val="0"/>
              <w:autoSpaceDN w:val="0"/>
              <w:adjustRightInd w:val="0"/>
              <w:rPr>
                <w:del w:id="63" w:author="Birklhuber Bernd" w:date="2014-06-17T15:41:00Z"/>
                <w:rFonts w:ascii="ArialMT" w:hAnsi="ArialMT" w:cs="ArialMT"/>
                <w:sz w:val="18"/>
                <w:szCs w:val="18"/>
                <w:highlight w:val="yellow"/>
                <w:lang w:eastAsia="en-US"/>
              </w:rPr>
            </w:pPr>
            <w:del w:id="64" w:author="Birklhuber Bernd" w:date="2014-06-17T15:41:00Z">
              <w:r w:rsidRPr="008E243B" w:rsidDel="004462EA">
                <w:rPr>
                  <w:rFonts w:ascii="ArialMT" w:hAnsi="ArialMT" w:cs="ArialMT"/>
                  <w:sz w:val="18"/>
                  <w:szCs w:val="18"/>
                  <w:highlight w:val="yellow"/>
                  <w:lang w:eastAsia="en-US"/>
                </w:rPr>
                <w:delText>14 : area to be avoided</w:delText>
              </w:r>
            </w:del>
          </w:p>
          <w:p w:rsidR="00FB1057" w:rsidRPr="008E243B" w:rsidRDefault="00FB1057" w:rsidP="00F63D4D">
            <w:pPr>
              <w:autoSpaceDE w:val="0"/>
              <w:autoSpaceDN w:val="0"/>
              <w:adjustRightInd w:val="0"/>
              <w:rPr>
                <w:ins w:id="65" w:author="Birklhuber Bernd" w:date="2014-06-17T15:38:00Z"/>
                <w:rFonts w:ascii="ArialMT" w:hAnsi="ArialMT" w:cs="ArialMT"/>
                <w:sz w:val="18"/>
                <w:szCs w:val="18"/>
                <w:highlight w:val="yellow"/>
                <w:lang w:eastAsia="en-US"/>
              </w:rPr>
            </w:pPr>
            <w:ins w:id="66" w:author="Birklhuber Bernd" w:date="2014-06-17T15:38:00Z">
              <w:r w:rsidRPr="008E243B">
                <w:rPr>
                  <w:rFonts w:ascii="ArialMT" w:hAnsi="ArialMT" w:cs="ArialMT"/>
                  <w:sz w:val="18"/>
                  <w:szCs w:val="18"/>
                  <w:highlight w:val="yellow"/>
                  <w:lang w:eastAsia="en-US"/>
                </w:rPr>
                <w:t>15 : construction prohibited</w:t>
              </w:r>
            </w:ins>
          </w:p>
          <w:p w:rsidR="00FB1057" w:rsidRPr="008E243B" w:rsidRDefault="00FB1057" w:rsidP="00F63D4D">
            <w:pPr>
              <w:autoSpaceDE w:val="0"/>
              <w:autoSpaceDN w:val="0"/>
              <w:adjustRightInd w:val="0"/>
              <w:rPr>
                <w:ins w:id="67" w:author="Birklhuber Bernd" w:date="2014-06-17T15:38:00Z"/>
                <w:rFonts w:ascii="ArialMT" w:hAnsi="ArialMT" w:cs="ArialMT"/>
                <w:sz w:val="18"/>
                <w:szCs w:val="18"/>
                <w:highlight w:val="yellow"/>
                <w:lang w:eastAsia="en-US"/>
              </w:rPr>
            </w:pPr>
            <w:ins w:id="68" w:author="Birklhuber Bernd" w:date="2014-06-17T15:38:00Z">
              <w:r w:rsidRPr="008E243B">
                <w:rPr>
                  <w:rFonts w:ascii="ArialMT" w:hAnsi="ArialMT" w:cs="ArialMT"/>
                  <w:sz w:val="18"/>
                  <w:szCs w:val="18"/>
                  <w:highlight w:val="yellow"/>
                  <w:lang w:eastAsia="en-US"/>
                </w:rPr>
                <w:t>16 : discharging prohibited</w:t>
              </w:r>
            </w:ins>
          </w:p>
          <w:p w:rsidR="00FB1057" w:rsidRPr="008E243B" w:rsidRDefault="00FB1057" w:rsidP="00F63D4D">
            <w:pPr>
              <w:autoSpaceDE w:val="0"/>
              <w:autoSpaceDN w:val="0"/>
              <w:adjustRightInd w:val="0"/>
              <w:rPr>
                <w:ins w:id="69" w:author="Birklhuber Bernd" w:date="2014-06-17T15:38:00Z"/>
                <w:rFonts w:ascii="ArialMT" w:hAnsi="ArialMT" w:cs="ArialMT"/>
                <w:sz w:val="18"/>
                <w:szCs w:val="18"/>
                <w:highlight w:val="yellow"/>
                <w:lang w:eastAsia="en-US"/>
              </w:rPr>
            </w:pPr>
            <w:ins w:id="70" w:author="Birklhuber Bernd" w:date="2014-06-17T15:38:00Z">
              <w:r w:rsidRPr="008E243B">
                <w:rPr>
                  <w:rFonts w:ascii="ArialMT" w:hAnsi="ArialMT" w:cs="ArialMT"/>
                  <w:sz w:val="18"/>
                  <w:szCs w:val="18"/>
                  <w:highlight w:val="yellow"/>
                  <w:lang w:eastAsia="en-US"/>
                </w:rPr>
                <w:t>17 : discharging restricted</w:t>
              </w:r>
            </w:ins>
          </w:p>
          <w:p w:rsidR="00FB1057" w:rsidRPr="008E243B" w:rsidRDefault="00FB1057" w:rsidP="00F63D4D">
            <w:pPr>
              <w:autoSpaceDE w:val="0"/>
              <w:autoSpaceDN w:val="0"/>
              <w:adjustRightInd w:val="0"/>
              <w:rPr>
                <w:ins w:id="71" w:author="Birklhuber Bernd" w:date="2014-06-17T15:38:00Z"/>
                <w:rFonts w:ascii="ArialMT" w:hAnsi="ArialMT" w:cs="ArialMT"/>
                <w:sz w:val="18"/>
                <w:szCs w:val="18"/>
                <w:highlight w:val="yellow"/>
                <w:lang w:eastAsia="en-US"/>
              </w:rPr>
            </w:pPr>
            <w:ins w:id="72" w:author="Birklhuber Bernd" w:date="2014-06-17T15:38:00Z">
              <w:r w:rsidRPr="008E243B">
                <w:rPr>
                  <w:rFonts w:ascii="ArialMT" w:hAnsi="ArialMT" w:cs="ArialMT"/>
                  <w:sz w:val="18"/>
                  <w:szCs w:val="18"/>
                  <w:highlight w:val="yellow"/>
                  <w:lang w:eastAsia="en-US"/>
                </w:rPr>
                <w:t>18 : industrial or mineral</w:t>
              </w:r>
            </w:ins>
            <w:ins w:id="73" w:author="Birklhuber Bernd" w:date="2014-06-17T15:39:00Z">
              <w:r w:rsidRPr="008E243B">
                <w:rPr>
                  <w:rFonts w:ascii="ArialMT" w:hAnsi="ArialMT" w:cs="ArialMT"/>
                  <w:sz w:val="18"/>
                  <w:szCs w:val="18"/>
                  <w:highlight w:val="yellow"/>
                  <w:lang w:eastAsia="en-US"/>
                </w:rPr>
                <w:t xml:space="preserve"> </w:t>
              </w:r>
            </w:ins>
            <w:ins w:id="74" w:author="Birklhuber Bernd" w:date="2014-06-17T15:38:00Z">
              <w:r w:rsidRPr="008E243B">
                <w:rPr>
                  <w:rFonts w:ascii="ArialMT" w:hAnsi="ArialMT" w:cs="ArialMT"/>
                  <w:sz w:val="18"/>
                  <w:szCs w:val="18"/>
                  <w:highlight w:val="yellow"/>
                  <w:lang w:eastAsia="en-US"/>
                </w:rPr>
                <w:t>exploration/development</w:t>
              </w:r>
            </w:ins>
            <w:ins w:id="75" w:author="Birklhuber Bernd" w:date="2014-06-17T15:39:00Z">
              <w:r w:rsidRPr="008E243B">
                <w:rPr>
                  <w:rFonts w:ascii="ArialMT" w:hAnsi="ArialMT" w:cs="ArialMT"/>
                  <w:sz w:val="18"/>
                  <w:szCs w:val="18"/>
                  <w:highlight w:val="yellow"/>
                  <w:lang w:eastAsia="en-US"/>
                </w:rPr>
                <w:t xml:space="preserve"> </w:t>
              </w:r>
            </w:ins>
            <w:ins w:id="76" w:author="Birklhuber Bernd" w:date="2014-06-17T15:38:00Z">
              <w:r w:rsidRPr="008E243B">
                <w:rPr>
                  <w:rFonts w:ascii="ArialMT" w:hAnsi="ArialMT" w:cs="ArialMT"/>
                  <w:sz w:val="18"/>
                  <w:szCs w:val="18"/>
                  <w:highlight w:val="yellow"/>
                  <w:lang w:eastAsia="en-US"/>
                </w:rPr>
                <w:t>prohibited</w:t>
              </w:r>
            </w:ins>
          </w:p>
          <w:p w:rsidR="00FB1057" w:rsidRPr="008E243B" w:rsidRDefault="00FB1057" w:rsidP="00F63D4D">
            <w:pPr>
              <w:autoSpaceDE w:val="0"/>
              <w:autoSpaceDN w:val="0"/>
              <w:adjustRightInd w:val="0"/>
              <w:rPr>
                <w:ins w:id="77" w:author="Birklhuber Bernd" w:date="2014-06-17T15:38:00Z"/>
                <w:rFonts w:ascii="ArialMT" w:hAnsi="ArialMT" w:cs="ArialMT"/>
                <w:sz w:val="18"/>
                <w:szCs w:val="18"/>
                <w:highlight w:val="yellow"/>
                <w:lang w:eastAsia="en-US"/>
              </w:rPr>
            </w:pPr>
            <w:ins w:id="78" w:author="Birklhuber Bernd" w:date="2014-06-17T15:38:00Z">
              <w:r w:rsidRPr="008E243B">
                <w:rPr>
                  <w:rFonts w:ascii="ArialMT" w:hAnsi="ArialMT" w:cs="ArialMT"/>
                  <w:sz w:val="18"/>
                  <w:szCs w:val="18"/>
                  <w:highlight w:val="yellow"/>
                  <w:lang w:eastAsia="en-US"/>
                </w:rPr>
                <w:t>19 : industrial or mineral</w:t>
              </w:r>
            </w:ins>
            <w:ins w:id="79" w:author="Birklhuber Bernd" w:date="2014-06-17T15:39:00Z">
              <w:r w:rsidRPr="008E243B">
                <w:rPr>
                  <w:rFonts w:ascii="ArialMT" w:hAnsi="ArialMT" w:cs="ArialMT"/>
                  <w:sz w:val="18"/>
                  <w:szCs w:val="18"/>
                  <w:highlight w:val="yellow"/>
                  <w:lang w:eastAsia="en-US"/>
                </w:rPr>
                <w:t xml:space="preserve"> </w:t>
              </w:r>
            </w:ins>
            <w:ins w:id="80" w:author="Birklhuber Bernd" w:date="2014-06-17T15:38:00Z">
              <w:r w:rsidRPr="008E243B">
                <w:rPr>
                  <w:rFonts w:ascii="ArialMT" w:hAnsi="ArialMT" w:cs="ArialMT"/>
                  <w:sz w:val="18"/>
                  <w:szCs w:val="18"/>
                  <w:highlight w:val="yellow"/>
                  <w:lang w:eastAsia="en-US"/>
                </w:rPr>
                <w:t>exploration/development</w:t>
              </w:r>
            </w:ins>
            <w:ins w:id="81" w:author="Birklhuber Bernd" w:date="2014-06-17T15:39:00Z">
              <w:r w:rsidRPr="008E243B">
                <w:rPr>
                  <w:rFonts w:ascii="ArialMT" w:hAnsi="ArialMT" w:cs="ArialMT"/>
                  <w:sz w:val="18"/>
                  <w:szCs w:val="18"/>
                  <w:highlight w:val="yellow"/>
                  <w:lang w:eastAsia="en-US"/>
                </w:rPr>
                <w:t xml:space="preserve"> </w:t>
              </w:r>
            </w:ins>
            <w:ins w:id="82" w:author="Birklhuber Bernd" w:date="2014-06-17T15:38:00Z">
              <w:r w:rsidRPr="008E243B">
                <w:rPr>
                  <w:rFonts w:ascii="ArialMT" w:hAnsi="ArialMT" w:cs="ArialMT"/>
                  <w:sz w:val="18"/>
                  <w:szCs w:val="18"/>
                  <w:highlight w:val="yellow"/>
                  <w:lang w:eastAsia="en-US"/>
                </w:rPr>
                <w:t>restricted</w:t>
              </w:r>
            </w:ins>
          </w:p>
          <w:p w:rsidR="00FB1057" w:rsidRPr="008E243B" w:rsidRDefault="00FB1057" w:rsidP="00F63D4D">
            <w:pPr>
              <w:autoSpaceDE w:val="0"/>
              <w:autoSpaceDN w:val="0"/>
              <w:adjustRightInd w:val="0"/>
              <w:rPr>
                <w:ins w:id="83" w:author="Birklhuber Bernd" w:date="2014-06-17T15:38:00Z"/>
                <w:rFonts w:ascii="ArialMT" w:hAnsi="ArialMT" w:cs="ArialMT"/>
                <w:sz w:val="18"/>
                <w:szCs w:val="18"/>
                <w:highlight w:val="yellow"/>
                <w:lang w:eastAsia="en-US"/>
              </w:rPr>
            </w:pPr>
            <w:ins w:id="84" w:author="Birklhuber Bernd" w:date="2014-06-17T15:38:00Z">
              <w:r w:rsidRPr="008E243B">
                <w:rPr>
                  <w:rFonts w:ascii="ArialMT" w:hAnsi="ArialMT" w:cs="ArialMT"/>
                  <w:sz w:val="18"/>
                  <w:szCs w:val="18"/>
                  <w:highlight w:val="yellow"/>
                  <w:lang w:eastAsia="en-US"/>
                </w:rPr>
                <w:t>20 : drilling prohibited</w:t>
              </w:r>
            </w:ins>
          </w:p>
          <w:p w:rsidR="00FB1057" w:rsidRPr="008E243B" w:rsidRDefault="00FB1057" w:rsidP="00F63D4D">
            <w:pPr>
              <w:autoSpaceDE w:val="0"/>
              <w:autoSpaceDN w:val="0"/>
              <w:adjustRightInd w:val="0"/>
              <w:rPr>
                <w:ins w:id="85" w:author="Birklhuber Bernd" w:date="2014-06-17T15:38:00Z"/>
                <w:rFonts w:ascii="ArialMT" w:hAnsi="ArialMT" w:cs="ArialMT"/>
                <w:sz w:val="18"/>
                <w:szCs w:val="18"/>
                <w:highlight w:val="yellow"/>
                <w:lang w:eastAsia="en-US"/>
              </w:rPr>
            </w:pPr>
            <w:ins w:id="86" w:author="Birklhuber Bernd" w:date="2014-06-17T15:38:00Z">
              <w:r w:rsidRPr="008E243B">
                <w:rPr>
                  <w:rFonts w:ascii="ArialMT" w:hAnsi="ArialMT" w:cs="ArialMT"/>
                  <w:sz w:val="18"/>
                  <w:szCs w:val="18"/>
                  <w:highlight w:val="yellow"/>
                  <w:lang w:eastAsia="en-US"/>
                </w:rPr>
                <w:t>21 : drilling restricted</w:t>
              </w:r>
            </w:ins>
          </w:p>
          <w:p w:rsidR="00FB1057" w:rsidRPr="008E243B" w:rsidRDefault="00FB1057" w:rsidP="00F63D4D">
            <w:pPr>
              <w:autoSpaceDE w:val="0"/>
              <w:autoSpaceDN w:val="0"/>
              <w:adjustRightInd w:val="0"/>
              <w:rPr>
                <w:ins w:id="87" w:author="Birklhuber Bernd" w:date="2014-06-17T15:38:00Z"/>
                <w:rFonts w:ascii="ArialMT" w:hAnsi="ArialMT" w:cs="ArialMT"/>
                <w:sz w:val="18"/>
                <w:szCs w:val="18"/>
                <w:highlight w:val="yellow"/>
                <w:lang w:eastAsia="en-US"/>
              </w:rPr>
            </w:pPr>
            <w:ins w:id="88" w:author="Birklhuber Bernd" w:date="2014-06-17T15:38:00Z">
              <w:r w:rsidRPr="008E243B">
                <w:rPr>
                  <w:rFonts w:ascii="ArialMT" w:hAnsi="ArialMT" w:cs="ArialMT"/>
                  <w:sz w:val="18"/>
                  <w:szCs w:val="18"/>
                  <w:highlight w:val="yellow"/>
                  <w:lang w:eastAsia="en-US"/>
                </w:rPr>
                <w:t xml:space="preserve">23 : cargo </w:t>
              </w:r>
            </w:ins>
            <w:ins w:id="89" w:author="Birklhuber Bernd" w:date="2014-06-17T15:39:00Z">
              <w:r w:rsidRPr="008E243B">
                <w:rPr>
                  <w:rFonts w:ascii="ArialMT" w:hAnsi="ArialMT" w:cs="ArialMT"/>
                  <w:sz w:val="18"/>
                  <w:szCs w:val="18"/>
                  <w:highlight w:val="yellow"/>
                  <w:lang w:eastAsia="en-US"/>
                </w:rPr>
                <w:t xml:space="preserve">transshipment </w:t>
              </w:r>
            </w:ins>
            <w:ins w:id="90" w:author="Birklhuber Bernd" w:date="2014-06-17T15:38:00Z">
              <w:r w:rsidRPr="008E243B">
                <w:rPr>
                  <w:rFonts w:ascii="ArialMT" w:hAnsi="ArialMT" w:cs="ArialMT"/>
                  <w:sz w:val="18"/>
                  <w:szCs w:val="18"/>
                  <w:highlight w:val="yellow"/>
                  <w:lang w:eastAsia="en-US"/>
                </w:rPr>
                <w:t>(lightening) prohibited</w:t>
              </w:r>
            </w:ins>
          </w:p>
          <w:p w:rsidR="00FB1057" w:rsidRPr="00F63D4D" w:rsidRDefault="00FB1057" w:rsidP="00F63D4D">
            <w:pPr>
              <w:autoSpaceDE w:val="0"/>
              <w:autoSpaceDN w:val="0"/>
              <w:adjustRightInd w:val="0"/>
              <w:rPr>
                <w:ins w:id="91" w:author="Birklhuber Bernd" w:date="2014-06-17T15:38:00Z"/>
                <w:rFonts w:ascii="ArialMT" w:hAnsi="ArialMT" w:cs="ArialMT"/>
                <w:sz w:val="18"/>
                <w:szCs w:val="18"/>
                <w:lang w:eastAsia="en-US"/>
              </w:rPr>
            </w:pPr>
            <w:ins w:id="92" w:author="Birklhuber Bernd" w:date="2014-06-17T15:38:00Z">
              <w:r w:rsidRPr="008E243B">
                <w:rPr>
                  <w:rFonts w:ascii="ArialMT" w:hAnsi="ArialMT" w:cs="ArialMT"/>
                  <w:sz w:val="18"/>
                  <w:szCs w:val="18"/>
                  <w:highlight w:val="yellow"/>
                  <w:lang w:eastAsia="en-US"/>
                </w:rPr>
                <w:t>24 : dragging prohibited</w:t>
              </w:r>
            </w:ins>
          </w:p>
          <w:p w:rsidR="00FB1057" w:rsidRPr="00F63D4D" w:rsidRDefault="00FB1057" w:rsidP="00F63D4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27 : speed restricted</w:t>
            </w:r>
          </w:p>
          <w:p w:rsidR="00FB1057" w:rsidRPr="008E243B" w:rsidRDefault="00FB1057" w:rsidP="004462EA">
            <w:pPr>
              <w:spacing w:line="276" w:lineRule="auto"/>
              <w:rPr>
                <w:ins w:id="93" w:author="Birklhuber Bernd" w:date="2014-06-17T15:42:00Z"/>
                <w:rFonts w:ascii="ArialMT" w:hAnsi="ArialMT" w:cs="ArialMT"/>
                <w:sz w:val="18"/>
                <w:szCs w:val="18"/>
                <w:highlight w:val="yellow"/>
                <w:lang w:eastAsia="en-US"/>
              </w:rPr>
            </w:pPr>
            <w:proofErr w:type="gramStart"/>
            <w:r w:rsidRPr="008E243B">
              <w:rPr>
                <w:rFonts w:ascii="ArialMT" w:hAnsi="ArialMT" w:cs="ArialMT"/>
                <w:sz w:val="18"/>
                <w:szCs w:val="18"/>
                <w:highlight w:val="yellow"/>
                <w:lang w:eastAsia="en-US"/>
              </w:rPr>
              <w:t>28 :</w:t>
            </w:r>
            <w:proofErr w:type="gramEnd"/>
            <w:r w:rsidRPr="008E243B">
              <w:rPr>
                <w:rFonts w:ascii="ArialMT" w:hAnsi="ArialMT" w:cs="ArialMT"/>
                <w:sz w:val="18"/>
                <w:szCs w:val="18"/>
                <w:highlight w:val="yellow"/>
                <w:lang w:eastAsia="en-US"/>
              </w:rPr>
              <w:t xml:space="preserve"> </w:t>
            </w:r>
            <w:del w:id="94" w:author="Birklhuber Bernd" w:date="2014-06-17T15:42:00Z">
              <w:r w:rsidRPr="008E243B" w:rsidDel="004462EA">
                <w:rPr>
                  <w:rFonts w:ascii="ArialMT" w:hAnsi="ArialMT" w:cs="ArialMT"/>
                  <w:sz w:val="18"/>
                  <w:szCs w:val="18"/>
                  <w:highlight w:val="yellow"/>
                  <w:lang w:eastAsia="en-US"/>
                </w:rPr>
                <w:delText xml:space="preserve">overtaking prohibited </w:delText>
              </w:r>
            </w:del>
            <w:ins w:id="95" w:author="Birklhuber Bernd" w:date="2014-06-17T15:42:00Z">
              <w:r w:rsidRPr="008E243B">
                <w:rPr>
                  <w:rFonts w:ascii="ArialMT" w:hAnsi="ArialMT" w:cs="ArialMT"/>
                  <w:sz w:val="18"/>
                  <w:szCs w:val="18"/>
                  <w:highlight w:val="yellow"/>
                  <w:lang w:eastAsia="en-US"/>
                </w:rPr>
                <w:t>swimming prohibited</w:t>
              </w:r>
            </w:ins>
            <w:r>
              <w:rPr>
                <w:rFonts w:ascii="ArialMT" w:hAnsi="ArialMT" w:cs="ArialMT"/>
                <w:sz w:val="18"/>
                <w:szCs w:val="18"/>
                <w:highlight w:val="yellow"/>
                <w:lang w:eastAsia="en-US"/>
              </w:rPr>
              <w:t xml:space="preserve"> !!!!!!!!!!!!!!!!!!!!!!!!!!</w:t>
            </w:r>
          </w:p>
          <w:p w:rsidR="00FB1057" w:rsidRPr="000E289D" w:rsidRDefault="00FB1057" w:rsidP="004462EA">
            <w:pPr>
              <w:spacing w:line="276" w:lineRule="auto"/>
              <w:rPr>
                <w:rFonts w:eastAsia="Calibri" w:cs="Arial"/>
                <w:sz w:val="20"/>
                <w:szCs w:val="20"/>
                <w:lang w:eastAsia="en-US"/>
              </w:rPr>
            </w:pPr>
            <w:ins w:id="96" w:author="Birklhuber Bernd" w:date="2014-06-17T15:42:00Z">
              <w:r w:rsidRPr="00FB1057">
                <w:rPr>
                  <w:rFonts w:ascii="ArialMT" w:hAnsi="ArialMT" w:cs="ArialMT"/>
                  <w:sz w:val="18"/>
                  <w:szCs w:val="18"/>
                  <w:highlight w:val="yellow"/>
                  <w:lang w:eastAsia="en-US"/>
                </w:rPr>
                <w:t>29-36 inland specific</w:t>
              </w:r>
            </w:ins>
            <w:ins w:id="97" w:author="Birklhuber Bernd" w:date="2014-06-17T15:39:00Z">
              <w:r w:rsidRPr="00FB1057">
                <w:rPr>
                  <w:rFonts w:ascii="ArialMT" w:hAnsi="ArialMT" w:cs="ArialMT"/>
                  <w:sz w:val="18"/>
                  <w:szCs w:val="18"/>
                  <w:highlight w:val="yellow"/>
                  <w:lang w:eastAsia="en-US"/>
                </w:rPr>
                <w:t>]</w:t>
              </w:r>
            </w:ins>
          </w:p>
        </w:tc>
        <w:tc>
          <w:tcPr>
            <w:tcW w:w="1134" w:type="dxa"/>
            <w:tcBorders>
              <w:top w:val="nil"/>
              <w:left w:val="nil"/>
              <w:bottom w:val="nil"/>
              <w:right w:val="nil"/>
            </w:tcBorders>
          </w:tcPr>
          <w:p w:rsidR="00FB1057" w:rsidRPr="00DD0B12" w:rsidRDefault="000159A5" w:rsidP="00F63D4D">
            <w:pPr>
              <w:spacing w:line="276" w:lineRule="auto"/>
              <w:rPr>
                <w:rFonts w:eastAsia="Calibri" w:cs="Arial"/>
                <w:sz w:val="20"/>
                <w:szCs w:val="20"/>
                <w:lang w:eastAsia="en-US"/>
              </w:rPr>
            </w:pPr>
            <w:r w:rsidRPr="00DD0B12">
              <w:rPr>
                <w:rFonts w:eastAsia="Calibri" w:cs="Arial"/>
                <w:sz w:val="20"/>
                <w:szCs w:val="20"/>
                <w:lang w:eastAsia="en-US"/>
              </w:rPr>
              <w:lastRenderedPageBreak/>
              <w:t>2,8, 13,27-36, add spuds prohibited</w:t>
            </w:r>
          </w:p>
        </w:tc>
        <w:tc>
          <w:tcPr>
            <w:tcW w:w="1134" w:type="dxa"/>
            <w:tcBorders>
              <w:top w:val="nil"/>
              <w:left w:val="nil"/>
              <w:bottom w:val="nil"/>
              <w:right w:val="nil"/>
            </w:tcBorders>
          </w:tcPr>
          <w:p w:rsidR="00FB1057" w:rsidRPr="002C35A9" w:rsidRDefault="003074E2" w:rsidP="00257706">
            <w:pPr>
              <w:spacing w:line="276" w:lineRule="auto"/>
              <w:rPr>
                <w:rFonts w:eastAsia="Calibri" w:cs="Arial"/>
                <w:sz w:val="20"/>
                <w:szCs w:val="20"/>
                <w:highlight w:val="green"/>
                <w:lang w:eastAsia="en-US"/>
              </w:rPr>
            </w:pPr>
            <w:r w:rsidRPr="00257706">
              <w:rPr>
                <w:rFonts w:eastAsia="Calibri" w:cs="Arial"/>
                <w:sz w:val="20"/>
                <w:szCs w:val="20"/>
                <w:lang w:eastAsia="en-US"/>
              </w:rPr>
              <w:t>-</w:t>
            </w:r>
            <w:r w:rsidRPr="002C35A9">
              <w:rPr>
                <w:rFonts w:eastAsia="Calibri" w:cs="Arial"/>
                <w:sz w:val="20"/>
                <w:szCs w:val="20"/>
                <w:highlight w:val="green"/>
                <w:lang w:eastAsia="en-US"/>
              </w:rPr>
              <w:t xml:space="preserve"> </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lastRenderedPageBreak/>
              <w:t>STATUS</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Default="00FB1057" w:rsidP="00F63D4D">
            <w:pPr>
              <w:spacing w:line="276" w:lineRule="auto"/>
              <w:rPr>
                <w:ins w:id="98" w:author="Birklhuber Bernd" w:date="2014-06-17T15:44:00Z"/>
                <w:rFonts w:eastAsia="Calibri" w:cs="Arial"/>
                <w:sz w:val="20"/>
                <w:szCs w:val="20"/>
                <w:lang w:eastAsia="en-US"/>
              </w:rPr>
            </w:pPr>
            <w:ins w:id="99" w:author="Birklhuber Bernd" w:date="2014-06-17T15:44:00Z">
              <w:r w:rsidRPr="00DD0B12">
                <w:rPr>
                  <w:rFonts w:eastAsia="Calibri" w:cs="Arial"/>
                  <w:sz w:val="20"/>
                  <w:szCs w:val="20"/>
                  <w:lang w:eastAsia="en-US"/>
                </w:rPr>
                <w:t>Status</w:t>
              </w:r>
            </w:ins>
          </w:p>
          <w:p w:rsidR="00FB1057" w:rsidRDefault="00FB1057" w:rsidP="004462EA">
            <w:pPr>
              <w:spacing w:line="276" w:lineRule="auto"/>
              <w:rPr>
                <w:ins w:id="100" w:author="Birklhuber Bernd" w:date="2014-06-17T15:45:00Z"/>
                <w:rFonts w:eastAsia="Calibri" w:cs="Arial"/>
                <w:sz w:val="20"/>
                <w:szCs w:val="20"/>
                <w:lang w:eastAsia="en-US"/>
              </w:rPr>
            </w:pPr>
            <w:r w:rsidRPr="000E289D">
              <w:rPr>
                <w:rFonts w:eastAsia="Calibri" w:cs="Arial"/>
                <w:sz w:val="20"/>
                <w:szCs w:val="20"/>
                <w:lang w:eastAsia="en-US"/>
              </w:rPr>
              <w:t>value list = "</w:t>
            </w:r>
            <w:ins w:id="101" w:author="Birklhuber Bernd" w:date="2014-06-17T15:44:00Z">
              <w:r>
                <w:rPr>
                  <w:rFonts w:eastAsia="Calibri" w:cs="Arial"/>
                  <w:sz w:val="20"/>
                  <w:szCs w:val="20"/>
                  <w:lang w:eastAsia="en-US"/>
                </w:rPr>
                <w:t>1,</w:t>
              </w:r>
            </w:ins>
            <w:r w:rsidRPr="000E289D">
              <w:rPr>
                <w:rFonts w:eastAsia="Calibri" w:cs="Arial"/>
                <w:sz w:val="20"/>
                <w:szCs w:val="20"/>
                <w:lang w:eastAsia="en-US"/>
              </w:rPr>
              <w:t>2,3,</w:t>
            </w:r>
            <w:del w:id="102" w:author="Birklhuber Bernd" w:date="2014-06-17T15:44:00Z">
              <w:r w:rsidRPr="000E289D" w:rsidDel="004462EA">
                <w:rPr>
                  <w:rFonts w:eastAsia="Calibri" w:cs="Arial"/>
                  <w:sz w:val="20"/>
                  <w:szCs w:val="20"/>
                  <w:lang w:eastAsia="en-US"/>
                </w:rPr>
                <w:delText>4,</w:delText>
              </w:r>
            </w:del>
            <w:ins w:id="103" w:author="Birklhuber Bernd" w:date="2014-06-17T15:44:00Z">
              <w:r>
                <w:rPr>
                  <w:rFonts w:eastAsia="Calibri" w:cs="Arial"/>
                  <w:sz w:val="20"/>
                  <w:szCs w:val="20"/>
                  <w:lang w:eastAsia="en-US"/>
                </w:rPr>
                <w:t>5,6,7,</w:t>
              </w:r>
            </w:ins>
            <w:r w:rsidRPr="000E289D">
              <w:rPr>
                <w:rFonts w:eastAsia="Calibri" w:cs="Arial"/>
                <w:sz w:val="20"/>
                <w:szCs w:val="20"/>
                <w:lang w:eastAsia="en-US"/>
              </w:rPr>
              <w:t>8,9,</w:t>
            </w:r>
            <w:del w:id="104" w:author="Birklhuber Bernd" w:date="2014-06-17T15:45:00Z">
              <w:r w:rsidRPr="000E289D" w:rsidDel="004462EA">
                <w:rPr>
                  <w:rFonts w:eastAsia="Calibri" w:cs="Arial"/>
                  <w:sz w:val="20"/>
                  <w:szCs w:val="20"/>
                  <w:lang w:eastAsia="en-US"/>
                </w:rPr>
                <w:delText>12,</w:delText>
              </w:r>
            </w:del>
            <w:r w:rsidRPr="000E289D">
              <w:rPr>
                <w:rFonts w:eastAsia="Calibri" w:cs="Arial"/>
                <w:sz w:val="20"/>
                <w:szCs w:val="20"/>
                <w:lang w:eastAsia="en-US"/>
              </w:rPr>
              <w:t>14,</w:t>
            </w:r>
            <w:del w:id="105" w:author="Birklhuber Bernd" w:date="2014-06-17T15:45:00Z">
              <w:r w:rsidRPr="000E289D" w:rsidDel="004462EA">
                <w:rPr>
                  <w:rFonts w:eastAsia="Calibri" w:cs="Arial"/>
                  <w:sz w:val="20"/>
                  <w:szCs w:val="20"/>
                  <w:lang w:eastAsia="en-US"/>
                </w:rPr>
                <w:delText>16,17</w:delText>
              </w:r>
            </w:del>
            <w:r w:rsidRPr="000E289D">
              <w:rPr>
                <w:rFonts w:eastAsia="Calibri" w:cs="Arial"/>
                <w:sz w:val="20"/>
                <w:szCs w:val="20"/>
                <w:lang w:eastAsia="en-US"/>
              </w:rPr>
              <w:t>"</w:t>
            </w:r>
          </w:p>
          <w:p w:rsidR="00FB1057" w:rsidRPr="004462EA" w:rsidRDefault="00FB1057" w:rsidP="004462EA">
            <w:pPr>
              <w:autoSpaceDE w:val="0"/>
              <w:autoSpaceDN w:val="0"/>
              <w:adjustRightInd w:val="0"/>
              <w:rPr>
                <w:ins w:id="106" w:author="Birklhuber Bernd" w:date="2014-06-17T15:45:00Z"/>
                <w:rFonts w:ascii="ArialMT" w:hAnsi="ArialMT" w:cs="ArialMT"/>
                <w:sz w:val="18"/>
                <w:szCs w:val="18"/>
                <w:lang w:eastAsia="en-US"/>
              </w:rPr>
            </w:pPr>
            <w:ins w:id="107" w:author="Birklhuber Bernd" w:date="2014-06-17T15:45:00Z">
              <w:r>
                <w:rPr>
                  <w:rFonts w:ascii="ArialMT" w:hAnsi="ArialMT" w:cs="ArialMT"/>
                  <w:sz w:val="18"/>
                  <w:szCs w:val="18"/>
                  <w:lang w:eastAsia="en-US"/>
                </w:rPr>
                <w:t>[</w:t>
              </w:r>
              <w:r w:rsidRPr="006C675D">
                <w:rPr>
                  <w:rFonts w:ascii="ArialMT" w:hAnsi="ArialMT" w:cs="ArialMT"/>
                  <w:sz w:val="18"/>
                  <w:szCs w:val="18"/>
                  <w:highlight w:val="yellow"/>
                  <w:lang w:eastAsia="en-US"/>
                </w:rPr>
                <w:t>1 : permanent</w:t>
              </w:r>
            </w:ins>
          </w:p>
          <w:p w:rsidR="00FB1057" w:rsidRPr="004462EA" w:rsidRDefault="00FB1057" w:rsidP="004462EA">
            <w:pPr>
              <w:autoSpaceDE w:val="0"/>
              <w:autoSpaceDN w:val="0"/>
              <w:adjustRightInd w:val="0"/>
              <w:rPr>
                <w:rFonts w:ascii="ArialMT" w:hAnsi="ArialMT" w:cs="ArialMT"/>
                <w:sz w:val="18"/>
                <w:szCs w:val="18"/>
                <w:lang w:eastAsia="en-US"/>
              </w:rPr>
            </w:pPr>
            <w:r w:rsidRPr="004462EA">
              <w:rPr>
                <w:rFonts w:ascii="ArialMT" w:hAnsi="ArialMT" w:cs="ArialMT"/>
                <w:sz w:val="18"/>
                <w:szCs w:val="18"/>
                <w:lang w:eastAsia="en-US"/>
              </w:rPr>
              <w:t>2 : occasional</w:t>
            </w:r>
          </w:p>
          <w:p w:rsidR="00FB1057" w:rsidRDefault="00FB1057" w:rsidP="004462EA">
            <w:pPr>
              <w:autoSpaceDE w:val="0"/>
              <w:autoSpaceDN w:val="0"/>
              <w:adjustRightInd w:val="0"/>
              <w:rPr>
                <w:ins w:id="108" w:author="Birklhuber Bernd" w:date="2014-06-17T15:45:00Z"/>
                <w:rFonts w:ascii="ArialMT" w:hAnsi="ArialMT" w:cs="ArialMT"/>
                <w:sz w:val="18"/>
                <w:szCs w:val="18"/>
                <w:lang w:eastAsia="en-US"/>
              </w:rPr>
            </w:pPr>
            <w:r w:rsidRPr="004462EA">
              <w:rPr>
                <w:rFonts w:ascii="ArialMT" w:hAnsi="ArialMT" w:cs="ArialMT"/>
                <w:sz w:val="18"/>
                <w:szCs w:val="18"/>
                <w:lang w:eastAsia="en-US"/>
              </w:rPr>
              <w:t>3 : recommended</w:t>
            </w:r>
          </w:p>
          <w:p w:rsidR="00FB1057" w:rsidRPr="006C675D" w:rsidDel="004462EA" w:rsidRDefault="00FB1057" w:rsidP="004462EA">
            <w:pPr>
              <w:autoSpaceDE w:val="0"/>
              <w:autoSpaceDN w:val="0"/>
              <w:adjustRightInd w:val="0"/>
              <w:rPr>
                <w:del w:id="109" w:author="Birklhuber Bernd" w:date="2014-06-17T15:46:00Z"/>
                <w:rFonts w:ascii="ArialMT" w:hAnsi="ArialMT" w:cs="ArialMT"/>
                <w:sz w:val="18"/>
                <w:szCs w:val="18"/>
                <w:highlight w:val="yellow"/>
                <w:lang w:eastAsia="en-US"/>
              </w:rPr>
            </w:pPr>
            <w:del w:id="110" w:author="Birklhuber Bernd" w:date="2014-06-17T15:46:00Z">
              <w:r w:rsidRPr="006C675D" w:rsidDel="004462EA">
                <w:rPr>
                  <w:rFonts w:ascii="ArialMT" w:hAnsi="ArialMT" w:cs="ArialMT"/>
                  <w:sz w:val="18"/>
                  <w:szCs w:val="18"/>
                  <w:highlight w:val="yellow"/>
                  <w:lang w:eastAsia="en-US"/>
                </w:rPr>
                <w:delText>4 : not in use</w:delText>
              </w:r>
            </w:del>
          </w:p>
          <w:p w:rsidR="00FB1057" w:rsidRPr="006C675D" w:rsidRDefault="00FB1057" w:rsidP="004462EA">
            <w:pPr>
              <w:autoSpaceDE w:val="0"/>
              <w:autoSpaceDN w:val="0"/>
              <w:adjustRightInd w:val="0"/>
              <w:rPr>
                <w:ins w:id="111" w:author="Birklhuber Bernd" w:date="2014-06-17T15:45:00Z"/>
                <w:rFonts w:ascii="ArialMT" w:hAnsi="ArialMT" w:cs="ArialMT"/>
                <w:sz w:val="18"/>
                <w:szCs w:val="18"/>
                <w:highlight w:val="yellow"/>
                <w:lang w:eastAsia="en-US"/>
              </w:rPr>
            </w:pPr>
            <w:ins w:id="112" w:author="Birklhuber Bernd" w:date="2014-06-17T15:45:00Z">
              <w:r w:rsidRPr="006C675D">
                <w:rPr>
                  <w:rFonts w:ascii="ArialMT" w:hAnsi="ArialMT" w:cs="ArialMT"/>
                  <w:sz w:val="18"/>
                  <w:szCs w:val="18"/>
                  <w:highlight w:val="yellow"/>
                  <w:lang w:eastAsia="en-US"/>
                </w:rPr>
                <w:t>5 : periodic/intermittent</w:t>
              </w:r>
            </w:ins>
          </w:p>
          <w:p w:rsidR="00FB1057" w:rsidRPr="006C675D" w:rsidRDefault="00FB1057" w:rsidP="004462EA">
            <w:pPr>
              <w:autoSpaceDE w:val="0"/>
              <w:autoSpaceDN w:val="0"/>
              <w:adjustRightInd w:val="0"/>
              <w:rPr>
                <w:ins w:id="113" w:author="Birklhuber Bernd" w:date="2014-06-17T15:45:00Z"/>
                <w:rFonts w:ascii="ArialMT" w:hAnsi="ArialMT" w:cs="ArialMT"/>
                <w:sz w:val="18"/>
                <w:szCs w:val="18"/>
                <w:highlight w:val="yellow"/>
                <w:lang w:eastAsia="en-US"/>
              </w:rPr>
            </w:pPr>
            <w:ins w:id="114" w:author="Birklhuber Bernd" w:date="2014-06-17T15:45:00Z">
              <w:r w:rsidRPr="006C675D">
                <w:rPr>
                  <w:rFonts w:ascii="ArialMT" w:hAnsi="ArialMT" w:cs="ArialMT"/>
                  <w:sz w:val="18"/>
                  <w:szCs w:val="18"/>
                  <w:highlight w:val="yellow"/>
                  <w:lang w:eastAsia="en-US"/>
                </w:rPr>
                <w:t>6 : reserved</w:t>
              </w:r>
            </w:ins>
          </w:p>
          <w:p w:rsidR="00FB1057" w:rsidRPr="0045535F" w:rsidRDefault="00FB1057" w:rsidP="004462EA">
            <w:pPr>
              <w:autoSpaceDE w:val="0"/>
              <w:autoSpaceDN w:val="0"/>
              <w:adjustRightInd w:val="0"/>
              <w:rPr>
                <w:ins w:id="115" w:author="Birklhuber Bernd" w:date="2014-06-17T15:45:00Z"/>
                <w:rFonts w:ascii="ArialMT" w:hAnsi="ArialMT" w:cs="ArialMT"/>
                <w:sz w:val="18"/>
                <w:szCs w:val="18"/>
                <w:lang w:eastAsia="en-US"/>
              </w:rPr>
            </w:pPr>
            <w:ins w:id="116" w:author="Birklhuber Bernd" w:date="2014-06-17T15:45:00Z">
              <w:r w:rsidRPr="006C675D">
                <w:rPr>
                  <w:rFonts w:ascii="ArialMT" w:hAnsi="ArialMT" w:cs="ArialMT"/>
                  <w:sz w:val="18"/>
                  <w:szCs w:val="18"/>
                  <w:highlight w:val="yellow"/>
                  <w:lang w:eastAsia="en-US"/>
                </w:rPr>
                <w:t>7 : temporary</w:t>
              </w:r>
            </w:ins>
          </w:p>
          <w:p w:rsidR="00FB1057" w:rsidRPr="0045535F" w:rsidRDefault="00FB1057" w:rsidP="004462EA">
            <w:pPr>
              <w:autoSpaceDE w:val="0"/>
              <w:autoSpaceDN w:val="0"/>
              <w:adjustRightInd w:val="0"/>
              <w:rPr>
                <w:rFonts w:ascii="ArialMT" w:hAnsi="ArialMT" w:cs="ArialMT"/>
                <w:sz w:val="18"/>
                <w:szCs w:val="18"/>
                <w:lang w:eastAsia="en-US"/>
              </w:rPr>
            </w:pPr>
            <w:r w:rsidRPr="0045535F">
              <w:rPr>
                <w:rFonts w:ascii="ArialMT" w:hAnsi="ArialMT" w:cs="ArialMT"/>
                <w:sz w:val="18"/>
                <w:szCs w:val="18"/>
                <w:lang w:eastAsia="en-US"/>
              </w:rPr>
              <w:t>8 : private</w:t>
            </w:r>
          </w:p>
          <w:p w:rsidR="00FB1057" w:rsidRPr="0045535F" w:rsidRDefault="00FB1057" w:rsidP="004462EA">
            <w:pPr>
              <w:autoSpaceDE w:val="0"/>
              <w:autoSpaceDN w:val="0"/>
              <w:adjustRightInd w:val="0"/>
              <w:rPr>
                <w:ins w:id="117" w:author="Birklhuber Bernd" w:date="2014-06-17T15:46:00Z"/>
                <w:rFonts w:ascii="ArialMT" w:hAnsi="ArialMT" w:cs="ArialMT"/>
                <w:sz w:val="18"/>
                <w:szCs w:val="18"/>
                <w:lang w:eastAsia="en-US"/>
              </w:rPr>
            </w:pPr>
            <w:r w:rsidRPr="0045535F">
              <w:rPr>
                <w:rFonts w:ascii="ArialMT" w:hAnsi="ArialMT" w:cs="ArialMT"/>
                <w:sz w:val="18"/>
                <w:szCs w:val="18"/>
                <w:lang w:eastAsia="en-US"/>
              </w:rPr>
              <w:t>9 : mandatory</w:t>
            </w:r>
          </w:p>
          <w:p w:rsidR="00FB1057" w:rsidDel="004462EA" w:rsidRDefault="00FB1057" w:rsidP="004462EA">
            <w:pPr>
              <w:autoSpaceDE w:val="0"/>
              <w:autoSpaceDN w:val="0"/>
              <w:adjustRightInd w:val="0"/>
              <w:rPr>
                <w:del w:id="118" w:author="Birklhuber Bernd" w:date="2014-06-17T15:47:00Z"/>
                <w:rFonts w:ascii="ArialMT" w:hAnsi="ArialMT" w:cs="ArialMT"/>
                <w:sz w:val="18"/>
                <w:szCs w:val="18"/>
                <w:lang w:val="de-AT" w:eastAsia="en-US"/>
              </w:rPr>
            </w:pPr>
            <w:del w:id="119" w:author="Birklhuber Bernd" w:date="2014-06-17T15:47:00Z">
              <w:r w:rsidRPr="006C675D" w:rsidDel="004462EA">
                <w:rPr>
                  <w:rFonts w:ascii="ArialMT" w:hAnsi="ArialMT" w:cs="ArialMT"/>
                  <w:sz w:val="18"/>
                  <w:szCs w:val="18"/>
                  <w:highlight w:val="yellow"/>
                  <w:lang w:val="de-AT" w:eastAsia="en-US"/>
                </w:rPr>
                <w:delText>12 : illuminated</w:delText>
              </w:r>
            </w:del>
          </w:p>
          <w:p w:rsidR="00FB1057" w:rsidRDefault="00FB1057" w:rsidP="004462EA">
            <w:pPr>
              <w:spacing w:line="276" w:lineRule="auto"/>
              <w:rPr>
                <w:rFonts w:ascii="ArialMT" w:hAnsi="ArialMT" w:cs="ArialMT"/>
                <w:sz w:val="18"/>
                <w:szCs w:val="18"/>
                <w:lang w:val="de-AT" w:eastAsia="en-US"/>
              </w:rPr>
            </w:pPr>
            <w:r>
              <w:rPr>
                <w:rFonts w:ascii="ArialMT" w:hAnsi="ArialMT" w:cs="ArialMT"/>
                <w:sz w:val="18"/>
                <w:szCs w:val="18"/>
                <w:lang w:val="de-AT" w:eastAsia="en-US"/>
              </w:rPr>
              <w:t xml:space="preserve">14 : </w:t>
            </w:r>
            <w:proofErr w:type="spellStart"/>
            <w:r>
              <w:rPr>
                <w:rFonts w:ascii="ArialMT" w:hAnsi="ArialMT" w:cs="ArialMT"/>
                <w:sz w:val="18"/>
                <w:szCs w:val="18"/>
                <w:lang w:val="de-AT" w:eastAsia="en-US"/>
              </w:rPr>
              <w:t>public</w:t>
            </w:r>
            <w:proofErr w:type="spellEnd"/>
          </w:p>
          <w:p w:rsidR="00FB1057" w:rsidRPr="006C675D" w:rsidDel="004462EA" w:rsidRDefault="00FB1057" w:rsidP="004462EA">
            <w:pPr>
              <w:spacing w:line="276" w:lineRule="auto"/>
              <w:rPr>
                <w:del w:id="120" w:author="Birklhuber Bernd" w:date="2014-06-17T15:47:00Z"/>
                <w:rFonts w:ascii="ArialMT" w:hAnsi="ArialMT" w:cs="ArialMT"/>
                <w:sz w:val="18"/>
                <w:szCs w:val="18"/>
                <w:highlight w:val="yellow"/>
                <w:lang w:val="de-AT" w:eastAsia="en-US"/>
              </w:rPr>
            </w:pPr>
            <w:del w:id="121" w:author="Birklhuber Bernd" w:date="2014-06-17T15:47:00Z">
              <w:r w:rsidRPr="006C675D" w:rsidDel="004462EA">
                <w:rPr>
                  <w:rFonts w:ascii="ArialMT" w:hAnsi="ArialMT" w:cs="ArialMT"/>
                  <w:sz w:val="18"/>
                  <w:szCs w:val="18"/>
                  <w:highlight w:val="yellow"/>
                  <w:lang w:val="de-AT" w:eastAsia="en-US"/>
                </w:rPr>
                <w:delText>16 : watched</w:delText>
              </w:r>
            </w:del>
          </w:p>
          <w:p w:rsidR="00FB1057" w:rsidRPr="000E289D" w:rsidRDefault="00FB1057" w:rsidP="004462EA">
            <w:pPr>
              <w:spacing w:line="276" w:lineRule="auto"/>
              <w:rPr>
                <w:rFonts w:eastAsia="Calibri" w:cs="Arial"/>
                <w:sz w:val="20"/>
                <w:szCs w:val="20"/>
                <w:lang w:eastAsia="en-US"/>
              </w:rPr>
            </w:pPr>
            <w:del w:id="122" w:author="Birklhuber Bernd" w:date="2014-06-17T15:47:00Z">
              <w:r w:rsidRPr="006C675D" w:rsidDel="004462EA">
                <w:rPr>
                  <w:rFonts w:ascii="ArialMT" w:hAnsi="ArialMT" w:cs="ArialMT"/>
                  <w:sz w:val="18"/>
                  <w:szCs w:val="18"/>
                  <w:highlight w:val="yellow"/>
                  <w:lang w:val="de-AT" w:eastAsia="en-US"/>
                </w:rPr>
                <w:delText>17 : un-watched</w:delText>
              </w:r>
            </w:del>
            <w:ins w:id="123" w:author="Birklhuber Bernd" w:date="2014-06-17T15:45:00Z">
              <w:r>
                <w:rPr>
                  <w:rFonts w:ascii="ArialMT" w:hAnsi="ArialMT" w:cs="ArialMT"/>
                  <w:sz w:val="18"/>
                  <w:szCs w:val="18"/>
                  <w:lang w:val="de-AT" w:eastAsia="en-US"/>
                </w:rPr>
                <w:t>]</w:t>
              </w:r>
            </w:ins>
          </w:p>
        </w:tc>
        <w:tc>
          <w:tcPr>
            <w:tcW w:w="1134" w:type="dxa"/>
            <w:tcBorders>
              <w:top w:val="nil"/>
              <w:left w:val="nil"/>
              <w:bottom w:val="nil"/>
              <w:right w:val="nil"/>
            </w:tcBorders>
          </w:tcPr>
          <w:p w:rsidR="00FB1057" w:rsidRPr="00DD0B12" w:rsidRDefault="000159A5" w:rsidP="00F63D4D">
            <w:pPr>
              <w:spacing w:line="276" w:lineRule="auto"/>
              <w:rPr>
                <w:rFonts w:eastAsia="Calibri" w:cs="Arial"/>
                <w:sz w:val="20"/>
                <w:szCs w:val="20"/>
                <w:lang w:eastAsia="en-US"/>
              </w:rPr>
            </w:pPr>
            <w:r w:rsidRPr="00DD0B12">
              <w:rPr>
                <w:rFonts w:eastAsia="Calibri" w:cs="Arial"/>
                <w:sz w:val="20"/>
                <w:szCs w:val="20"/>
                <w:lang w:eastAsia="en-US"/>
              </w:rPr>
              <w:t>N</w:t>
            </w:r>
          </w:p>
        </w:tc>
        <w:tc>
          <w:tcPr>
            <w:tcW w:w="1134" w:type="dxa"/>
            <w:tcBorders>
              <w:top w:val="nil"/>
              <w:left w:val="nil"/>
              <w:bottom w:val="nil"/>
              <w:right w:val="nil"/>
            </w:tcBorders>
          </w:tcPr>
          <w:p w:rsidR="00FB1057" w:rsidRPr="00DD0B12" w:rsidRDefault="00DD0B12" w:rsidP="00F63D4D">
            <w:pPr>
              <w:spacing w:line="276" w:lineRule="auto"/>
              <w:rPr>
                <w:rFonts w:eastAsia="Calibri" w:cs="Arial"/>
                <w:sz w:val="20"/>
                <w:szCs w:val="20"/>
                <w:lang w:eastAsia="en-US"/>
              </w:rPr>
            </w:pPr>
            <w:r w:rsidRPr="00DD0B12">
              <w:rPr>
                <w:rFonts w:eastAsia="Calibri" w:cs="Arial"/>
                <w:sz w:val="20"/>
                <w:szCs w:val="20"/>
                <w:lang w:eastAsia="en-US"/>
              </w:rPr>
              <w:t>-</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6C675D" w:rsidRDefault="00FB1057" w:rsidP="00F63D4D">
            <w:pPr>
              <w:spacing w:line="276" w:lineRule="auto"/>
              <w:rPr>
                <w:rFonts w:eastAsia="Calibri" w:cs="Arial"/>
                <w:sz w:val="20"/>
                <w:szCs w:val="20"/>
                <w:highlight w:val="yellow"/>
                <w:lang w:eastAsia="en-US"/>
              </w:rPr>
            </w:pPr>
            <w:del w:id="124" w:author="Birklhuber Bernd" w:date="2014-06-17T15:49:00Z">
              <w:r w:rsidRPr="006C675D" w:rsidDel="004462EA">
                <w:rPr>
                  <w:rFonts w:eastAsia="Calibri" w:cs="Arial"/>
                  <w:sz w:val="20"/>
                  <w:szCs w:val="20"/>
                  <w:highlight w:val="yellow"/>
                  <w:lang w:eastAsia="en-US"/>
                </w:rPr>
                <w:delText>NATSUR</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6C675D" w:rsidRDefault="00FB1057" w:rsidP="00F63D4D">
            <w:pPr>
              <w:spacing w:line="276" w:lineRule="auto"/>
              <w:jc w:val="center"/>
              <w:rPr>
                <w:rFonts w:eastAsia="Calibri" w:cs="Arial"/>
                <w:sz w:val="20"/>
                <w:szCs w:val="20"/>
                <w:highlight w:val="yellow"/>
                <w:lang w:eastAsia="en-US"/>
              </w:rPr>
            </w:pPr>
            <w:del w:id="125" w:author="Birklhuber Bernd" w:date="2014-06-17T15:49:00Z">
              <w:r w:rsidRPr="006C675D" w:rsidDel="004462EA">
                <w:rPr>
                  <w:rFonts w:eastAsia="Calibri" w:cs="Arial"/>
                  <w:sz w:val="20"/>
                  <w:szCs w:val="20"/>
                  <w:highlight w:val="yellow"/>
                  <w:lang w:eastAsia="en-US"/>
                </w:rPr>
                <w:delText>O</w:delText>
              </w:r>
            </w:del>
          </w:p>
        </w:tc>
        <w:tc>
          <w:tcPr>
            <w:tcW w:w="6210" w:type="dxa"/>
            <w:tcBorders>
              <w:top w:val="nil"/>
              <w:left w:val="nil"/>
              <w:bottom w:val="nil"/>
              <w:right w:val="nil"/>
            </w:tcBorders>
            <w:shd w:val="clear" w:color="auto" w:fill="auto"/>
          </w:tcPr>
          <w:p w:rsidR="00FB1057" w:rsidRPr="006C675D" w:rsidRDefault="00FB1057" w:rsidP="00F63D4D">
            <w:pPr>
              <w:spacing w:line="276" w:lineRule="auto"/>
              <w:rPr>
                <w:rFonts w:eastAsia="Calibri" w:cs="Arial"/>
                <w:sz w:val="20"/>
                <w:szCs w:val="20"/>
                <w:highlight w:val="yellow"/>
                <w:lang w:eastAsia="en-US"/>
              </w:rPr>
            </w:pPr>
            <w:del w:id="126" w:author="Birklhuber Bernd" w:date="2014-06-17T15:49:00Z">
              <w:r w:rsidRPr="006C675D" w:rsidDel="004462EA">
                <w:rPr>
                  <w:rFonts w:eastAsia="Calibri" w:cs="Arial"/>
                  <w:sz w:val="20"/>
                  <w:szCs w:val="20"/>
                  <w:highlight w:val="yellow"/>
                  <w:lang w:eastAsia="en-US"/>
                </w:rPr>
                <w:delText>value list = "1,2,3,4,5,6,7,8,9,11,14,17,18"</w:delText>
              </w:r>
            </w:del>
          </w:p>
        </w:tc>
        <w:tc>
          <w:tcPr>
            <w:tcW w:w="1134" w:type="dxa"/>
            <w:tcBorders>
              <w:top w:val="nil"/>
              <w:left w:val="nil"/>
              <w:bottom w:val="nil"/>
              <w:right w:val="nil"/>
            </w:tcBorders>
          </w:tcPr>
          <w:p w:rsidR="00FB1057" w:rsidRPr="006C675D" w:rsidDel="004462EA" w:rsidRDefault="000159A5"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FB1057" w:rsidRPr="006C675D" w:rsidDel="004462EA" w:rsidRDefault="00FB1057" w:rsidP="00F63D4D">
            <w:pPr>
              <w:spacing w:line="276" w:lineRule="auto"/>
              <w:rPr>
                <w:rFonts w:eastAsia="Calibri" w:cs="Arial"/>
                <w:sz w:val="20"/>
                <w:szCs w:val="20"/>
                <w:highlight w:val="yellow"/>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6C675D" w:rsidRDefault="00FB1057" w:rsidP="00F63D4D">
            <w:pPr>
              <w:spacing w:line="276" w:lineRule="auto"/>
              <w:rPr>
                <w:rFonts w:eastAsia="Calibri" w:cs="Arial"/>
                <w:sz w:val="20"/>
                <w:szCs w:val="20"/>
                <w:highlight w:val="yellow"/>
                <w:lang w:eastAsia="en-US"/>
              </w:rPr>
            </w:pPr>
            <w:del w:id="127" w:author="Birklhuber Bernd" w:date="2014-06-17T15:49:00Z">
              <w:r w:rsidRPr="006C675D" w:rsidDel="004462EA">
                <w:rPr>
                  <w:rFonts w:eastAsia="Calibri" w:cs="Arial"/>
                  <w:sz w:val="20"/>
                  <w:szCs w:val="20"/>
                  <w:highlight w:val="yellow"/>
                  <w:lang w:eastAsia="en-US"/>
                </w:rPr>
                <w:delText>unlocd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6C675D" w:rsidRDefault="00FB1057" w:rsidP="00F63D4D">
            <w:pPr>
              <w:spacing w:line="276" w:lineRule="auto"/>
              <w:jc w:val="center"/>
              <w:rPr>
                <w:rFonts w:eastAsia="Calibri" w:cs="Arial"/>
                <w:sz w:val="20"/>
                <w:szCs w:val="20"/>
                <w:highlight w:val="yellow"/>
                <w:lang w:eastAsia="en-US"/>
              </w:rPr>
            </w:pPr>
            <w:del w:id="128" w:author="Birklhuber Bernd" w:date="2014-06-17T15:49:00Z">
              <w:r w:rsidRPr="006C675D" w:rsidDel="004462EA">
                <w:rPr>
                  <w:rFonts w:eastAsia="Calibri" w:cs="Arial"/>
                  <w:sz w:val="20"/>
                  <w:szCs w:val="20"/>
                  <w:highlight w:val="yellow"/>
                  <w:lang w:eastAsia="en-US"/>
                </w:rPr>
                <w:delText>C</w:delText>
              </w:r>
            </w:del>
          </w:p>
        </w:tc>
        <w:tc>
          <w:tcPr>
            <w:tcW w:w="6210" w:type="dxa"/>
            <w:tcBorders>
              <w:top w:val="nil"/>
              <w:left w:val="nil"/>
              <w:bottom w:val="nil"/>
              <w:right w:val="nil"/>
            </w:tcBorders>
            <w:shd w:val="clear" w:color="auto" w:fill="auto"/>
          </w:tcPr>
          <w:p w:rsidR="00FB1057" w:rsidRPr="006C675D" w:rsidRDefault="00FB1057" w:rsidP="00F63D4D">
            <w:pPr>
              <w:spacing w:line="276" w:lineRule="auto"/>
              <w:rPr>
                <w:rFonts w:eastAsia="Calibri" w:cs="Arial"/>
                <w:sz w:val="20"/>
                <w:szCs w:val="20"/>
                <w:highlight w:val="yellow"/>
                <w:lang w:eastAsia="en-US"/>
              </w:rPr>
            </w:pPr>
          </w:p>
        </w:tc>
        <w:tc>
          <w:tcPr>
            <w:tcW w:w="1134" w:type="dxa"/>
            <w:tcBorders>
              <w:top w:val="nil"/>
              <w:left w:val="nil"/>
              <w:bottom w:val="nil"/>
              <w:right w:val="nil"/>
            </w:tcBorders>
          </w:tcPr>
          <w:p w:rsidR="00FB1057" w:rsidRPr="006C675D" w:rsidRDefault="000159A5"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N</w:t>
            </w:r>
          </w:p>
        </w:tc>
        <w:tc>
          <w:tcPr>
            <w:tcW w:w="1134" w:type="dxa"/>
            <w:tcBorders>
              <w:top w:val="nil"/>
              <w:left w:val="nil"/>
              <w:bottom w:val="nil"/>
              <w:right w:val="nil"/>
            </w:tcBorders>
          </w:tcPr>
          <w:p w:rsidR="00FB1057" w:rsidRPr="006C675D" w:rsidRDefault="00FB1057" w:rsidP="00F63D4D">
            <w:pPr>
              <w:spacing w:line="276" w:lineRule="auto"/>
              <w:rPr>
                <w:rFonts w:eastAsia="Calibri" w:cs="Arial"/>
                <w:sz w:val="20"/>
                <w:szCs w:val="20"/>
                <w:highlight w:val="yellow"/>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29" w:author="Birklhuber Bernd" w:date="2014-06-17T15:35:00Z">
              <w:r w:rsidRPr="00323D99" w:rsidDel="00F63D4D">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130" w:author="Birklhuber Bernd" w:date="2014-06-17T15:35:00Z">
              <w:r w:rsidRPr="00323D99">
                <w:rPr>
                  <w:rFonts w:eastAsia="Calibri" w:cs="Arial"/>
                  <w:sz w:val="20"/>
                  <w:szCs w:val="20"/>
                  <w:lang w:eastAsia="en-US"/>
                </w:rPr>
                <w:t>Feature name</w:t>
              </w:r>
            </w:ins>
          </w:p>
        </w:tc>
        <w:tc>
          <w:tcPr>
            <w:tcW w:w="1134" w:type="dxa"/>
            <w:tcBorders>
              <w:top w:val="nil"/>
              <w:left w:val="nil"/>
              <w:bottom w:val="nil"/>
              <w:right w:val="nil"/>
            </w:tcBorders>
          </w:tcPr>
          <w:p w:rsidR="00FB1057" w:rsidRPr="0045535F" w:rsidRDefault="00FB1057" w:rsidP="00F63D4D">
            <w:pPr>
              <w:spacing w:line="276" w:lineRule="auto"/>
              <w:rPr>
                <w:rFonts w:eastAsia="Calibri" w:cs="Arial"/>
                <w:sz w:val="20"/>
                <w:szCs w:val="20"/>
                <w:highlight w:val="green"/>
                <w:lang w:eastAsia="en-US"/>
              </w:rPr>
            </w:pPr>
          </w:p>
        </w:tc>
        <w:tc>
          <w:tcPr>
            <w:tcW w:w="1134" w:type="dxa"/>
            <w:tcBorders>
              <w:top w:val="nil"/>
              <w:left w:val="nil"/>
              <w:bottom w:val="nil"/>
              <w:right w:val="nil"/>
            </w:tcBorders>
          </w:tcPr>
          <w:p w:rsidR="00FB1057" w:rsidRPr="00257706" w:rsidRDefault="00CB3E4E" w:rsidP="00F63D4D">
            <w:pPr>
              <w:spacing w:line="276" w:lineRule="auto"/>
              <w:rPr>
                <w:rFonts w:eastAsia="Calibri" w:cs="Arial"/>
                <w:sz w:val="20"/>
                <w:szCs w:val="20"/>
                <w:lang w:eastAsia="en-US"/>
              </w:rPr>
            </w:pPr>
            <w:r w:rsidRPr="00257706">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31" w:author="Birklhuber Bernd" w:date="2014-06-17T15:35:00Z">
              <w:r w:rsidRPr="00323D99" w:rsidDel="00F63D4D">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45535F" w:rsidRDefault="00FB1057" w:rsidP="00F63D4D">
            <w:pPr>
              <w:spacing w:line="276" w:lineRule="auto"/>
              <w:rPr>
                <w:rFonts w:eastAsia="Calibri" w:cs="Arial"/>
                <w:sz w:val="20"/>
                <w:szCs w:val="20"/>
                <w:highlight w:val="green"/>
                <w:lang w:eastAsia="en-US"/>
              </w:rPr>
            </w:pPr>
          </w:p>
        </w:tc>
        <w:tc>
          <w:tcPr>
            <w:tcW w:w="1134" w:type="dxa"/>
            <w:tcBorders>
              <w:top w:val="nil"/>
              <w:left w:val="nil"/>
              <w:bottom w:val="nil"/>
              <w:right w:val="nil"/>
            </w:tcBorders>
          </w:tcPr>
          <w:p w:rsidR="00FB1057" w:rsidRPr="00257706" w:rsidRDefault="00CB3E4E" w:rsidP="00F63D4D">
            <w:pPr>
              <w:spacing w:line="276" w:lineRule="auto"/>
              <w:rPr>
                <w:rFonts w:eastAsia="Calibri" w:cs="Arial"/>
                <w:sz w:val="20"/>
                <w:szCs w:val="20"/>
                <w:lang w:eastAsia="en-US"/>
              </w:rPr>
            </w:pPr>
            <w:r w:rsidRPr="00257706">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32" w:author="Birklhuber Bernd" w:date="2014-06-17T15:47:00Z">
              <w:r w:rsidRPr="00323D99" w:rsidDel="004462EA">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133" w:author="Birklhuber Bernd" w:date="2014-06-17T15:47:00Z">
              <w:r w:rsidRPr="00323D99">
                <w:rPr>
                  <w:rFonts w:eastAsia="Calibri" w:cs="Arial"/>
                  <w:sz w:val="20"/>
                  <w:szCs w:val="20"/>
                  <w:lang w:eastAsia="en-US"/>
                </w:rPr>
                <w:t>Information</w:t>
              </w:r>
            </w:ins>
          </w:p>
        </w:tc>
        <w:tc>
          <w:tcPr>
            <w:tcW w:w="1134" w:type="dxa"/>
            <w:tcBorders>
              <w:top w:val="nil"/>
              <w:left w:val="nil"/>
              <w:bottom w:val="nil"/>
              <w:right w:val="nil"/>
            </w:tcBorders>
          </w:tcPr>
          <w:p w:rsidR="00FB1057" w:rsidRPr="0045535F" w:rsidRDefault="00FB1057" w:rsidP="00F63D4D">
            <w:pPr>
              <w:spacing w:line="276" w:lineRule="auto"/>
              <w:rPr>
                <w:rFonts w:eastAsia="Calibri" w:cs="Arial"/>
                <w:sz w:val="20"/>
                <w:szCs w:val="20"/>
                <w:highlight w:val="green"/>
                <w:lang w:eastAsia="en-US"/>
              </w:rPr>
            </w:pPr>
          </w:p>
        </w:tc>
        <w:tc>
          <w:tcPr>
            <w:tcW w:w="1134" w:type="dxa"/>
            <w:tcBorders>
              <w:top w:val="nil"/>
              <w:left w:val="nil"/>
              <w:bottom w:val="nil"/>
              <w:right w:val="nil"/>
            </w:tcBorders>
          </w:tcPr>
          <w:p w:rsidR="00FB1057" w:rsidRPr="00257706" w:rsidRDefault="00F63937" w:rsidP="00F63D4D">
            <w:pPr>
              <w:spacing w:line="276" w:lineRule="auto"/>
              <w:rPr>
                <w:rFonts w:eastAsia="Calibri" w:cs="Arial"/>
                <w:sz w:val="20"/>
                <w:szCs w:val="20"/>
                <w:lang w:eastAsia="en-US"/>
              </w:rPr>
            </w:pPr>
            <w:r w:rsidRPr="00257706">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34" w:author="Birklhuber Bernd" w:date="2014-06-17T15:47:00Z">
              <w:r w:rsidRPr="00323D99" w:rsidDel="004462EA">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45535F" w:rsidRDefault="00FB1057" w:rsidP="00F63D4D">
            <w:pPr>
              <w:spacing w:line="276" w:lineRule="auto"/>
              <w:rPr>
                <w:rFonts w:eastAsia="Calibri" w:cs="Arial"/>
                <w:sz w:val="20"/>
                <w:szCs w:val="20"/>
                <w:highlight w:val="green"/>
                <w:lang w:eastAsia="en-US"/>
              </w:rPr>
            </w:pPr>
          </w:p>
        </w:tc>
        <w:tc>
          <w:tcPr>
            <w:tcW w:w="1134" w:type="dxa"/>
            <w:tcBorders>
              <w:top w:val="nil"/>
              <w:left w:val="nil"/>
              <w:bottom w:val="nil"/>
              <w:right w:val="nil"/>
            </w:tcBorders>
          </w:tcPr>
          <w:p w:rsidR="00FB1057" w:rsidRPr="00257706" w:rsidRDefault="00F63937" w:rsidP="00F63D4D">
            <w:pPr>
              <w:spacing w:line="276" w:lineRule="auto"/>
              <w:rPr>
                <w:rFonts w:eastAsia="Calibri" w:cs="Arial"/>
                <w:sz w:val="20"/>
                <w:szCs w:val="20"/>
                <w:lang w:eastAsia="en-US"/>
              </w:rPr>
            </w:pPr>
            <w:r w:rsidRPr="00257706">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135" w:author="Birklhuber Bernd" w:date="2014-06-17T15:48:00Z">
              <w:r w:rsidRPr="00323D99" w:rsidDel="004462EA">
                <w:rPr>
                  <w:rFonts w:eastAsia="Calibri" w:cs="Arial"/>
                  <w:sz w:val="20"/>
                  <w:szCs w:val="20"/>
                  <w:lang w:eastAsia="en-US"/>
                </w:rPr>
                <w:delText>M</w:delText>
              </w:r>
            </w:del>
            <w:ins w:id="136" w:author="Birklhuber Bernd" w:date="2014-06-17T15:48:00Z">
              <w:r w:rsidRPr="00323D99">
                <w:rPr>
                  <w:rFonts w:eastAsia="Calibri" w:cs="Arial"/>
                  <w:sz w:val="20"/>
                  <w:szCs w:val="20"/>
                  <w:lang w:eastAsia="en-US"/>
                </w:rPr>
                <w:t>O</w:t>
              </w:r>
            </w:ins>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min = "1"</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E7519B" w:rsidP="00F63D4D">
            <w:pPr>
              <w:spacing w:line="276" w:lineRule="auto"/>
              <w:rPr>
                <w:rFonts w:eastAsia="Calibri" w:cs="Arial"/>
                <w:sz w:val="20"/>
                <w:szCs w:val="20"/>
                <w:lang w:eastAsia="en-US"/>
              </w:rPr>
            </w:pPr>
            <w:r>
              <w:rPr>
                <w:rFonts w:eastAsia="Calibri" w:cs="Arial"/>
                <w:sz w:val="20"/>
                <w:szCs w:val="20"/>
                <w:lang w:eastAsia="en-US"/>
              </w:rPr>
              <w:t>N</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37" w:author="Birklhuber Bernd" w:date="2014-06-17T15:49:00Z">
              <w:r w:rsidRPr="00323D99" w:rsidDel="004462EA">
                <w:rPr>
                  <w:rFonts w:eastAsia="Calibri" w:cs="Arial"/>
                  <w:sz w:val="20"/>
                  <w:szCs w:val="20"/>
                  <w:lang w:eastAsia="en-US"/>
                </w:rPr>
                <w:delText>PICREP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138" w:author="Birklhuber Bernd" w:date="2014-06-17T15:49:00Z">
              <w:r w:rsidRPr="00323D99" w:rsidDel="004462EA">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FB1057" w:rsidRPr="000E289D" w:rsidRDefault="00FB1057" w:rsidP="00066E9C">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066E9C" w:rsidP="00066E9C">
            <w:pPr>
              <w:spacing w:line="276" w:lineRule="auto"/>
              <w:rPr>
                <w:rFonts w:eastAsia="Calibri" w:cs="Arial"/>
                <w:sz w:val="20"/>
                <w:szCs w:val="20"/>
                <w:lang w:eastAsia="en-US"/>
              </w:rPr>
            </w:pPr>
            <w:r>
              <w:rPr>
                <w:rFonts w:eastAsia="Calibri" w:cs="Arial"/>
                <w:sz w:val="20"/>
                <w:szCs w:val="20"/>
                <w:lang w:eastAsia="en-US"/>
              </w:rPr>
              <w:t xml:space="preserve">Y </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139" w:author="Birklhuber Bernd" w:date="2014-06-17T15:48:00Z">
              <w:r w:rsidRPr="00323D99">
                <w:rPr>
                  <w:rFonts w:eastAsia="Calibri" w:cs="Arial"/>
                  <w:sz w:val="20"/>
                  <w:szCs w:val="20"/>
                  <w:lang w:eastAsia="en-US"/>
                </w:rPr>
                <w:t>Textual description</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257706"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40" w:author="Birklhuber Bernd" w:date="2014-06-17T15:36:00Z">
              <w:r w:rsidRPr="00323D99" w:rsidDel="00F63D4D">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format = "</w:t>
            </w:r>
            <w:proofErr w:type="spellStart"/>
            <w:r w:rsidRPr="00323D99">
              <w:rPr>
                <w:rFonts w:eastAsia="Calibri" w:cs="Arial"/>
                <w:sz w:val="20"/>
                <w:szCs w:val="20"/>
                <w:lang w:eastAsia="en-US"/>
              </w:rPr>
              <w:t>ccyymmdd</w:t>
            </w:r>
            <w:proofErr w:type="spellEnd"/>
            <w:r w:rsidRPr="00323D99">
              <w:rPr>
                <w:rFonts w:eastAsia="Calibri" w:cs="Arial"/>
                <w:sz w:val="20"/>
                <w:szCs w:val="20"/>
                <w:lang w:eastAsia="en-US"/>
              </w:rPr>
              <w:t>"</w:t>
            </w:r>
            <w:ins w:id="141" w:author="Birklhuber Bernd" w:date="2014-06-17T15:36:00Z">
              <w:r w:rsidRPr="00323D99">
                <w:rPr>
                  <w:rFonts w:eastAsia="Calibri" w:cs="Arial"/>
                  <w:sz w:val="20"/>
                  <w:szCs w:val="20"/>
                  <w:lang w:eastAsia="en-US"/>
                </w:rPr>
                <w:t xml:space="preserve"> Fixed date range</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42" w:author="Birklhuber Bernd" w:date="2014-06-17T15:36:00Z">
              <w:r w:rsidRPr="00323D99" w:rsidDel="00F63D4D">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format = "</w:t>
            </w:r>
            <w:proofErr w:type="spellStart"/>
            <w:r w:rsidRPr="00323D99">
              <w:rPr>
                <w:rFonts w:eastAsia="Calibri" w:cs="Arial"/>
                <w:sz w:val="20"/>
                <w:szCs w:val="20"/>
                <w:lang w:eastAsia="en-US"/>
              </w:rPr>
              <w:t>ccyymmdd</w:t>
            </w:r>
            <w:proofErr w:type="spellEnd"/>
            <w:r w:rsidRPr="00323D99">
              <w:rPr>
                <w:rFonts w:eastAsia="Calibri" w:cs="Arial"/>
                <w:sz w:val="20"/>
                <w:szCs w:val="20"/>
                <w:lang w:eastAsia="en-US"/>
              </w:rPr>
              <w:t>"</w:t>
            </w: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43" w:author="Birklhuber Bernd" w:date="2014-06-17T15:36:00Z">
              <w:r w:rsidRPr="00323D99" w:rsidDel="00F63D4D">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format = "</w:t>
            </w:r>
            <w:proofErr w:type="spellStart"/>
            <w:r w:rsidRPr="00323D99">
              <w:rPr>
                <w:rFonts w:eastAsia="Calibri" w:cs="Arial"/>
                <w:sz w:val="20"/>
                <w:szCs w:val="20"/>
                <w:lang w:eastAsia="en-US"/>
              </w:rPr>
              <w:t>ccyymmdd</w:t>
            </w:r>
            <w:proofErr w:type="spellEnd"/>
            <w:r w:rsidRPr="00323D99">
              <w:rPr>
                <w:rFonts w:eastAsia="Calibri" w:cs="Arial"/>
                <w:sz w:val="20"/>
                <w:szCs w:val="20"/>
                <w:lang w:eastAsia="en-US"/>
              </w:rPr>
              <w:t>"</w:t>
            </w:r>
            <w:ins w:id="144" w:author="Birklhuber Bernd" w:date="2014-06-17T15:36:00Z">
              <w:r w:rsidRPr="00323D99">
                <w:rPr>
                  <w:rFonts w:eastAsia="Calibri" w:cs="Arial"/>
                  <w:sz w:val="20"/>
                  <w:szCs w:val="20"/>
                  <w:lang w:eastAsia="en-US"/>
                </w:rPr>
                <w:t xml:space="preserve"> Periodic date range</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45" w:author="Birklhuber Bernd" w:date="2014-06-17T15:36:00Z">
              <w:r w:rsidRPr="00323D99" w:rsidDel="00F63D4D">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format = "</w:t>
            </w:r>
            <w:proofErr w:type="spellStart"/>
            <w:r w:rsidRPr="00323D99">
              <w:rPr>
                <w:rFonts w:eastAsia="Calibri" w:cs="Arial"/>
                <w:sz w:val="20"/>
                <w:szCs w:val="20"/>
                <w:lang w:eastAsia="en-US"/>
              </w:rPr>
              <w:t>ccyymmdd</w:t>
            </w:r>
            <w:proofErr w:type="spellEnd"/>
            <w:r w:rsidRPr="00323D99">
              <w:rPr>
                <w:rFonts w:eastAsia="Calibri" w:cs="Arial"/>
                <w:sz w:val="20"/>
                <w:szCs w:val="20"/>
                <w:lang w:eastAsia="en-US"/>
              </w:rPr>
              <w:t>"</w:t>
            </w: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46" w:author="Birklhuber Bernd" w:date="2014-06-17T15:51:00Z">
              <w:r w:rsidRPr="00323D99" w:rsidDel="00F4052D">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147" w:author="Birklhuber Bernd" w:date="2014-06-17T15:51:00Z">
              <w:r w:rsidRPr="00323D99" w:rsidDel="00F4052D">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148" w:author="Birklhuber Bernd" w:date="2014-06-17T15:51:00Z">
              <w:r w:rsidRPr="00323D99" w:rsidDel="00F4052D">
                <w:rPr>
                  <w:rFonts w:eastAsia="Calibri" w:cs="Arial"/>
                  <w:sz w:val="20"/>
                  <w:szCs w:val="20"/>
                  <w:lang w:eastAsia="en-US"/>
                </w:rPr>
                <w:delText>format = "ccyymmdd"</w:delText>
              </w:r>
            </w:del>
          </w:p>
        </w:tc>
        <w:tc>
          <w:tcPr>
            <w:tcW w:w="1134" w:type="dxa"/>
            <w:tcBorders>
              <w:top w:val="nil"/>
              <w:left w:val="nil"/>
              <w:bottom w:val="nil"/>
              <w:right w:val="nil"/>
            </w:tcBorders>
          </w:tcPr>
          <w:p w:rsidR="00FB1057" w:rsidRPr="00323D99" w:rsidDel="00F4052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F4052D" w:rsidRDefault="00AF5D39" w:rsidP="00F63D4D">
            <w:pPr>
              <w:spacing w:line="276" w:lineRule="auto"/>
              <w:rPr>
                <w:rFonts w:eastAsia="Calibri" w:cs="Arial"/>
                <w:sz w:val="20"/>
                <w:szCs w:val="20"/>
                <w:lang w:eastAsia="en-US"/>
              </w:rPr>
            </w:pPr>
            <w:r w:rsidRPr="00323D99">
              <w:rPr>
                <w:rFonts w:eastAsia="Calibri" w:cs="Arial"/>
                <w:sz w:val="20"/>
                <w:szCs w:val="20"/>
                <w:lang w:eastAsia="en-US"/>
              </w:rPr>
              <w:t>N</w:t>
            </w:r>
          </w:p>
        </w:tc>
      </w:tr>
      <w:tr w:rsidR="00FB1057" w:rsidRPr="009A267F"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49" w:author="Birklhuber Bernd" w:date="2014-06-17T15:51:00Z">
              <w:r w:rsidRPr="00323D99" w:rsidDel="00F4052D">
                <w:rPr>
                  <w:rFonts w:eastAsia="Calibri" w:cs="Arial"/>
                  <w:sz w:val="20"/>
                  <w:szCs w:val="20"/>
                  <w:lang w:eastAsia="en-US"/>
                </w:rPr>
                <w:lastRenderedPageBreak/>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150" w:author="Birklhuber Bernd" w:date="2014-06-17T15:51:00Z">
              <w:r w:rsidRPr="00323D99" w:rsidDel="00F4052D">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val="fr-FR" w:eastAsia="en-US"/>
              </w:rPr>
            </w:pPr>
            <w:del w:id="151" w:author="Birklhuber Bernd" w:date="2014-06-17T15:51:00Z">
              <w:r w:rsidRPr="00323D99" w:rsidDel="00F4052D">
                <w:rPr>
                  <w:rFonts w:eastAsia="Calibri" w:cs="Arial"/>
                  <w:sz w:val="20"/>
                  <w:szCs w:val="20"/>
                  <w:lang w:val="fr-FR" w:eastAsia="en-US"/>
                </w:rPr>
                <w:delText>format = "cc,cc,ccccc,c..."</w:delText>
              </w:r>
            </w:del>
          </w:p>
        </w:tc>
        <w:tc>
          <w:tcPr>
            <w:tcW w:w="1134" w:type="dxa"/>
            <w:tcBorders>
              <w:top w:val="nil"/>
              <w:left w:val="nil"/>
              <w:bottom w:val="nil"/>
              <w:right w:val="nil"/>
            </w:tcBorders>
          </w:tcPr>
          <w:p w:rsidR="00FB1057" w:rsidRPr="00323D99" w:rsidDel="00F4052D" w:rsidRDefault="00FB10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FB1057" w:rsidRPr="00323D99" w:rsidDel="00F4052D" w:rsidRDefault="00AF5D39" w:rsidP="00F63D4D">
            <w:pPr>
              <w:spacing w:line="276" w:lineRule="auto"/>
              <w:rPr>
                <w:rFonts w:eastAsia="Calibri" w:cs="Arial"/>
                <w:sz w:val="20"/>
                <w:szCs w:val="20"/>
                <w:lang w:val="fr-FR" w:eastAsia="en-US"/>
              </w:rPr>
            </w:pPr>
            <w:r w:rsidRPr="00323D99">
              <w:rPr>
                <w:rFonts w:eastAsia="Calibri" w:cs="Arial"/>
                <w:sz w:val="20"/>
                <w:szCs w:val="20"/>
                <w:lang w:val="fr-FR" w:eastAsia="en-US"/>
              </w:rPr>
              <w:t>N</w:t>
            </w:r>
          </w:p>
        </w:tc>
      </w:tr>
      <w:tr w:rsidR="00427308" w:rsidRPr="009A267F" w:rsidTr="008A0F57">
        <w:tc>
          <w:tcPr>
            <w:tcW w:w="1074" w:type="dxa"/>
            <w:tcBorders>
              <w:top w:val="nil"/>
              <w:left w:val="nil"/>
              <w:bottom w:val="nil"/>
              <w:right w:val="nil"/>
            </w:tcBorders>
            <w:shd w:val="clear" w:color="auto" w:fill="auto"/>
            <w:tcMar>
              <w:top w:w="72" w:type="dxa"/>
              <w:left w:w="72" w:type="dxa"/>
              <w:bottom w:w="72" w:type="dxa"/>
              <w:right w:w="72" w:type="dxa"/>
            </w:tcMar>
          </w:tcPr>
          <w:p w:rsidR="00427308" w:rsidRPr="00323D99" w:rsidDel="00F4052D" w:rsidRDefault="00427308" w:rsidP="00F63D4D">
            <w:pPr>
              <w:spacing w:line="276" w:lineRule="auto"/>
              <w:rPr>
                <w:rFonts w:eastAsia="Calibri" w:cs="Arial"/>
                <w:sz w:val="20"/>
                <w:szCs w:val="20"/>
                <w:lang w:eastAsia="en-US"/>
              </w:rPr>
            </w:pPr>
            <w:r>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27308" w:rsidRPr="00323D99" w:rsidDel="00F4052D" w:rsidRDefault="00427308" w:rsidP="00F63D4D">
            <w:pPr>
              <w:spacing w:line="276" w:lineRule="auto"/>
              <w:jc w:val="center"/>
              <w:rPr>
                <w:rFonts w:eastAsia="Calibri" w:cs="Arial"/>
                <w:sz w:val="20"/>
                <w:szCs w:val="20"/>
                <w:lang w:eastAsia="en-US"/>
              </w:rPr>
            </w:pPr>
            <w:r>
              <w:rPr>
                <w:rFonts w:eastAsia="Calibri" w:cs="Arial"/>
                <w:sz w:val="20"/>
                <w:szCs w:val="20"/>
                <w:lang w:eastAsia="en-US"/>
              </w:rPr>
              <w:t>O</w:t>
            </w:r>
          </w:p>
        </w:tc>
        <w:tc>
          <w:tcPr>
            <w:tcW w:w="6210" w:type="dxa"/>
            <w:tcBorders>
              <w:top w:val="nil"/>
              <w:left w:val="nil"/>
              <w:bottom w:val="nil"/>
              <w:right w:val="nil"/>
            </w:tcBorders>
            <w:shd w:val="clear" w:color="auto" w:fill="auto"/>
          </w:tcPr>
          <w:p w:rsidR="00427308" w:rsidRPr="00323D99" w:rsidDel="00F4052D" w:rsidRDefault="00427308"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27308" w:rsidRPr="00323D99" w:rsidDel="00F4052D" w:rsidRDefault="00427308"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27308" w:rsidRPr="00323D99" w:rsidRDefault="00427308"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664"/>
        <w:gridCol w:w="216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Anchor</w:t>
            </w:r>
            <w:del w:id="152" w:author="Windows-Benutzer" w:date="2015-05-20T13:20:00Z">
              <w:r w:rsidRPr="000E289D" w:rsidDel="00427308">
                <w:rPr>
                  <w:rFonts w:eastAsia="Calibri" w:cs="Arial"/>
                  <w:sz w:val="20"/>
                  <w:szCs w:val="20"/>
                  <w:lang w:eastAsia="en-US"/>
                </w:rPr>
                <w:delText>age area</w:delText>
              </w:r>
            </w:del>
            <w:ins w:id="153" w:author="Windows-Benutzer" w:date="2015-05-20T13:20:00Z">
              <w:r w:rsidR="00427308">
                <w:rPr>
                  <w:rFonts w:eastAsia="Calibri" w:cs="Arial"/>
                  <w:sz w:val="20"/>
                  <w:szCs w:val="20"/>
                  <w:lang w:eastAsia="en-US"/>
                </w:rPr>
                <w:t xml:space="preserve"> berth</w:t>
              </w:r>
            </w:ins>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5"/>
            <w:tcBorders>
              <w:top w:val="nil"/>
              <w:left w:val="nil"/>
              <w:bottom w:val="nil"/>
              <w:right w:val="nil"/>
            </w:tcBorders>
            <w:shd w:val="clear" w:color="auto" w:fill="auto"/>
          </w:tcPr>
          <w:p w:rsidR="00B103EC" w:rsidRPr="00323D99" w:rsidRDefault="00B103EC" w:rsidP="00F63D4D">
            <w:pPr>
              <w:spacing w:line="276" w:lineRule="auto"/>
              <w:rPr>
                <w:rFonts w:eastAsia="Calibri" w:cs="Arial"/>
                <w:sz w:val="20"/>
                <w:szCs w:val="20"/>
                <w:lang w:eastAsia="en-US"/>
              </w:rPr>
            </w:pPr>
            <w:del w:id="154" w:author="Birklhuber Bernd" w:date="2014-06-17T15:52:00Z">
              <w:r w:rsidRPr="00323D99" w:rsidDel="00F4052D">
                <w:rPr>
                  <w:rFonts w:eastAsia="Calibri" w:cs="Arial"/>
                  <w:sz w:val="20"/>
                  <w:szCs w:val="20"/>
                  <w:lang w:eastAsia="en-US"/>
                </w:rPr>
                <w:delText>achbrt</w:delText>
              </w:r>
            </w:del>
            <w:ins w:id="155" w:author="Birklhuber Bernd" w:date="2014-06-17T15:52:00Z">
              <w:r w:rsidR="00F4052D" w:rsidRPr="00323D99">
                <w:rPr>
                  <w:rFonts w:eastAsia="Calibri" w:cs="Arial"/>
                  <w:sz w:val="20"/>
                  <w:szCs w:val="20"/>
                  <w:lang w:eastAsia="en-US"/>
                </w:rPr>
                <w:t>Anchor berth</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156" w:author="Birklhuber Bernd" w:date="2014-06-17T15:52:00Z">
              <w:r w:rsidRPr="000E289D" w:rsidDel="00F4052D">
                <w:rPr>
                  <w:rFonts w:eastAsia="Calibri" w:cs="Arial"/>
                  <w:sz w:val="20"/>
                  <w:szCs w:val="20"/>
                  <w:lang w:eastAsia="en-US"/>
                </w:rPr>
                <w:delText>17001</w:delText>
              </w:r>
            </w:del>
            <w:ins w:id="157" w:author="Birklhuber Bernd" w:date="2014-06-17T15:52:00Z">
              <w:r w:rsidR="00F4052D">
                <w:rPr>
                  <w:rFonts w:eastAsia="Calibri" w:cs="Arial"/>
                  <w:sz w:val="20"/>
                  <w:szCs w:val="20"/>
                  <w:lang w:eastAsia="en-US"/>
                </w:rPr>
                <w:t>?</w:t>
              </w:r>
            </w:ins>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del w:id="158" w:author="Birklhuber Bernd" w:date="2014-06-17T15:52:00Z">
              <w:r w:rsidRPr="00323D99" w:rsidDel="00F4052D">
                <w:rPr>
                  <w:rFonts w:eastAsia="Calibri" w:cs="Arial"/>
                  <w:sz w:val="20"/>
                  <w:szCs w:val="20"/>
                  <w:lang w:eastAsia="en-US"/>
                </w:rPr>
                <w:delText>IENC</w:delText>
              </w:r>
            </w:del>
            <w:ins w:id="159" w:author="Birklhuber Bernd" w:date="2014-06-17T15:52:00Z">
              <w:r w:rsidR="00F4052D" w:rsidRPr="00323D99">
                <w:rPr>
                  <w:rFonts w:eastAsia="Calibri" w:cs="Arial"/>
                  <w:sz w:val="20"/>
                  <w:szCs w:val="20"/>
                  <w:lang w:eastAsia="en-US"/>
                </w:rPr>
                <w:t>HYDRO</w:t>
              </w:r>
            </w:ins>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F4052D" w:rsidRPr="006C675D" w:rsidRDefault="00F4052D" w:rsidP="00F4052D">
            <w:pPr>
              <w:spacing w:line="276" w:lineRule="auto"/>
              <w:rPr>
                <w:ins w:id="160" w:author="Birklhuber Bernd" w:date="2014-06-17T15:53:00Z"/>
                <w:rFonts w:eastAsia="Calibri" w:cs="Arial"/>
                <w:sz w:val="20"/>
                <w:szCs w:val="20"/>
                <w:highlight w:val="yellow"/>
                <w:lang w:eastAsia="en-US"/>
              </w:rPr>
            </w:pPr>
            <w:ins w:id="161" w:author="Birklhuber Bernd" w:date="2014-06-17T15:53:00Z">
              <w:r w:rsidRPr="006C675D">
                <w:rPr>
                  <w:rFonts w:eastAsia="Calibri" w:cs="Arial"/>
                  <w:sz w:val="20"/>
                  <w:szCs w:val="20"/>
                  <w:highlight w:val="yellow"/>
                  <w:lang w:eastAsia="en-US"/>
                </w:rPr>
                <w:t>A designated area of water where a single vessel, seaplane, etc... may</w:t>
              </w:r>
            </w:ins>
          </w:p>
          <w:p w:rsidR="00B103EC" w:rsidRPr="000E289D" w:rsidRDefault="00F4052D" w:rsidP="00F4052D">
            <w:pPr>
              <w:spacing w:line="276" w:lineRule="auto"/>
              <w:rPr>
                <w:rFonts w:eastAsia="Calibri" w:cs="Arial"/>
                <w:sz w:val="20"/>
                <w:szCs w:val="20"/>
                <w:lang w:eastAsia="en-US"/>
              </w:rPr>
            </w:pPr>
            <w:proofErr w:type="gramStart"/>
            <w:ins w:id="162" w:author="Birklhuber Bernd" w:date="2014-06-17T15:53:00Z">
              <w:r w:rsidRPr="006C675D">
                <w:rPr>
                  <w:rFonts w:eastAsia="Calibri" w:cs="Arial"/>
                  <w:sz w:val="20"/>
                  <w:szCs w:val="20"/>
                  <w:highlight w:val="yellow"/>
                  <w:lang w:eastAsia="en-US"/>
                </w:rPr>
                <w:t>anchor</w:t>
              </w:r>
              <w:proofErr w:type="gramEnd"/>
              <w:r w:rsidRPr="006C675D">
                <w:rPr>
                  <w:rFonts w:eastAsia="Calibri" w:cs="Arial"/>
                  <w:sz w:val="20"/>
                  <w:szCs w:val="20"/>
                  <w:highlight w:val="yellow"/>
                  <w:lang w:eastAsia="en-US"/>
                </w:rPr>
                <w:t>. (S-57 Edition 3.1, Appendix A – Chapter 1, Page 1.6, November 2000).</w:t>
              </w:r>
            </w:ins>
            <w:del w:id="163" w:author="Birklhuber Bernd" w:date="2014-06-17T15:53:00Z">
              <w:r w:rsidR="00B103EC" w:rsidRPr="006C675D" w:rsidDel="00F4052D">
                <w:rPr>
                  <w:rFonts w:eastAsia="Calibri" w:cs="Arial"/>
                  <w:sz w:val="20"/>
                  <w:szCs w:val="20"/>
                  <w:highlight w:val="yellow"/>
                  <w:lang w:eastAsia="en-US"/>
                </w:rPr>
                <w:delText>An area in which vessels anchor or may anchor. (IHO Dictionary, S-32, 5th Edition, 130)</w:delText>
              </w:r>
            </w:del>
          </w:p>
        </w:tc>
      </w:tr>
      <w:tr w:rsidR="00FB1057" w:rsidRPr="000E289D"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rPr>
                <w:rFonts w:eastAsia="Calibri" w:cs="Arial"/>
                <w:sz w:val="20"/>
                <w:szCs w:val="20"/>
                <w:lang w:eastAsia="en-US"/>
              </w:rPr>
            </w:pPr>
          </w:p>
        </w:tc>
        <w:tc>
          <w:tcPr>
            <w:tcW w:w="3600" w:type="dxa"/>
            <w:gridSpan w:val="2"/>
            <w:tcBorders>
              <w:top w:val="nil"/>
              <w:left w:val="nil"/>
              <w:bottom w:val="nil"/>
              <w:right w:val="nil"/>
            </w:tcBorders>
            <w:shd w:val="clear" w:color="auto" w:fill="auto"/>
          </w:tcPr>
          <w:p w:rsidR="00FB1057" w:rsidRPr="000E289D" w:rsidRDefault="000159A5" w:rsidP="00F63D4D">
            <w:pPr>
              <w:rPr>
                <w:rFonts w:eastAsia="Calibri" w:cs="Arial"/>
                <w:sz w:val="20"/>
                <w:szCs w:val="20"/>
                <w:lang w:eastAsia="en-US"/>
              </w:rPr>
            </w:pPr>
            <w:r>
              <w:rPr>
                <w:rFonts w:eastAsia="Calibri" w:cs="Arial"/>
                <w:sz w:val="20"/>
                <w:szCs w:val="20"/>
                <w:lang w:eastAsia="en-US"/>
              </w:rPr>
              <w:t>Y</w:t>
            </w:r>
          </w:p>
        </w:tc>
        <w:tc>
          <w:tcPr>
            <w:tcW w:w="3600" w:type="dxa"/>
            <w:gridSpan w:val="3"/>
            <w:tcBorders>
              <w:top w:val="nil"/>
              <w:left w:val="nil"/>
              <w:bottom w:val="nil"/>
              <w:right w:val="nil"/>
            </w:tcBorders>
            <w:shd w:val="clear" w:color="auto" w:fill="auto"/>
          </w:tcPr>
          <w:p w:rsidR="00FB1057" w:rsidRPr="000E289D" w:rsidRDefault="00FB1057"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FB10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64" w:author="Birklhuber Bernd" w:date="2014-06-17T15:53:00Z">
              <w:r w:rsidRPr="00323D99" w:rsidDel="00F4052D">
                <w:rPr>
                  <w:rFonts w:eastAsia="Calibri" w:cs="Arial"/>
                  <w:sz w:val="20"/>
                  <w:szCs w:val="20"/>
                  <w:lang w:eastAsia="en-US"/>
                </w:rPr>
                <w:delText>catach</w:delText>
              </w:r>
            </w:del>
          </w:p>
          <w:p w:rsidR="00FB1057" w:rsidRPr="000E289D" w:rsidRDefault="00FB1057" w:rsidP="00F63D4D">
            <w:pPr>
              <w:spacing w:line="276" w:lineRule="auto"/>
              <w:rPr>
                <w:rFonts w:eastAsia="Calibri" w:cs="Arial"/>
                <w:sz w:val="20"/>
                <w:szCs w:val="20"/>
                <w:lang w:eastAsia="en-US"/>
              </w:rPr>
            </w:pPr>
            <w:ins w:id="165" w:author="Birklhuber Bernd" w:date="2014-06-17T15:53:00Z">
              <w:r w:rsidRPr="00323D99">
                <w:rPr>
                  <w:rFonts w:eastAsia="Calibri" w:cs="Arial"/>
                  <w:sz w:val="20"/>
                  <w:szCs w:val="20"/>
                  <w:lang w:eastAsia="en-US"/>
                </w:rPr>
                <w:t>CAT</w:t>
              </w:r>
            </w:ins>
            <w:ins w:id="166" w:author="Birklhuber Bernd" w:date="2014-06-17T15:55:00Z">
              <w:r w:rsidRPr="00323D99">
                <w:rPr>
                  <w:rFonts w:eastAsia="Calibri" w:cs="Arial"/>
                  <w:sz w:val="20"/>
                  <w:szCs w:val="20"/>
                  <w:lang w:eastAsia="en-US"/>
                </w:rPr>
                <w:t>A</w:t>
              </w:r>
            </w:ins>
            <w:ins w:id="167" w:author="Birklhuber Bernd" w:date="2014-06-17T15:53:00Z">
              <w:r w:rsidRPr="00323D99">
                <w:rPr>
                  <w:rFonts w:eastAsia="Calibri" w:cs="Arial"/>
                  <w:sz w:val="20"/>
                  <w:szCs w:val="20"/>
                  <w:lang w:eastAsia="en-US"/>
                </w:rPr>
                <w:t>CH</w:t>
              </w:r>
            </w:ins>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Default="00FB1057" w:rsidP="00F63D4D">
            <w:pPr>
              <w:spacing w:line="276" w:lineRule="auto"/>
              <w:rPr>
                <w:ins w:id="168" w:author="Birklhuber Bernd" w:date="2014-06-17T15:53:00Z"/>
                <w:rFonts w:eastAsia="Calibri" w:cs="Arial"/>
                <w:sz w:val="20"/>
                <w:szCs w:val="20"/>
                <w:lang w:eastAsia="en-US"/>
              </w:rPr>
            </w:pPr>
            <w:ins w:id="169" w:author="Birklhuber Bernd" w:date="2014-06-17T15:53:00Z">
              <w:r w:rsidRPr="00323D99">
                <w:rPr>
                  <w:rFonts w:eastAsia="Calibri" w:cs="Arial"/>
                  <w:sz w:val="20"/>
                  <w:szCs w:val="20"/>
                  <w:lang w:eastAsia="en-US"/>
                </w:rPr>
                <w:t>Category of anchorage</w:t>
              </w:r>
            </w:ins>
          </w:p>
          <w:p w:rsidR="00FB1057" w:rsidRDefault="00FB1057" w:rsidP="00F63D4D">
            <w:pPr>
              <w:spacing w:line="276" w:lineRule="auto"/>
              <w:rPr>
                <w:ins w:id="170" w:author="Birklhuber Bernd" w:date="2014-06-17T15:54:00Z"/>
                <w:rFonts w:eastAsia="Calibri" w:cs="Arial"/>
                <w:sz w:val="20"/>
                <w:szCs w:val="20"/>
                <w:lang w:eastAsia="en-US"/>
              </w:rPr>
            </w:pPr>
            <w:r w:rsidRPr="000E289D">
              <w:rPr>
                <w:rFonts w:eastAsia="Calibri" w:cs="Arial"/>
                <w:sz w:val="20"/>
                <w:szCs w:val="20"/>
                <w:lang w:eastAsia="en-US"/>
              </w:rPr>
              <w:t>value list = "1,2,3,4,5,6,7,</w:t>
            </w:r>
            <w:ins w:id="171" w:author="Birklhuber Bernd" w:date="2014-06-17T15:53:00Z">
              <w:r>
                <w:rPr>
                  <w:rFonts w:eastAsia="Calibri" w:cs="Arial"/>
                  <w:sz w:val="20"/>
                  <w:szCs w:val="20"/>
                  <w:lang w:eastAsia="en-US"/>
                </w:rPr>
                <w:t>8,</w:t>
              </w:r>
            </w:ins>
            <w:r w:rsidRPr="000E289D">
              <w:rPr>
                <w:rFonts w:eastAsia="Calibri" w:cs="Arial"/>
                <w:sz w:val="20"/>
                <w:szCs w:val="20"/>
                <w:lang w:eastAsia="en-US"/>
              </w:rPr>
              <w:t>9,10,11,12,13"</w:t>
            </w:r>
          </w:p>
          <w:p w:rsidR="00FB1057" w:rsidRPr="00F63D4D" w:rsidRDefault="00FB1057" w:rsidP="00F4052D">
            <w:pPr>
              <w:autoSpaceDE w:val="0"/>
              <w:autoSpaceDN w:val="0"/>
              <w:adjustRightInd w:val="0"/>
              <w:rPr>
                <w:rFonts w:ascii="ArialMT" w:hAnsi="ArialMT" w:cs="ArialMT"/>
                <w:sz w:val="18"/>
                <w:szCs w:val="18"/>
                <w:lang w:eastAsia="en-US"/>
              </w:rPr>
            </w:pPr>
            <w:r>
              <w:rPr>
                <w:rFonts w:ascii="ArialMT" w:hAnsi="ArialMT" w:cs="ArialMT"/>
                <w:sz w:val="18"/>
                <w:szCs w:val="18"/>
                <w:lang w:eastAsia="en-US"/>
              </w:rPr>
              <w:t>[</w:t>
            </w:r>
            <w:r w:rsidRPr="00F63D4D">
              <w:rPr>
                <w:rFonts w:ascii="ArialMT" w:hAnsi="ArialMT" w:cs="ArialMT"/>
                <w:sz w:val="18"/>
                <w:szCs w:val="18"/>
                <w:lang w:eastAsia="en-US"/>
              </w:rPr>
              <w:t>1 : unrestricted anchorage</w:t>
            </w:r>
          </w:p>
          <w:p w:rsidR="00FB1057" w:rsidRPr="00F63D4D" w:rsidRDefault="00FB1057" w:rsidP="00F4052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2 : deep water anchorage</w:t>
            </w:r>
          </w:p>
          <w:p w:rsidR="00FB1057" w:rsidRPr="00F63D4D" w:rsidRDefault="00FB1057" w:rsidP="00F4052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3 : tanker anchorage</w:t>
            </w:r>
          </w:p>
          <w:p w:rsidR="00FB1057" w:rsidRPr="00F63D4D" w:rsidRDefault="00FB1057" w:rsidP="00F4052D">
            <w:pPr>
              <w:autoSpaceDE w:val="0"/>
              <w:autoSpaceDN w:val="0"/>
              <w:adjustRightInd w:val="0"/>
              <w:rPr>
                <w:rFonts w:ascii="ArialMT" w:hAnsi="ArialMT" w:cs="ArialMT"/>
                <w:sz w:val="18"/>
                <w:szCs w:val="18"/>
                <w:lang w:val="fr-FR" w:eastAsia="en-US"/>
              </w:rPr>
            </w:pPr>
            <w:r w:rsidRPr="00F63D4D">
              <w:rPr>
                <w:rFonts w:ascii="ArialMT" w:hAnsi="ArialMT" w:cs="ArialMT"/>
                <w:sz w:val="18"/>
                <w:szCs w:val="18"/>
                <w:lang w:val="fr-FR" w:eastAsia="en-US"/>
              </w:rPr>
              <w:t xml:space="preserve">4 : explosives </w:t>
            </w:r>
            <w:proofErr w:type="spellStart"/>
            <w:r w:rsidRPr="00F63D4D">
              <w:rPr>
                <w:rFonts w:ascii="ArialMT" w:hAnsi="ArialMT" w:cs="ArialMT"/>
                <w:sz w:val="18"/>
                <w:szCs w:val="18"/>
                <w:lang w:val="fr-FR" w:eastAsia="en-US"/>
              </w:rPr>
              <w:t>anchorage</w:t>
            </w:r>
            <w:proofErr w:type="spellEnd"/>
          </w:p>
          <w:p w:rsidR="00FB1057" w:rsidRPr="00F63D4D" w:rsidRDefault="00FB1057" w:rsidP="00F4052D">
            <w:pPr>
              <w:autoSpaceDE w:val="0"/>
              <w:autoSpaceDN w:val="0"/>
              <w:adjustRightInd w:val="0"/>
              <w:rPr>
                <w:rFonts w:ascii="ArialMT" w:hAnsi="ArialMT" w:cs="ArialMT"/>
                <w:sz w:val="18"/>
                <w:szCs w:val="18"/>
                <w:lang w:val="fr-FR" w:eastAsia="en-US"/>
              </w:rPr>
            </w:pPr>
            <w:r w:rsidRPr="00F63D4D">
              <w:rPr>
                <w:rFonts w:ascii="ArialMT" w:hAnsi="ArialMT" w:cs="ArialMT"/>
                <w:sz w:val="18"/>
                <w:szCs w:val="18"/>
                <w:lang w:val="fr-FR" w:eastAsia="en-US"/>
              </w:rPr>
              <w:t xml:space="preserve">5 : </w:t>
            </w:r>
            <w:proofErr w:type="spellStart"/>
            <w:r w:rsidRPr="00F63D4D">
              <w:rPr>
                <w:rFonts w:ascii="ArialMT" w:hAnsi="ArialMT" w:cs="ArialMT"/>
                <w:sz w:val="18"/>
                <w:szCs w:val="18"/>
                <w:lang w:val="fr-FR" w:eastAsia="en-US"/>
              </w:rPr>
              <w:t>quarantine</w:t>
            </w:r>
            <w:proofErr w:type="spellEnd"/>
            <w:r w:rsidRPr="00F63D4D">
              <w:rPr>
                <w:rFonts w:ascii="ArialMT" w:hAnsi="ArialMT" w:cs="ArialMT"/>
                <w:sz w:val="18"/>
                <w:szCs w:val="18"/>
                <w:lang w:val="fr-FR" w:eastAsia="en-US"/>
              </w:rPr>
              <w:t xml:space="preserve"> </w:t>
            </w:r>
            <w:proofErr w:type="spellStart"/>
            <w:r w:rsidRPr="00F63D4D">
              <w:rPr>
                <w:rFonts w:ascii="ArialMT" w:hAnsi="ArialMT" w:cs="ArialMT"/>
                <w:sz w:val="18"/>
                <w:szCs w:val="18"/>
                <w:lang w:val="fr-FR" w:eastAsia="en-US"/>
              </w:rPr>
              <w:t>anchorage</w:t>
            </w:r>
            <w:proofErr w:type="spellEnd"/>
          </w:p>
          <w:p w:rsidR="00FB1057" w:rsidRPr="00F63D4D" w:rsidRDefault="00FB1057" w:rsidP="00F4052D">
            <w:pPr>
              <w:autoSpaceDE w:val="0"/>
              <w:autoSpaceDN w:val="0"/>
              <w:adjustRightInd w:val="0"/>
              <w:rPr>
                <w:rFonts w:ascii="ArialMT" w:hAnsi="ArialMT" w:cs="ArialMT"/>
                <w:sz w:val="18"/>
                <w:szCs w:val="18"/>
                <w:lang w:val="fr-FR" w:eastAsia="en-US"/>
              </w:rPr>
            </w:pPr>
            <w:r w:rsidRPr="00F63D4D">
              <w:rPr>
                <w:rFonts w:ascii="ArialMT" w:hAnsi="ArialMT" w:cs="ArialMT"/>
                <w:sz w:val="18"/>
                <w:szCs w:val="18"/>
                <w:lang w:val="fr-FR" w:eastAsia="en-US"/>
              </w:rPr>
              <w:t xml:space="preserve">6 : </w:t>
            </w:r>
            <w:proofErr w:type="spellStart"/>
            <w:r w:rsidRPr="00F63D4D">
              <w:rPr>
                <w:rFonts w:ascii="ArialMT" w:hAnsi="ArialMT" w:cs="ArialMT"/>
                <w:sz w:val="18"/>
                <w:szCs w:val="18"/>
                <w:lang w:val="fr-FR" w:eastAsia="en-US"/>
              </w:rPr>
              <w:t>seaplane</w:t>
            </w:r>
            <w:proofErr w:type="spellEnd"/>
            <w:r w:rsidRPr="00F63D4D">
              <w:rPr>
                <w:rFonts w:ascii="ArialMT" w:hAnsi="ArialMT" w:cs="ArialMT"/>
                <w:sz w:val="18"/>
                <w:szCs w:val="18"/>
                <w:lang w:val="fr-FR" w:eastAsia="en-US"/>
              </w:rPr>
              <w:t xml:space="preserve"> </w:t>
            </w:r>
            <w:proofErr w:type="spellStart"/>
            <w:r w:rsidRPr="00F63D4D">
              <w:rPr>
                <w:rFonts w:ascii="ArialMT" w:hAnsi="ArialMT" w:cs="ArialMT"/>
                <w:sz w:val="18"/>
                <w:szCs w:val="18"/>
                <w:lang w:val="fr-FR" w:eastAsia="en-US"/>
              </w:rPr>
              <w:t>anchorage</w:t>
            </w:r>
            <w:proofErr w:type="spellEnd"/>
          </w:p>
          <w:p w:rsidR="00FB1057" w:rsidRPr="00F63D4D" w:rsidRDefault="00FB1057" w:rsidP="00F4052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7 : small craft anchorage</w:t>
            </w:r>
          </w:p>
          <w:p w:rsidR="00FB1057" w:rsidRPr="00F63D4D" w:rsidRDefault="00FB1057" w:rsidP="00F4052D">
            <w:pPr>
              <w:autoSpaceDE w:val="0"/>
              <w:autoSpaceDN w:val="0"/>
              <w:adjustRightInd w:val="0"/>
              <w:rPr>
                <w:ins w:id="172" w:author="Birklhuber Bernd" w:date="2014-06-17T15:54:00Z"/>
                <w:rFonts w:ascii="ArialMT" w:hAnsi="ArialMT" w:cs="ArialMT"/>
                <w:sz w:val="18"/>
                <w:szCs w:val="18"/>
                <w:lang w:eastAsia="en-US"/>
              </w:rPr>
            </w:pPr>
            <w:ins w:id="173" w:author="Birklhuber Bernd" w:date="2014-06-17T15:54:00Z">
              <w:r w:rsidRPr="006C675D">
                <w:rPr>
                  <w:rFonts w:ascii="ArialMT" w:hAnsi="ArialMT" w:cs="ArialMT"/>
                  <w:sz w:val="18"/>
                  <w:szCs w:val="18"/>
                  <w:highlight w:val="yellow"/>
                  <w:lang w:eastAsia="en-US"/>
                </w:rPr>
                <w:t>8 : small craft mooring area</w:t>
              </w:r>
            </w:ins>
          </w:p>
          <w:p w:rsidR="00FB1057" w:rsidRPr="00F63D4D" w:rsidRDefault="00FB1057" w:rsidP="00F4052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9 : anchorage for periods up</w:t>
            </w:r>
            <w:r>
              <w:rPr>
                <w:rFonts w:ascii="ArialMT" w:hAnsi="ArialMT" w:cs="ArialMT"/>
                <w:sz w:val="18"/>
                <w:szCs w:val="18"/>
                <w:lang w:eastAsia="en-US"/>
              </w:rPr>
              <w:t xml:space="preserve"> </w:t>
            </w:r>
            <w:r w:rsidRPr="00F63D4D">
              <w:rPr>
                <w:rFonts w:ascii="ArialMT" w:hAnsi="ArialMT" w:cs="ArialMT"/>
                <w:sz w:val="18"/>
                <w:szCs w:val="18"/>
                <w:lang w:eastAsia="en-US"/>
              </w:rPr>
              <w:t>to 24 Hours</w:t>
            </w:r>
          </w:p>
          <w:p w:rsidR="00FB1057" w:rsidRDefault="00FB1057" w:rsidP="00F4052D">
            <w:pPr>
              <w:autoSpaceDE w:val="0"/>
              <w:autoSpaceDN w:val="0"/>
              <w:adjustRightInd w:val="0"/>
              <w:rPr>
                <w:rFonts w:ascii="ArialMT" w:hAnsi="ArialMT" w:cs="ArialMT"/>
                <w:sz w:val="18"/>
                <w:szCs w:val="18"/>
                <w:lang w:eastAsia="en-US"/>
              </w:rPr>
            </w:pPr>
            <w:r w:rsidRPr="00F63D4D">
              <w:rPr>
                <w:rFonts w:ascii="ArialMT" w:hAnsi="ArialMT" w:cs="ArialMT"/>
                <w:sz w:val="18"/>
                <w:szCs w:val="18"/>
                <w:lang w:eastAsia="en-US"/>
              </w:rPr>
              <w:t>10 : anchorage for a limited</w:t>
            </w:r>
            <w:r>
              <w:rPr>
                <w:rFonts w:ascii="ArialMT" w:hAnsi="ArialMT" w:cs="ArialMT"/>
                <w:sz w:val="18"/>
                <w:szCs w:val="18"/>
                <w:lang w:eastAsia="en-US"/>
              </w:rPr>
              <w:t xml:space="preserve"> </w:t>
            </w:r>
            <w:r w:rsidRPr="00F63D4D">
              <w:rPr>
                <w:rFonts w:ascii="ArialMT" w:hAnsi="ArialMT" w:cs="ArialMT"/>
                <w:sz w:val="18"/>
                <w:szCs w:val="18"/>
                <w:lang w:eastAsia="en-US"/>
              </w:rPr>
              <w:t>period of time</w:t>
            </w:r>
          </w:p>
          <w:p w:rsidR="00FB1057" w:rsidRDefault="00FB1057" w:rsidP="00F4052D">
            <w:pPr>
              <w:autoSpaceDE w:val="0"/>
              <w:autoSpaceDN w:val="0"/>
              <w:adjustRightInd w:val="0"/>
              <w:rPr>
                <w:rFonts w:ascii="ArialMT" w:hAnsi="ArialMT" w:cs="ArialMT"/>
                <w:sz w:val="18"/>
                <w:szCs w:val="18"/>
                <w:lang w:eastAsia="en-US"/>
              </w:rPr>
            </w:pPr>
            <w:r>
              <w:rPr>
                <w:rFonts w:ascii="ArialMT" w:hAnsi="ArialMT" w:cs="ArialMT"/>
                <w:sz w:val="18"/>
                <w:szCs w:val="18"/>
                <w:lang w:eastAsia="en-US"/>
              </w:rPr>
              <w:t xml:space="preserve">11 : </w:t>
            </w:r>
            <w:r w:rsidRPr="00F63D4D">
              <w:rPr>
                <w:rFonts w:ascii="ArialMT" w:hAnsi="ArialMT" w:cs="ArialMT"/>
                <w:sz w:val="18"/>
                <w:szCs w:val="18"/>
                <w:lang w:eastAsia="en-US"/>
              </w:rPr>
              <w:t>anchorage for other vessels than pushing-navigation vessels</w:t>
            </w:r>
          </w:p>
          <w:p w:rsidR="00FB1057" w:rsidRDefault="00FB1057" w:rsidP="00F4052D">
            <w:pPr>
              <w:autoSpaceDE w:val="0"/>
              <w:autoSpaceDN w:val="0"/>
              <w:adjustRightInd w:val="0"/>
              <w:rPr>
                <w:rFonts w:ascii="ArialMT" w:hAnsi="ArialMT" w:cs="ArialMT"/>
                <w:sz w:val="18"/>
                <w:szCs w:val="18"/>
                <w:lang w:eastAsia="en-US"/>
              </w:rPr>
            </w:pPr>
            <w:r>
              <w:rPr>
                <w:rFonts w:ascii="ArialMT" w:hAnsi="ArialMT" w:cs="ArialMT"/>
                <w:sz w:val="18"/>
                <w:szCs w:val="18"/>
                <w:lang w:eastAsia="en-US"/>
              </w:rPr>
              <w:t xml:space="preserve">12 : </w:t>
            </w:r>
            <w:r w:rsidRPr="00F63D4D">
              <w:rPr>
                <w:rFonts w:ascii="ArialMT" w:hAnsi="ArialMT" w:cs="ArialMT"/>
                <w:sz w:val="18"/>
                <w:szCs w:val="18"/>
                <w:lang w:eastAsia="en-US"/>
              </w:rPr>
              <w:t>anchorage for dry cargo vessels</w:t>
            </w:r>
          </w:p>
          <w:p w:rsidR="00FB1057" w:rsidRDefault="00FB1057" w:rsidP="00F4052D">
            <w:pPr>
              <w:spacing w:line="276" w:lineRule="auto"/>
              <w:rPr>
                <w:rFonts w:ascii="ArialMT" w:hAnsi="ArialMT" w:cs="ArialMT"/>
                <w:sz w:val="18"/>
                <w:szCs w:val="18"/>
                <w:lang w:eastAsia="en-US"/>
              </w:rPr>
            </w:pPr>
            <w:r>
              <w:rPr>
                <w:rFonts w:ascii="ArialMT" w:hAnsi="ArialMT" w:cs="ArialMT"/>
                <w:sz w:val="18"/>
                <w:szCs w:val="18"/>
                <w:lang w:eastAsia="en-US"/>
              </w:rPr>
              <w:t>13 : anchorage for rafts</w:t>
            </w:r>
            <w:r w:rsidRPr="00F63D4D">
              <w:rPr>
                <w:rFonts w:ascii="ArialMT" w:hAnsi="ArialMT" w:cs="ArialMT"/>
                <w:sz w:val="18"/>
                <w:szCs w:val="18"/>
                <w:lang w:eastAsia="en-US"/>
              </w:rPr>
              <w:t>]</w:t>
            </w:r>
          </w:p>
          <w:p w:rsidR="00FB1057" w:rsidRPr="000E289D" w:rsidRDefault="00FB1057" w:rsidP="00F4052D">
            <w:pPr>
              <w:spacing w:line="276" w:lineRule="auto"/>
              <w:rPr>
                <w:rFonts w:eastAsia="Calibri" w:cs="Arial"/>
                <w:sz w:val="20"/>
                <w:szCs w:val="20"/>
                <w:lang w:eastAsia="en-US"/>
              </w:rPr>
            </w:pPr>
            <w:r>
              <w:rPr>
                <w:rFonts w:ascii="ArialMT" w:hAnsi="ArialMT" w:cs="ArialMT"/>
                <w:sz w:val="18"/>
                <w:szCs w:val="18"/>
                <w:lang w:eastAsia="en-US"/>
              </w:rPr>
              <w:t>(1-10 from S-101, 11-13 inland specific)</w:t>
            </w:r>
          </w:p>
        </w:tc>
        <w:tc>
          <w:tcPr>
            <w:tcW w:w="1134" w:type="dxa"/>
            <w:tcBorders>
              <w:top w:val="nil"/>
              <w:left w:val="nil"/>
              <w:bottom w:val="nil"/>
              <w:right w:val="nil"/>
            </w:tcBorders>
          </w:tcPr>
          <w:p w:rsidR="00FB1057" w:rsidRPr="00323D99" w:rsidRDefault="000159A5" w:rsidP="00F63D4D">
            <w:pPr>
              <w:spacing w:line="276" w:lineRule="auto"/>
              <w:rPr>
                <w:rFonts w:eastAsia="Calibri" w:cs="Arial"/>
                <w:sz w:val="20"/>
                <w:szCs w:val="20"/>
                <w:lang w:eastAsia="en-US"/>
              </w:rPr>
            </w:pPr>
            <w:r w:rsidRPr="00323D99">
              <w:rPr>
                <w:rFonts w:eastAsia="Calibri" w:cs="Arial"/>
                <w:sz w:val="20"/>
                <w:szCs w:val="20"/>
                <w:lang w:eastAsia="en-US"/>
              </w:rPr>
              <w:t>Y</w:t>
            </w:r>
          </w:p>
        </w:tc>
        <w:tc>
          <w:tcPr>
            <w:tcW w:w="1134" w:type="dxa"/>
            <w:tcBorders>
              <w:top w:val="nil"/>
              <w:left w:val="nil"/>
              <w:bottom w:val="nil"/>
              <w:right w:val="nil"/>
            </w:tcBorders>
          </w:tcPr>
          <w:p w:rsidR="00FB1057" w:rsidRPr="00323D99" w:rsidRDefault="00F63937" w:rsidP="00F63D4D">
            <w:pPr>
              <w:spacing w:line="276" w:lineRule="auto"/>
              <w:rPr>
                <w:rFonts w:eastAsia="Calibri" w:cs="Arial"/>
                <w:sz w:val="20"/>
                <w:szCs w:val="20"/>
                <w:lang w:eastAsia="en-US"/>
              </w:rPr>
            </w:pPr>
            <w:r w:rsidRPr="00323D99">
              <w:rPr>
                <w:rFonts w:eastAsia="Calibri" w:cs="Arial"/>
                <w:sz w:val="20"/>
                <w:szCs w:val="20"/>
                <w:lang w:eastAsia="en-US"/>
              </w:rPr>
              <w:t>-</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clsdng</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"1,2,3,4,5"</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74" w:author="Birklhuber Bernd" w:date="2014-06-17T15:55:00Z">
              <w:r w:rsidRPr="00323D99" w:rsidDel="00F4052D">
                <w:rPr>
                  <w:rFonts w:eastAsia="Calibri" w:cs="Arial"/>
                  <w:sz w:val="20"/>
                  <w:szCs w:val="20"/>
                  <w:lang w:eastAsia="en-US"/>
                </w:rPr>
                <w:delText>restrn</w:delText>
              </w:r>
            </w:del>
          </w:p>
          <w:p w:rsidR="00FB1057" w:rsidRPr="00323D99" w:rsidRDefault="00FB1057" w:rsidP="00F63D4D">
            <w:pPr>
              <w:spacing w:line="276" w:lineRule="auto"/>
              <w:rPr>
                <w:rFonts w:eastAsia="Calibri" w:cs="Arial"/>
                <w:sz w:val="20"/>
                <w:szCs w:val="20"/>
                <w:lang w:eastAsia="en-US"/>
              </w:rPr>
            </w:pPr>
            <w:ins w:id="175" w:author="Birklhuber Bernd" w:date="2014-06-17T15:55:00Z">
              <w:r w:rsidRPr="00323D99">
                <w:rPr>
                  <w:rFonts w:eastAsia="Calibri" w:cs="Arial"/>
                  <w:sz w:val="20"/>
                  <w:szCs w:val="20"/>
                  <w:lang w:eastAsia="en-US"/>
                </w:rPr>
                <w:t>RESTRN</w:t>
              </w:r>
            </w:ins>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value list = "1,2,7,8,13,14,27,28,29,30,31,32,33,34,35,36"</w:t>
            </w: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63937" w:rsidP="00F63937">
            <w:pPr>
              <w:spacing w:line="276" w:lineRule="auto"/>
              <w:rPr>
                <w:rFonts w:eastAsia="Calibri" w:cs="Arial"/>
                <w:sz w:val="20"/>
                <w:szCs w:val="20"/>
                <w:lang w:eastAsia="en-US"/>
              </w:rPr>
            </w:pPr>
            <w:r w:rsidRPr="00323D99">
              <w:rPr>
                <w:rFonts w:eastAsia="Calibri" w:cs="Arial"/>
                <w:sz w:val="20"/>
                <w:szCs w:val="20"/>
                <w:lang w:eastAsia="en-US"/>
              </w:rPr>
              <w:t>-</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STATUS</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Default="00FB1057" w:rsidP="00F4052D">
            <w:pPr>
              <w:spacing w:line="276" w:lineRule="auto"/>
              <w:rPr>
                <w:ins w:id="176" w:author="Birklhuber Bernd" w:date="2014-06-17T15:57:00Z"/>
                <w:rFonts w:eastAsia="Calibri" w:cs="Arial"/>
                <w:sz w:val="20"/>
                <w:szCs w:val="20"/>
                <w:lang w:eastAsia="en-US"/>
              </w:rPr>
            </w:pPr>
            <w:r w:rsidRPr="000E289D">
              <w:rPr>
                <w:rFonts w:eastAsia="Calibri" w:cs="Arial"/>
                <w:sz w:val="20"/>
                <w:szCs w:val="20"/>
                <w:lang w:eastAsia="en-US"/>
              </w:rPr>
              <w:t>value list = "</w:t>
            </w:r>
            <w:ins w:id="177" w:author="Birklhuber Bernd" w:date="2014-06-17T15:57:00Z">
              <w:r>
                <w:rPr>
                  <w:rFonts w:eastAsia="Calibri" w:cs="Arial"/>
                  <w:sz w:val="20"/>
                  <w:szCs w:val="20"/>
                  <w:lang w:eastAsia="en-US"/>
                </w:rPr>
                <w:t>1,</w:t>
              </w:r>
            </w:ins>
            <w:r w:rsidRPr="000E289D">
              <w:rPr>
                <w:rFonts w:eastAsia="Calibri" w:cs="Arial"/>
                <w:sz w:val="20"/>
                <w:szCs w:val="20"/>
                <w:lang w:eastAsia="en-US"/>
              </w:rPr>
              <w:t>2,3,4,</w:t>
            </w:r>
            <w:ins w:id="178" w:author="Birklhuber Bernd" w:date="2014-06-17T15:57:00Z">
              <w:r>
                <w:rPr>
                  <w:rFonts w:eastAsia="Calibri" w:cs="Arial"/>
                  <w:sz w:val="20"/>
                  <w:szCs w:val="20"/>
                  <w:lang w:eastAsia="en-US"/>
                </w:rPr>
                <w:t>5,6,7,</w:t>
              </w:r>
            </w:ins>
            <w:r w:rsidRPr="000E289D">
              <w:rPr>
                <w:rFonts w:eastAsia="Calibri" w:cs="Arial"/>
                <w:sz w:val="20"/>
                <w:szCs w:val="20"/>
                <w:lang w:eastAsia="en-US"/>
              </w:rPr>
              <w:t>8,9,</w:t>
            </w:r>
            <w:del w:id="179" w:author="Birklhuber Bernd" w:date="2014-06-17T15:57:00Z">
              <w:r w:rsidRPr="000E289D" w:rsidDel="00F4052D">
                <w:rPr>
                  <w:rFonts w:eastAsia="Calibri" w:cs="Arial"/>
                  <w:sz w:val="20"/>
                  <w:szCs w:val="20"/>
                  <w:lang w:eastAsia="en-US"/>
                </w:rPr>
                <w:delText>12,</w:delText>
              </w:r>
            </w:del>
            <w:r w:rsidRPr="000E289D">
              <w:rPr>
                <w:rFonts w:eastAsia="Calibri" w:cs="Arial"/>
                <w:sz w:val="20"/>
                <w:szCs w:val="20"/>
                <w:lang w:eastAsia="en-US"/>
              </w:rPr>
              <w:t>14,</w:t>
            </w:r>
            <w:del w:id="180" w:author="Birklhuber Bernd" w:date="2014-06-17T15:58:00Z">
              <w:r w:rsidRPr="000E289D" w:rsidDel="00F4052D">
                <w:rPr>
                  <w:rFonts w:eastAsia="Calibri" w:cs="Arial"/>
                  <w:sz w:val="20"/>
                  <w:szCs w:val="20"/>
                  <w:lang w:eastAsia="en-US"/>
                </w:rPr>
                <w:delText>16,17</w:delText>
              </w:r>
            </w:del>
            <w:r w:rsidRPr="000E289D">
              <w:rPr>
                <w:rFonts w:eastAsia="Calibri" w:cs="Arial"/>
                <w:sz w:val="20"/>
                <w:szCs w:val="20"/>
                <w:lang w:eastAsia="en-US"/>
              </w:rPr>
              <w:t>"</w:t>
            </w:r>
          </w:p>
          <w:p w:rsidR="00FB1057" w:rsidRPr="004462EA" w:rsidRDefault="00FB1057" w:rsidP="00F4052D">
            <w:pPr>
              <w:autoSpaceDE w:val="0"/>
              <w:autoSpaceDN w:val="0"/>
              <w:adjustRightInd w:val="0"/>
              <w:rPr>
                <w:ins w:id="181" w:author="Birklhuber Bernd" w:date="2014-06-17T15:58:00Z"/>
                <w:rFonts w:ascii="ArialMT" w:hAnsi="ArialMT" w:cs="ArialMT"/>
                <w:sz w:val="18"/>
                <w:szCs w:val="18"/>
                <w:lang w:eastAsia="en-US"/>
              </w:rPr>
            </w:pPr>
            <w:ins w:id="182" w:author="Birklhuber Bernd" w:date="2014-06-17T15:58:00Z">
              <w:r>
                <w:rPr>
                  <w:rFonts w:ascii="ArialMT" w:hAnsi="ArialMT" w:cs="ArialMT"/>
                  <w:sz w:val="18"/>
                  <w:szCs w:val="18"/>
                  <w:lang w:eastAsia="en-US"/>
                </w:rPr>
                <w:t>[</w:t>
              </w:r>
              <w:r w:rsidRPr="006C675D">
                <w:rPr>
                  <w:rFonts w:ascii="ArialMT" w:hAnsi="ArialMT" w:cs="ArialMT"/>
                  <w:sz w:val="18"/>
                  <w:szCs w:val="18"/>
                  <w:highlight w:val="yellow"/>
                  <w:lang w:eastAsia="en-US"/>
                </w:rPr>
                <w:t>1 : permanent</w:t>
              </w:r>
            </w:ins>
          </w:p>
          <w:p w:rsidR="00FB1057" w:rsidRPr="004462EA" w:rsidRDefault="00FB1057" w:rsidP="00F4052D">
            <w:pPr>
              <w:autoSpaceDE w:val="0"/>
              <w:autoSpaceDN w:val="0"/>
              <w:adjustRightInd w:val="0"/>
              <w:rPr>
                <w:rFonts w:ascii="ArialMT" w:hAnsi="ArialMT" w:cs="ArialMT"/>
                <w:sz w:val="18"/>
                <w:szCs w:val="18"/>
                <w:lang w:eastAsia="en-US"/>
              </w:rPr>
            </w:pPr>
            <w:r w:rsidRPr="004462EA">
              <w:rPr>
                <w:rFonts w:ascii="ArialMT" w:hAnsi="ArialMT" w:cs="ArialMT"/>
                <w:sz w:val="18"/>
                <w:szCs w:val="18"/>
                <w:lang w:eastAsia="en-US"/>
              </w:rPr>
              <w:t>2 : occasional</w:t>
            </w:r>
          </w:p>
          <w:p w:rsidR="00FB1057" w:rsidRDefault="00FB1057" w:rsidP="00F4052D">
            <w:pPr>
              <w:autoSpaceDE w:val="0"/>
              <w:autoSpaceDN w:val="0"/>
              <w:adjustRightInd w:val="0"/>
              <w:rPr>
                <w:rFonts w:ascii="ArialMT" w:hAnsi="ArialMT" w:cs="ArialMT"/>
                <w:sz w:val="18"/>
                <w:szCs w:val="18"/>
                <w:lang w:eastAsia="en-US"/>
              </w:rPr>
            </w:pPr>
            <w:r w:rsidRPr="004462EA">
              <w:rPr>
                <w:rFonts w:ascii="ArialMT" w:hAnsi="ArialMT" w:cs="ArialMT"/>
                <w:sz w:val="18"/>
                <w:szCs w:val="18"/>
                <w:lang w:eastAsia="en-US"/>
              </w:rPr>
              <w:t>3 : recommended</w:t>
            </w:r>
          </w:p>
          <w:p w:rsidR="00FB1057" w:rsidRDefault="00FB1057" w:rsidP="00F4052D">
            <w:pPr>
              <w:autoSpaceDE w:val="0"/>
              <w:autoSpaceDN w:val="0"/>
              <w:adjustRightInd w:val="0"/>
              <w:rPr>
                <w:rFonts w:ascii="ArialMT" w:hAnsi="ArialMT" w:cs="ArialMT"/>
                <w:sz w:val="18"/>
                <w:szCs w:val="18"/>
                <w:lang w:eastAsia="en-US"/>
              </w:rPr>
            </w:pPr>
            <w:r>
              <w:rPr>
                <w:rFonts w:ascii="ArialMT" w:hAnsi="ArialMT" w:cs="ArialMT"/>
                <w:sz w:val="18"/>
                <w:szCs w:val="18"/>
                <w:lang w:eastAsia="en-US"/>
              </w:rPr>
              <w:t>4 : not in use</w:t>
            </w:r>
          </w:p>
          <w:p w:rsidR="00FB1057" w:rsidRPr="006C675D" w:rsidRDefault="00FB1057" w:rsidP="00F4052D">
            <w:pPr>
              <w:autoSpaceDE w:val="0"/>
              <w:autoSpaceDN w:val="0"/>
              <w:adjustRightInd w:val="0"/>
              <w:rPr>
                <w:ins w:id="183" w:author="Birklhuber Bernd" w:date="2014-06-17T15:58:00Z"/>
                <w:rFonts w:ascii="ArialMT" w:hAnsi="ArialMT" w:cs="ArialMT"/>
                <w:sz w:val="18"/>
                <w:szCs w:val="18"/>
                <w:highlight w:val="yellow"/>
                <w:lang w:eastAsia="en-US"/>
              </w:rPr>
            </w:pPr>
            <w:ins w:id="184" w:author="Birklhuber Bernd" w:date="2014-06-17T15:58:00Z">
              <w:r w:rsidRPr="006C675D">
                <w:rPr>
                  <w:rFonts w:ascii="ArialMT" w:hAnsi="ArialMT" w:cs="ArialMT"/>
                  <w:sz w:val="18"/>
                  <w:szCs w:val="18"/>
                  <w:highlight w:val="yellow"/>
                  <w:lang w:eastAsia="en-US"/>
                </w:rPr>
                <w:t>5 : periodic/intermittent</w:t>
              </w:r>
            </w:ins>
          </w:p>
          <w:p w:rsidR="00FB1057" w:rsidRPr="006C675D" w:rsidRDefault="00FB1057" w:rsidP="00F4052D">
            <w:pPr>
              <w:autoSpaceDE w:val="0"/>
              <w:autoSpaceDN w:val="0"/>
              <w:adjustRightInd w:val="0"/>
              <w:rPr>
                <w:ins w:id="185" w:author="Birklhuber Bernd" w:date="2014-06-17T15:58:00Z"/>
                <w:rFonts w:ascii="ArialMT" w:hAnsi="ArialMT" w:cs="ArialMT"/>
                <w:sz w:val="18"/>
                <w:szCs w:val="18"/>
                <w:highlight w:val="yellow"/>
                <w:lang w:eastAsia="en-US"/>
              </w:rPr>
            </w:pPr>
            <w:ins w:id="186" w:author="Birklhuber Bernd" w:date="2014-06-17T15:58:00Z">
              <w:r w:rsidRPr="006C675D">
                <w:rPr>
                  <w:rFonts w:ascii="ArialMT" w:hAnsi="ArialMT" w:cs="ArialMT"/>
                  <w:sz w:val="18"/>
                  <w:szCs w:val="18"/>
                  <w:highlight w:val="yellow"/>
                  <w:lang w:eastAsia="en-US"/>
                </w:rPr>
                <w:t>6 : reserved</w:t>
              </w:r>
            </w:ins>
          </w:p>
          <w:p w:rsidR="00FB1057" w:rsidRPr="006C675D" w:rsidRDefault="00FB1057" w:rsidP="00F4052D">
            <w:pPr>
              <w:autoSpaceDE w:val="0"/>
              <w:autoSpaceDN w:val="0"/>
              <w:adjustRightInd w:val="0"/>
              <w:rPr>
                <w:ins w:id="187" w:author="Birklhuber Bernd" w:date="2014-06-17T15:58:00Z"/>
                <w:rFonts w:ascii="ArialMT" w:hAnsi="ArialMT" w:cs="ArialMT"/>
                <w:sz w:val="18"/>
                <w:szCs w:val="18"/>
                <w:lang w:eastAsia="en-US"/>
              </w:rPr>
            </w:pPr>
            <w:ins w:id="188" w:author="Birklhuber Bernd" w:date="2014-06-17T15:58:00Z">
              <w:r w:rsidRPr="006C675D">
                <w:rPr>
                  <w:rFonts w:ascii="ArialMT" w:hAnsi="ArialMT" w:cs="ArialMT"/>
                  <w:sz w:val="18"/>
                  <w:szCs w:val="18"/>
                  <w:highlight w:val="yellow"/>
                  <w:lang w:eastAsia="en-US"/>
                </w:rPr>
                <w:t>7 : temporary</w:t>
              </w:r>
            </w:ins>
          </w:p>
          <w:p w:rsidR="00FB1057" w:rsidRPr="006C675D" w:rsidRDefault="00FB1057" w:rsidP="00F4052D">
            <w:pPr>
              <w:autoSpaceDE w:val="0"/>
              <w:autoSpaceDN w:val="0"/>
              <w:adjustRightInd w:val="0"/>
              <w:rPr>
                <w:rFonts w:ascii="ArialMT" w:hAnsi="ArialMT" w:cs="ArialMT"/>
                <w:sz w:val="18"/>
                <w:szCs w:val="18"/>
                <w:lang w:eastAsia="en-US"/>
              </w:rPr>
            </w:pPr>
            <w:r w:rsidRPr="006C675D">
              <w:rPr>
                <w:rFonts w:ascii="ArialMT" w:hAnsi="ArialMT" w:cs="ArialMT"/>
                <w:sz w:val="18"/>
                <w:szCs w:val="18"/>
                <w:lang w:eastAsia="en-US"/>
              </w:rPr>
              <w:t>8 : private</w:t>
            </w:r>
          </w:p>
          <w:p w:rsidR="00FB1057" w:rsidRPr="006C675D" w:rsidRDefault="00FB1057" w:rsidP="00F4052D">
            <w:pPr>
              <w:autoSpaceDE w:val="0"/>
              <w:autoSpaceDN w:val="0"/>
              <w:adjustRightInd w:val="0"/>
              <w:rPr>
                <w:ins w:id="189" w:author="Birklhuber Bernd" w:date="2014-06-17T15:58:00Z"/>
                <w:rFonts w:ascii="ArialMT" w:hAnsi="ArialMT" w:cs="ArialMT"/>
                <w:sz w:val="18"/>
                <w:szCs w:val="18"/>
                <w:lang w:eastAsia="en-US"/>
              </w:rPr>
            </w:pPr>
            <w:r w:rsidRPr="006C675D">
              <w:rPr>
                <w:rFonts w:ascii="ArialMT" w:hAnsi="ArialMT" w:cs="ArialMT"/>
                <w:sz w:val="18"/>
                <w:szCs w:val="18"/>
                <w:lang w:eastAsia="en-US"/>
              </w:rPr>
              <w:t>9 : mandatory</w:t>
            </w:r>
          </w:p>
          <w:p w:rsidR="00FB1057" w:rsidDel="00F4052D" w:rsidRDefault="00FB1057" w:rsidP="00F4052D">
            <w:pPr>
              <w:autoSpaceDE w:val="0"/>
              <w:autoSpaceDN w:val="0"/>
              <w:adjustRightInd w:val="0"/>
              <w:rPr>
                <w:del w:id="190" w:author="Birklhuber Bernd" w:date="2014-06-17T15:59:00Z"/>
                <w:rFonts w:ascii="ArialMT" w:hAnsi="ArialMT" w:cs="ArialMT"/>
                <w:sz w:val="18"/>
                <w:szCs w:val="18"/>
                <w:lang w:val="de-AT" w:eastAsia="en-US"/>
              </w:rPr>
            </w:pPr>
            <w:del w:id="191" w:author="Birklhuber Bernd" w:date="2014-06-17T15:59:00Z">
              <w:r w:rsidRPr="006C675D" w:rsidDel="00F4052D">
                <w:rPr>
                  <w:rFonts w:ascii="ArialMT" w:hAnsi="ArialMT" w:cs="ArialMT"/>
                  <w:sz w:val="18"/>
                  <w:szCs w:val="18"/>
                  <w:highlight w:val="yellow"/>
                  <w:lang w:val="de-AT" w:eastAsia="en-US"/>
                </w:rPr>
                <w:delText>12 : illuminated</w:delText>
              </w:r>
            </w:del>
          </w:p>
          <w:p w:rsidR="00FB1057" w:rsidRDefault="00FB1057" w:rsidP="00F4052D">
            <w:pPr>
              <w:spacing w:line="276" w:lineRule="auto"/>
              <w:rPr>
                <w:ins w:id="192" w:author="Birklhuber Bernd" w:date="2014-06-17T15:59:00Z"/>
                <w:rFonts w:ascii="ArialMT" w:hAnsi="ArialMT" w:cs="ArialMT"/>
                <w:sz w:val="18"/>
                <w:szCs w:val="18"/>
                <w:lang w:val="de-AT" w:eastAsia="en-US"/>
              </w:rPr>
            </w:pPr>
            <w:r>
              <w:rPr>
                <w:rFonts w:ascii="ArialMT" w:hAnsi="ArialMT" w:cs="ArialMT"/>
                <w:sz w:val="18"/>
                <w:szCs w:val="18"/>
                <w:lang w:val="de-AT" w:eastAsia="en-US"/>
              </w:rPr>
              <w:t xml:space="preserve">14 : </w:t>
            </w:r>
            <w:proofErr w:type="spellStart"/>
            <w:r>
              <w:rPr>
                <w:rFonts w:ascii="ArialMT" w:hAnsi="ArialMT" w:cs="ArialMT"/>
                <w:sz w:val="18"/>
                <w:szCs w:val="18"/>
                <w:lang w:val="de-AT" w:eastAsia="en-US"/>
              </w:rPr>
              <w:t>public</w:t>
            </w:r>
            <w:proofErr w:type="spellEnd"/>
          </w:p>
          <w:p w:rsidR="00FB1057" w:rsidRPr="006C675D" w:rsidDel="00F4052D" w:rsidRDefault="00FB1057" w:rsidP="00F4052D">
            <w:pPr>
              <w:spacing w:line="276" w:lineRule="auto"/>
              <w:rPr>
                <w:del w:id="193" w:author="Birklhuber Bernd" w:date="2014-06-17T15:59:00Z"/>
                <w:rFonts w:ascii="ArialMT" w:hAnsi="ArialMT" w:cs="ArialMT"/>
                <w:sz w:val="18"/>
                <w:szCs w:val="18"/>
                <w:highlight w:val="yellow"/>
                <w:lang w:val="de-AT" w:eastAsia="en-US"/>
              </w:rPr>
            </w:pPr>
            <w:del w:id="194" w:author="Birklhuber Bernd" w:date="2014-06-17T15:59:00Z">
              <w:r w:rsidRPr="006C675D" w:rsidDel="00F4052D">
                <w:rPr>
                  <w:rFonts w:ascii="ArialMT" w:hAnsi="ArialMT" w:cs="ArialMT"/>
                  <w:sz w:val="18"/>
                  <w:szCs w:val="18"/>
                  <w:highlight w:val="yellow"/>
                  <w:lang w:val="de-AT" w:eastAsia="en-US"/>
                </w:rPr>
                <w:lastRenderedPageBreak/>
                <w:delText>16 : watched</w:delText>
              </w:r>
            </w:del>
          </w:p>
          <w:p w:rsidR="00FB1057" w:rsidRPr="000E289D" w:rsidRDefault="00FB1057" w:rsidP="00F4052D">
            <w:pPr>
              <w:spacing w:line="276" w:lineRule="auto"/>
              <w:rPr>
                <w:rFonts w:eastAsia="Calibri" w:cs="Arial"/>
                <w:sz w:val="20"/>
                <w:szCs w:val="20"/>
                <w:lang w:eastAsia="en-US"/>
              </w:rPr>
            </w:pPr>
            <w:del w:id="195" w:author="Birklhuber Bernd" w:date="2014-06-17T15:59:00Z">
              <w:r w:rsidRPr="006C675D" w:rsidDel="00F4052D">
                <w:rPr>
                  <w:rFonts w:ascii="ArialMT" w:hAnsi="ArialMT" w:cs="ArialMT"/>
                  <w:sz w:val="18"/>
                  <w:szCs w:val="18"/>
                  <w:highlight w:val="yellow"/>
                  <w:lang w:val="de-AT" w:eastAsia="en-US"/>
                </w:rPr>
                <w:delText>17 : un-watched</w:delText>
              </w:r>
            </w:del>
            <w:r>
              <w:rPr>
                <w:rFonts w:ascii="ArialMT" w:hAnsi="ArialMT" w:cs="ArialMT"/>
                <w:sz w:val="18"/>
                <w:szCs w:val="18"/>
                <w:lang w:val="de-AT" w:eastAsia="en-US"/>
              </w:rPr>
              <w:t>]</w:t>
            </w:r>
          </w:p>
        </w:tc>
        <w:tc>
          <w:tcPr>
            <w:tcW w:w="1134" w:type="dxa"/>
            <w:tcBorders>
              <w:top w:val="nil"/>
              <w:left w:val="nil"/>
              <w:bottom w:val="nil"/>
              <w:right w:val="nil"/>
            </w:tcBorders>
          </w:tcPr>
          <w:p w:rsidR="00FB1057" w:rsidRPr="000E289D" w:rsidRDefault="000159A5" w:rsidP="00F4052D">
            <w:pPr>
              <w:spacing w:line="276" w:lineRule="auto"/>
              <w:rPr>
                <w:rFonts w:eastAsia="Calibri" w:cs="Arial"/>
                <w:sz w:val="20"/>
                <w:szCs w:val="20"/>
                <w:lang w:eastAsia="en-US"/>
              </w:rPr>
            </w:pPr>
            <w:r>
              <w:rPr>
                <w:rFonts w:eastAsia="Calibri" w:cs="Arial"/>
                <w:sz w:val="20"/>
                <w:szCs w:val="20"/>
                <w:lang w:eastAsia="en-US"/>
              </w:rPr>
              <w:lastRenderedPageBreak/>
              <w:t>N</w:t>
            </w:r>
          </w:p>
        </w:tc>
        <w:tc>
          <w:tcPr>
            <w:tcW w:w="1134" w:type="dxa"/>
            <w:tcBorders>
              <w:top w:val="nil"/>
              <w:left w:val="nil"/>
              <w:bottom w:val="nil"/>
              <w:right w:val="nil"/>
            </w:tcBorders>
          </w:tcPr>
          <w:p w:rsidR="00FB1057" w:rsidRPr="000E289D" w:rsidRDefault="00FB1057" w:rsidP="00F4052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6C675D" w:rsidRDefault="00FB1057" w:rsidP="00F63D4D">
            <w:pPr>
              <w:spacing w:line="276" w:lineRule="auto"/>
              <w:rPr>
                <w:rFonts w:eastAsia="Calibri" w:cs="Arial"/>
                <w:sz w:val="20"/>
                <w:szCs w:val="20"/>
                <w:highlight w:val="yellow"/>
                <w:lang w:eastAsia="en-US"/>
              </w:rPr>
            </w:pPr>
            <w:del w:id="196" w:author="Birklhuber Bernd" w:date="2014-06-17T16:00:00Z">
              <w:r w:rsidRPr="006C675D" w:rsidDel="00E47B4E">
                <w:rPr>
                  <w:rFonts w:eastAsia="Calibri" w:cs="Arial"/>
                  <w:sz w:val="20"/>
                  <w:szCs w:val="20"/>
                  <w:highlight w:val="yellow"/>
                  <w:lang w:eastAsia="en-US"/>
                </w:rPr>
                <w:lastRenderedPageBreak/>
                <w:delText>NATSUR</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6C675D" w:rsidRDefault="00FB1057" w:rsidP="00F63D4D">
            <w:pPr>
              <w:spacing w:line="276" w:lineRule="auto"/>
              <w:jc w:val="center"/>
              <w:rPr>
                <w:rFonts w:eastAsia="Calibri" w:cs="Arial"/>
                <w:sz w:val="20"/>
                <w:szCs w:val="20"/>
                <w:highlight w:val="yellow"/>
                <w:lang w:eastAsia="en-US"/>
              </w:rPr>
            </w:pPr>
            <w:del w:id="197" w:author="Birklhuber Bernd" w:date="2014-06-17T16:00:00Z">
              <w:r w:rsidRPr="006C675D" w:rsidDel="00E47B4E">
                <w:rPr>
                  <w:rFonts w:eastAsia="Calibri" w:cs="Arial"/>
                  <w:sz w:val="20"/>
                  <w:szCs w:val="20"/>
                  <w:highlight w:val="yellow"/>
                  <w:lang w:eastAsia="en-US"/>
                </w:rPr>
                <w:delText>O</w:delText>
              </w:r>
            </w:del>
          </w:p>
        </w:tc>
        <w:tc>
          <w:tcPr>
            <w:tcW w:w="6210" w:type="dxa"/>
            <w:tcBorders>
              <w:top w:val="nil"/>
              <w:left w:val="nil"/>
              <w:bottom w:val="nil"/>
              <w:right w:val="nil"/>
            </w:tcBorders>
            <w:shd w:val="clear" w:color="auto" w:fill="auto"/>
          </w:tcPr>
          <w:p w:rsidR="00FB1057" w:rsidRPr="006C675D" w:rsidRDefault="00FB1057" w:rsidP="00F63D4D">
            <w:pPr>
              <w:spacing w:line="276" w:lineRule="auto"/>
              <w:rPr>
                <w:rFonts w:eastAsia="Calibri" w:cs="Arial"/>
                <w:sz w:val="20"/>
                <w:szCs w:val="20"/>
                <w:highlight w:val="yellow"/>
                <w:lang w:eastAsia="en-US"/>
              </w:rPr>
            </w:pPr>
            <w:del w:id="198" w:author="Birklhuber Bernd" w:date="2014-06-17T16:00:00Z">
              <w:r w:rsidRPr="006C675D" w:rsidDel="00E47B4E">
                <w:rPr>
                  <w:rFonts w:eastAsia="Calibri" w:cs="Arial"/>
                  <w:sz w:val="20"/>
                  <w:szCs w:val="20"/>
                  <w:highlight w:val="yellow"/>
                  <w:lang w:eastAsia="en-US"/>
                </w:rPr>
                <w:delText>value list = "1,2,3,4,5,6,7,8,9,11,14,17,18"</w:delText>
              </w:r>
            </w:del>
          </w:p>
        </w:tc>
        <w:tc>
          <w:tcPr>
            <w:tcW w:w="1134" w:type="dxa"/>
            <w:tcBorders>
              <w:top w:val="nil"/>
              <w:left w:val="nil"/>
              <w:bottom w:val="nil"/>
              <w:right w:val="nil"/>
            </w:tcBorders>
          </w:tcPr>
          <w:p w:rsidR="00FB1057" w:rsidRPr="006C675D" w:rsidDel="00E47B4E" w:rsidRDefault="000159A5"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FB1057" w:rsidRPr="006C675D" w:rsidDel="00E47B4E" w:rsidRDefault="00FB1057" w:rsidP="00F63D4D">
            <w:pPr>
              <w:spacing w:line="276" w:lineRule="auto"/>
              <w:rPr>
                <w:rFonts w:eastAsia="Calibri" w:cs="Arial"/>
                <w:sz w:val="20"/>
                <w:szCs w:val="20"/>
                <w:highlight w:val="yellow"/>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199" w:author="Birklhuber Bernd" w:date="2014-06-17T15:55:00Z">
              <w:r w:rsidRPr="00323D99" w:rsidDel="00F4052D">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200" w:author="Birklhuber Bernd" w:date="2014-06-17T15:55:00Z">
              <w:r w:rsidRPr="00323D99">
                <w:rPr>
                  <w:rFonts w:eastAsia="Calibri" w:cs="Arial"/>
                  <w:sz w:val="20"/>
                  <w:szCs w:val="20"/>
                  <w:lang w:eastAsia="en-US"/>
                </w:rPr>
                <w:t>Feature name</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CB3E4E"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01" w:author="Birklhuber Bernd" w:date="2014-06-17T15:55:00Z">
              <w:r w:rsidRPr="00323D99" w:rsidDel="00F4052D">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CB3E4E"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02" w:author="Birklhuber Bernd" w:date="2014-06-17T16:00:00Z">
              <w:r w:rsidRPr="00323D99" w:rsidDel="00E47B4E">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203" w:author="Birklhuber Bernd" w:date="2014-06-17T16:00:00Z">
              <w:r w:rsidRPr="00323D99">
                <w:rPr>
                  <w:rFonts w:eastAsia="Calibri" w:cs="Arial"/>
                  <w:sz w:val="20"/>
                  <w:szCs w:val="20"/>
                  <w:lang w:eastAsia="en-US"/>
                </w:rPr>
                <w:t>Information</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63937"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04" w:author="Birklhuber Bernd" w:date="2014-06-17T16:00:00Z">
              <w:r w:rsidRPr="00323D99" w:rsidDel="00E47B4E">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63937"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205" w:author="Birklhuber Bernd" w:date="2014-06-17T16:00:00Z">
              <w:r w:rsidRPr="00323D99" w:rsidDel="00E47B4E">
                <w:rPr>
                  <w:rFonts w:eastAsia="Calibri" w:cs="Arial"/>
                  <w:sz w:val="20"/>
                  <w:szCs w:val="20"/>
                  <w:lang w:eastAsia="en-US"/>
                </w:rPr>
                <w:delText>M</w:delText>
              </w:r>
            </w:del>
            <w:ins w:id="206" w:author="Birklhuber Bernd" w:date="2014-06-17T16:00:00Z">
              <w:r w:rsidRPr="00323D99">
                <w:rPr>
                  <w:rFonts w:eastAsia="Calibri" w:cs="Arial"/>
                  <w:sz w:val="20"/>
                  <w:szCs w:val="20"/>
                  <w:lang w:eastAsia="en-US"/>
                </w:rPr>
                <w:t>O</w:t>
              </w:r>
            </w:ins>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min = "1"</w:t>
            </w: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E7519B" w:rsidP="00F63D4D">
            <w:pPr>
              <w:spacing w:line="276" w:lineRule="auto"/>
              <w:rPr>
                <w:rFonts w:eastAsia="Calibri" w:cs="Arial"/>
                <w:sz w:val="20"/>
                <w:szCs w:val="20"/>
                <w:lang w:eastAsia="en-US"/>
              </w:rPr>
            </w:pPr>
            <w:r w:rsidRPr="00323D99">
              <w:rPr>
                <w:rFonts w:eastAsia="Calibri" w:cs="Arial"/>
                <w:sz w:val="20"/>
                <w:szCs w:val="20"/>
                <w:lang w:eastAsia="en-US"/>
              </w:rPr>
              <w:t>N</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07" w:author="Birklhuber Bernd" w:date="2014-06-17T16:00:00Z">
              <w:r w:rsidRPr="00323D99" w:rsidDel="00E47B4E">
                <w:rPr>
                  <w:rFonts w:eastAsia="Calibri" w:cs="Arial"/>
                  <w:sz w:val="20"/>
                  <w:szCs w:val="20"/>
                  <w:lang w:eastAsia="en-US"/>
                </w:rPr>
                <w:delText>PICREP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208" w:author="Birklhuber Bernd" w:date="2014-06-17T16:00:00Z">
              <w:r w:rsidRPr="00323D99" w:rsidDel="00E47B4E">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242D7"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09" w:author="Birklhuber Bernd" w:date="2014-06-17T16:00:00Z">
              <w:r w:rsidRPr="00323D99" w:rsidDel="00E47B4E">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210" w:author="Birklhuber Bernd" w:date="2014-06-17T16:00:00Z">
              <w:r w:rsidRPr="00323D99">
                <w:rPr>
                  <w:rFonts w:eastAsia="Calibri" w:cs="Arial"/>
                  <w:sz w:val="20"/>
                  <w:szCs w:val="20"/>
                  <w:lang w:eastAsia="en-US"/>
                </w:rPr>
                <w:t>Textual description</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257706"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11" w:author="Birklhuber Bernd" w:date="2014-06-17T15:56:00Z">
              <w:r w:rsidRPr="00323D99" w:rsidDel="00F4052D">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212" w:author="Birklhuber Bernd" w:date="2014-06-17T15:56:00Z">
              <w:r w:rsidRPr="00323D99" w:rsidDel="00F4052D">
                <w:rPr>
                  <w:rFonts w:eastAsia="Calibri" w:cs="Arial"/>
                  <w:sz w:val="20"/>
                  <w:szCs w:val="20"/>
                  <w:lang w:eastAsia="en-US"/>
                </w:rPr>
                <w:delText>format = "ccyymmdd"</w:delText>
              </w:r>
            </w:del>
            <w:ins w:id="213" w:author="Birklhuber Bernd" w:date="2014-06-17T15:56:00Z">
              <w:r w:rsidRPr="00323D99">
                <w:rPr>
                  <w:rFonts w:eastAsia="Calibri" w:cs="Arial"/>
                  <w:sz w:val="20"/>
                  <w:szCs w:val="20"/>
                  <w:lang w:eastAsia="en-US"/>
                </w:rPr>
                <w:t>Fixed date range</w:t>
              </w:r>
            </w:ins>
          </w:p>
        </w:tc>
        <w:tc>
          <w:tcPr>
            <w:tcW w:w="1134" w:type="dxa"/>
            <w:tcBorders>
              <w:top w:val="nil"/>
              <w:left w:val="nil"/>
              <w:bottom w:val="nil"/>
              <w:right w:val="nil"/>
            </w:tcBorders>
          </w:tcPr>
          <w:p w:rsidR="00FB1057" w:rsidRPr="00323D99" w:rsidDel="00F4052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F4052D"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14" w:author="Birklhuber Bernd" w:date="2014-06-17T15:56:00Z">
              <w:r w:rsidRPr="00323D99" w:rsidDel="00F4052D">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215" w:author="Birklhuber Bernd" w:date="2014-06-17T15:56:00Z">
              <w:r w:rsidRPr="00323D99" w:rsidDel="00F4052D">
                <w:rPr>
                  <w:rFonts w:eastAsia="Calibri" w:cs="Arial"/>
                  <w:sz w:val="20"/>
                  <w:szCs w:val="20"/>
                  <w:lang w:eastAsia="en-US"/>
                </w:rPr>
                <w:delText>format = "ccyymmdd"</w:delText>
              </w:r>
            </w:del>
          </w:p>
        </w:tc>
        <w:tc>
          <w:tcPr>
            <w:tcW w:w="1134" w:type="dxa"/>
            <w:tcBorders>
              <w:top w:val="nil"/>
              <w:left w:val="nil"/>
              <w:bottom w:val="nil"/>
              <w:right w:val="nil"/>
            </w:tcBorders>
          </w:tcPr>
          <w:p w:rsidR="00FB1057" w:rsidRPr="00323D99" w:rsidDel="00F4052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F4052D"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16" w:author="Birklhuber Bernd" w:date="2014-06-17T15:56:00Z">
              <w:r w:rsidRPr="00323D99" w:rsidDel="00F4052D">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217" w:author="Birklhuber Bernd" w:date="2014-06-17T15:56:00Z">
              <w:r w:rsidRPr="00323D99" w:rsidDel="00F4052D">
                <w:rPr>
                  <w:rFonts w:eastAsia="Calibri" w:cs="Arial"/>
                  <w:sz w:val="20"/>
                  <w:szCs w:val="20"/>
                  <w:lang w:eastAsia="en-US"/>
                </w:rPr>
                <w:delText>format = "ccyymmdd"</w:delText>
              </w:r>
            </w:del>
            <w:ins w:id="218" w:author="Birklhuber Bernd" w:date="2014-06-17T15:56:00Z">
              <w:r w:rsidRPr="00323D99">
                <w:rPr>
                  <w:rFonts w:eastAsia="Calibri" w:cs="Arial"/>
                  <w:sz w:val="20"/>
                  <w:szCs w:val="20"/>
                  <w:lang w:eastAsia="en-US"/>
                </w:rPr>
                <w:t>Periodic date range</w:t>
              </w:r>
            </w:ins>
          </w:p>
        </w:tc>
        <w:tc>
          <w:tcPr>
            <w:tcW w:w="1134" w:type="dxa"/>
            <w:tcBorders>
              <w:top w:val="nil"/>
              <w:left w:val="nil"/>
              <w:bottom w:val="nil"/>
              <w:right w:val="nil"/>
            </w:tcBorders>
          </w:tcPr>
          <w:p w:rsidR="00FB1057" w:rsidRPr="00323D99" w:rsidDel="00F4052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F4052D" w:rsidRDefault="00793DB2" w:rsidP="00B24483">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19" w:author="Birklhuber Bernd" w:date="2014-06-17T15:56:00Z">
              <w:r w:rsidRPr="00323D99" w:rsidDel="00F4052D">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220" w:author="Birklhuber Bernd" w:date="2014-06-17T15:56:00Z">
              <w:r w:rsidRPr="00323D99" w:rsidDel="00F4052D">
                <w:rPr>
                  <w:rFonts w:eastAsia="Calibri" w:cs="Arial"/>
                  <w:sz w:val="20"/>
                  <w:szCs w:val="20"/>
                  <w:lang w:eastAsia="en-US"/>
                </w:rPr>
                <w:delText>format = "ccyymmdd"</w:delText>
              </w:r>
            </w:del>
          </w:p>
        </w:tc>
        <w:tc>
          <w:tcPr>
            <w:tcW w:w="1134" w:type="dxa"/>
            <w:tcBorders>
              <w:top w:val="nil"/>
              <w:left w:val="nil"/>
              <w:bottom w:val="nil"/>
              <w:right w:val="nil"/>
            </w:tcBorders>
          </w:tcPr>
          <w:p w:rsidR="00FB1057" w:rsidRPr="00323D99" w:rsidDel="00F4052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F4052D" w:rsidRDefault="00793DB2" w:rsidP="00B24483">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21" w:author="Birklhuber Bernd" w:date="2014-06-17T16:01:00Z">
              <w:r w:rsidRPr="00323D99" w:rsidDel="00E47B4E">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222" w:author="Birklhuber Bernd" w:date="2014-06-17T16:01:00Z">
              <w:r w:rsidRPr="00323D99" w:rsidDel="00E47B4E">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223" w:author="Birklhuber Bernd" w:date="2014-06-17T16:01:00Z">
              <w:r w:rsidRPr="00323D99" w:rsidDel="00E47B4E">
                <w:rPr>
                  <w:rFonts w:eastAsia="Calibri" w:cs="Arial"/>
                  <w:sz w:val="20"/>
                  <w:szCs w:val="20"/>
                  <w:lang w:eastAsia="en-US"/>
                </w:rPr>
                <w:delText>format = "ccyymmdd"</w:delText>
              </w:r>
            </w:del>
          </w:p>
        </w:tc>
        <w:tc>
          <w:tcPr>
            <w:tcW w:w="1134" w:type="dxa"/>
            <w:tcBorders>
              <w:top w:val="nil"/>
              <w:left w:val="nil"/>
              <w:bottom w:val="nil"/>
              <w:right w:val="nil"/>
            </w:tcBorders>
          </w:tcPr>
          <w:p w:rsidR="00FB1057" w:rsidRPr="00323D99" w:rsidDel="00E47B4E"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E47B4E" w:rsidRDefault="00AF5D39" w:rsidP="00F63D4D">
            <w:pPr>
              <w:spacing w:line="276" w:lineRule="auto"/>
              <w:rPr>
                <w:rFonts w:eastAsia="Calibri" w:cs="Arial"/>
                <w:sz w:val="20"/>
                <w:szCs w:val="20"/>
                <w:lang w:eastAsia="en-US"/>
              </w:rPr>
            </w:pPr>
            <w:r w:rsidRPr="00323D99">
              <w:rPr>
                <w:rFonts w:eastAsia="Calibri" w:cs="Arial"/>
                <w:sz w:val="20"/>
                <w:szCs w:val="20"/>
                <w:lang w:eastAsia="en-US"/>
              </w:rPr>
              <w:t>N</w:t>
            </w:r>
          </w:p>
        </w:tc>
      </w:tr>
      <w:tr w:rsidR="00FB1057" w:rsidRPr="009A267F"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24" w:author="Birklhuber Bernd" w:date="2014-06-17T16:01:00Z">
              <w:r w:rsidRPr="00323D99" w:rsidDel="00E47B4E">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225" w:author="Birklhuber Bernd" w:date="2014-06-17T16:01:00Z">
              <w:r w:rsidRPr="00323D99" w:rsidDel="00E47B4E">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val="fr-FR" w:eastAsia="en-US"/>
              </w:rPr>
            </w:pPr>
            <w:del w:id="226" w:author="Birklhuber Bernd" w:date="2014-06-17T16:01:00Z">
              <w:r w:rsidRPr="00323D99" w:rsidDel="00E47B4E">
                <w:rPr>
                  <w:rFonts w:eastAsia="Calibri" w:cs="Arial"/>
                  <w:sz w:val="20"/>
                  <w:szCs w:val="20"/>
                  <w:lang w:val="fr-FR" w:eastAsia="en-US"/>
                </w:rPr>
                <w:delText>format = "cc,cc,ccccc,c..."</w:delText>
              </w:r>
            </w:del>
          </w:p>
        </w:tc>
        <w:tc>
          <w:tcPr>
            <w:tcW w:w="1134" w:type="dxa"/>
            <w:tcBorders>
              <w:top w:val="nil"/>
              <w:left w:val="nil"/>
              <w:bottom w:val="nil"/>
              <w:right w:val="nil"/>
            </w:tcBorders>
          </w:tcPr>
          <w:p w:rsidR="00FB1057" w:rsidRPr="00323D99" w:rsidDel="00E47B4E" w:rsidRDefault="00FB10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FB1057" w:rsidRPr="00323D99" w:rsidDel="00E47B4E" w:rsidRDefault="00AF5D39" w:rsidP="00F63D4D">
            <w:pPr>
              <w:spacing w:line="276" w:lineRule="auto"/>
              <w:rPr>
                <w:rFonts w:eastAsia="Calibri" w:cs="Arial"/>
                <w:sz w:val="20"/>
                <w:szCs w:val="20"/>
                <w:lang w:val="fr-FR" w:eastAsia="en-US"/>
              </w:rPr>
            </w:pPr>
            <w:r w:rsidRPr="00323D99">
              <w:rPr>
                <w:rFonts w:eastAsia="Calibri" w:cs="Arial"/>
                <w:sz w:val="20"/>
                <w:szCs w:val="20"/>
                <w:lang w:val="fr-FR" w:eastAsia="en-US"/>
              </w:rPr>
              <w:t>N</w:t>
            </w:r>
          </w:p>
        </w:tc>
      </w:tr>
      <w:tr w:rsidR="00FB1057" w:rsidRPr="009A267F" w:rsidTr="008A0F57">
        <w:trPr>
          <w:ins w:id="227" w:author="Birklhuber Bernd" w:date="2014-06-17T15:56:00Z"/>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ins w:id="228" w:author="Birklhuber Bernd" w:date="2014-06-17T15:56: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ins w:id="229" w:author="Birklhuber Bernd" w:date="2014-06-17T15:56:00Z"/>
                <w:rFonts w:eastAsia="Calibri" w:cs="Arial"/>
                <w:sz w:val="20"/>
                <w:szCs w:val="20"/>
                <w:lang w:eastAsia="en-US"/>
              </w:rPr>
            </w:pPr>
          </w:p>
        </w:tc>
        <w:tc>
          <w:tcPr>
            <w:tcW w:w="6210" w:type="dxa"/>
            <w:tcBorders>
              <w:top w:val="nil"/>
              <w:left w:val="nil"/>
              <w:bottom w:val="nil"/>
              <w:right w:val="nil"/>
            </w:tcBorders>
            <w:shd w:val="clear" w:color="auto" w:fill="auto"/>
          </w:tcPr>
          <w:p w:rsidR="00FB1057" w:rsidRPr="009A267F" w:rsidRDefault="00FB1057" w:rsidP="00F63D4D">
            <w:pPr>
              <w:spacing w:line="276" w:lineRule="auto"/>
              <w:rPr>
                <w:ins w:id="230" w:author="Birklhuber Bernd" w:date="2014-06-17T15:56:00Z"/>
                <w:rFonts w:eastAsia="Calibri" w:cs="Arial"/>
                <w:sz w:val="20"/>
                <w:szCs w:val="20"/>
                <w:lang w:val="fr-FR" w:eastAsia="en-US"/>
              </w:rPr>
            </w:pPr>
            <w:ins w:id="231" w:author="Birklhuber Bernd" w:date="2014-06-17T15:56:00Z">
              <w:r w:rsidRPr="006C675D">
                <w:rPr>
                  <w:rFonts w:eastAsia="Calibri" w:cs="Arial"/>
                  <w:sz w:val="20"/>
                  <w:szCs w:val="20"/>
                  <w:highlight w:val="yellow"/>
                  <w:lang w:val="fr-FR" w:eastAsia="en-US"/>
                </w:rPr>
                <w:t>Radius</w:t>
              </w:r>
            </w:ins>
          </w:p>
        </w:tc>
        <w:tc>
          <w:tcPr>
            <w:tcW w:w="1134" w:type="dxa"/>
            <w:tcBorders>
              <w:top w:val="nil"/>
              <w:left w:val="nil"/>
              <w:bottom w:val="nil"/>
              <w:right w:val="nil"/>
            </w:tcBorders>
          </w:tcPr>
          <w:p w:rsidR="00FB1057" w:rsidRPr="006C675D" w:rsidRDefault="000159A5"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FB1057" w:rsidRPr="006C675D" w:rsidRDefault="00FB1057" w:rsidP="00F63D4D">
            <w:pPr>
              <w:spacing w:line="276" w:lineRule="auto"/>
              <w:rPr>
                <w:rFonts w:eastAsia="Calibri" w:cs="Arial"/>
                <w:sz w:val="20"/>
                <w:szCs w:val="20"/>
                <w:highlight w:val="yellow"/>
                <w:lang w:val="fr-FR" w:eastAsia="en-US"/>
              </w:rPr>
            </w:pPr>
          </w:p>
        </w:tc>
      </w:tr>
      <w:tr w:rsidR="005C1A45" w:rsidRPr="00323D99" w:rsidTr="0048409E">
        <w:tc>
          <w:tcPr>
            <w:tcW w:w="1074" w:type="dxa"/>
            <w:tcBorders>
              <w:top w:val="nil"/>
              <w:left w:val="nil"/>
              <w:bottom w:val="nil"/>
              <w:right w:val="nil"/>
            </w:tcBorders>
            <w:shd w:val="clear" w:color="auto" w:fill="auto"/>
            <w:tcMar>
              <w:top w:w="72" w:type="dxa"/>
              <w:left w:w="72" w:type="dxa"/>
              <w:bottom w:w="72" w:type="dxa"/>
              <w:right w:w="72" w:type="dxa"/>
            </w:tcMar>
          </w:tcPr>
          <w:p w:rsidR="005C1A45" w:rsidRPr="00323D99" w:rsidDel="00F4052D" w:rsidRDefault="005C1A45" w:rsidP="0048409E">
            <w:pPr>
              <w:spacing w:line="276" w:lineRule="auto"/>
              <w:rPr>
                <w:rFonts w:eastAsia="Calibri" w:cs="Arial"/>
                <w:sz w:val="20"/>
                <w:szCs w:val="20"/>
                <w:lang w:eastAsia="en-US"/>
              </w:rPr>
            </w:pPr>
            <w:r>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5C1A45" w:rsidRPr="00323D99" w:rsidDel="00F4052D" w:rsidRDefault="005C1A45" w:rsidP="0048409E">
            <w:pPr>
              <w:spacing w:line="276" w:lineRule="auto"/>
              <w:jc w:val="center"/>
              <w:rPr>
                <w:rFonts w:eastAsia="Calibri" w:cs="Arial"/>
                <w:sz w:val="20"/>
                <w:szCs w:val="20"/>
                <w:lang w:eastAsia="en-US"/>
              </w:rPr>
            </w:pPr>
            <w:r>
              <w:rPr>
                <w:rFonts w:eastAsia="Calibri" w:cs="Arial"/>
                <w:sz w:val="20"/>
                <w:szCs w:val="20"/>
                <w:lang w:eastAsia="en-US"/>
              </w:rPr>
              <w:t>O</w:t>
            </w:r>
          </w:p>
        </w:tc>
        <w:tc>
          <w:tcPr>
            <w:tcW w:w="6210" w:type="dxa"/>
            <w:tcBorders>
              <w:top w:val="nil"/>
              <w:left w:val="nil"/>
              <w:bottom w:val="nil"/>
              <w:right w:val="nil"/>
            </w:tcBorders>
            <w:shd w:val="clear" w:color="auto" w:fill="auto"/>
          </w:tcPr>
          <w:p w:rsidR="005C1A45" w:rsidRPr="00323D99" w:rsidDel="00F4052D" w:rsidRDefault="005C1A45" w:rsidP="0048409E">
            <w:pPr>
              <w:spacing w:line="276" w:lineRule="auto"/>
              <w:rPr>
                <w:rFonts w:eastAsia="Calibri" w:cs="Arial"/>
                <w:sz w:val="20"/>
                <w:szCs w:val="20"/>
                <w:lang w:val="fr-FR" w:eastAsia="en-US"/>
              </w:rPr>
            </w:pPr>
          </w:p>
        </w:tc>
        <w:tc>
          <w:tcPr>
            <w:tcW w:w="1134" w:type="dxa"/>
            <w:tcBorders>
              <w:top w:val="nil"/>
              <w:left w:val="nil"/>
              <w:bottom w:val="nil"/>
              <w:right w:val="nil"/>
            </w:tcBorders>
          </w:tcPr>
          <w:p w:rsidR="005C1A45" w:rsidRPr="00323D99" w:rsidDel="00F4052D" w:rsidRDefault="005C1A45" w:rsidP="0048409E">
            <w:pPr>
              <w:spacing w:line="276" w:lineRule="auto"/>
              <w:rPr>
                <w:rFonts w:eastAsia="Calibri" w:cs="Arial"/>
                <w:sz w:val="20"/>
                <w:szCs w:val="20"/>
                <w:lang w:val="fr-FR" w:eastAsia="en-US"/>
              </w:rPr>
            </w:pPr>
          </w:p>
        </w:tc>
        <w:tc>
          <w:tcPr>
            <w:tcW w:w="1134" w:type="dxa"/>
            <w:tcBorders>
              <w:top w:val="nil"/>
              <w:left w:val="nil"/>
              <w:bottom w:val="nil"/>
              <w:right w:val="nil"/>
            </w:tcBorders>
          </w:tcPr>
          <w:p w:rsidR="005C1A45" w:rsidRPr="00323D99" w:rsidRDefault="005C1A45" w:rsidP="0048409E">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Beacon, lateral</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FB1057" w:rsidRPr="000E289D" w:rsidTr="008A0F57">
        <w:tc>
          <w:tcPr>
            <w:tcW w:w="1440" w:type="dxa"/>
            <w:gridSpan w:val="2"/>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Bcnlat</w:t>
            </w:r>
            <w:proofErr w:type="spellEnd"/>
            <w:ins w:id="232" w:author="Birklhuber Bernd" w:date="2014-06-17T16:01:00Z">
              <w:r>
                <w:rPr>
                  <w:rFonts w:eastAsia="Calibri" w:cs="Arial"/>
                  <w:sz w:val="20"/>
                  <w:szCs w:val="20"/>
                  <w:lang w:eastAsia="en-US"/>
                </w:rPr>
                <w:t xml:space="preserve"> </w:t>
              </w:r>
              <w:r w:rsidRPr="00323D99">
                <w:rPr>
                  <w:rFonts w:eastAsia="Calibri" w:cs="Arial"/>
                  <w:sz w:val="20"/>
                  <w:szCs w:val="20"/>
                  <w:lang w:eastAsia="en-US"/>
                </w:rPr>
                <w:t>see BCNLAT</w:t>
              </w:r>
            </w:ins>
          </w:p>
        </w:tc>
        <w:tc>
          <w:tcPr>
            <w:tcW w:w="2640" w:type="dxa"/>
            <w:gridSpan w:val="2"/>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FB1057" w:rsidRPr="000E289D" w:rsidRDefault="00FB1057"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FB1057" w:rsidRPr="000E289D" w:rsidRDefault="00FB1057" w:rsidP="00F63D4D">
            <w:pPr>
              <w:spacing w:line="276" w:lineRule="auto"/>
              <w:jc w:val="right"/>
              <w:rPr>
                <w:rFonts w:eastAsia="Calibri" w:cs="Arial"/>
                <w:sz w:val="20"/>
                <w:szCs w:val="20"/>
                <w:lang w:eastAsia="en-US"/>
              </w:rPr>
            </w:pPr>
            <w:r w:rsidRPr="000E289D">
              <w:rPr>
                <w:rFonts w:eastAsia="Calibri" w:cs="Arial"/>
                <w:sz w:val="20"/>
                <w:szCs w:val="20"/>
                <w:lang w:eastAsia="en-US"/>
              </w:rPr>
              <w:t>17028</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 xml:space="preserve">A beacon, is a prominent specially constructed object forming a conspicuous mark as a fixed aid to navigation or for use in hydrographic survey (IHO Dictionary, S-32, 5th Edition, 420). A lateral </w:t>
            </w:r>
            <w:proofErr w:type="gramStart"/>
            <w:r w:rsidRPr="000E289D">
              <w:rPr>
                <w:rFonts w:eastAsia="Calibri" w:cs="Arial"/>
                <w:sz w:val="20"/>
                <w:szCs w:val="20"/>
                <w:lang w:eastAsia="en-US"/>
              </w:rPr>
              <w:t>beacon,</w:t>
            </w:r>
            <w:proofErr w:type="gramEnd"/>
            <w:r w:rsidRPr="000E289D">
              <w:rPr>
                <w:rFonts w:eastAsia="Calibri" w:cs="Arial"/>
                <w:sz w:val="20"/>
                <w:szCs w:val="20"/>
                <w:lang w:eastAsia="en-US"/>
              </w:rPr>
              <w:t xml:space="preserve"> is used to indicate the port or starboard hand side of the route to be followed. They are generally used for </w:t>
            </w:r>
            <w:proofErr w:type="spellStart"/>
            <w:r w:rsidRPr="000E289D">
              <w:rPr>
                <w:rFonts w:eastAsia="Calibri" w:cs="Arial"/>
                <w:sz w:val="20"/>
                <w:szCs w:val="20"/>
                <w:lang w:eastAsia="en-US"/>
              </w:rPr>
              <w:t>well defined</w:t>
            </w:r>
            <w:proofErr w:type="spellEnd"/>
            <w:r w:rsidRPr="000E289D">
              <w:rPr>
                <w:rFonts w:eastAsia="Calibri" w:cs="Arial"/>
                <w:sz w:val="20"/>
                <w:szCs w:val="20"/>
                <w:lang w:eastAsia="en-US"/>
              </w:rPr>
              <w:t xml:space="preserve"> channels and are used in conjunction with a conventional direction of buoyage. (UKHO NP 735, 5th Edition)</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gridCol w:w="168"/>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BCNSHP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catlam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"1,2,3,4,5,6,7,8,9,10,11,12,13,14,15,16,17,18,19,20,21,22,23"</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COLOUR</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"1,2,3,4,5,6,7,8,9,10,11,12,13"</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COLPAT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dirimp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gridSpan w:val="4"/>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5C1A45" w:rsidRPr="00323D99" w:rsidTr="0048409E">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5C1A45" w:rsidRPr="00323D99" w:rsidDel="00F4052D" w:rsidRDefault="005C1A45" w:rsidP="0048409E">
            <w:pPr>
              <w:spacing w:line="276" w:lineRule="auto"/>
              <w:rPr>
                <w:rFonts w:eastAsia="Calibri" w:cs="Arial"/>
                <w:sz w:val="20"/>
                <w:szCs w:val="20"/>
                <w:lang w:eastAsia="en-US"/>
              </w:rPr>
            </w:pPr>
            <w:r>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5C1A45" w:rsidRPr="00323D99" w:rsidDel="00F4052D" w:rsidRDefault="005C1A45" w:rsidP="0048409E">
            <w:pPr>
              <w:spacing w:line="276" w:lineRule="auto"/>
              <w:jc w:val="center"/>
              <w:rPr>
                <w:rFonts w:eastAsia="Calibri" w:cs="Arial"/>
                <w:sz w:val="20"/>
                <w:szCs w:val="20"/>
                <w:lang w:eastAsia="en-US"/>
              </w:rPr>
            </w:pPr>
            <w:r>
              <w:rPr>
                <w:rFonts w:eastAsia="Calibri" w:cs="Arial"/>
                <w:sz w:val="20"/>
                <w:szCs w:val="20"/>
                <w:lang w:eastAsia="en-US"/>
              </w:rPr>
              <w:t>O</w:t>
            </w:r>
          </w:p>
        </w:tc>
        <w:tc>
          <w:tcPr>
            <w:tcW w:w="6210" w:type="dxa"/>
            <w:tcBorders>
              <w:top w:val="nil"/>
              <w:left w:val="nil"/>
              <w:bottom w:val="nil"/>
              <w:right w:val="nil"/>
            </w:tcBorders>
            <w:shd w:val="clear" w:color="auto" w:fill="auto"/>
          </w:tcPr>
          <w:p w:rsidR="005C1A45" w:rsidRPr="00323D99" w:rsidDel="00F4052D" w:rsidRDefault="005C1A45" w:rsidP="0048409E">
            <w:pPr>
              <w:spacing w:line="276" w:lineRule="auto"/>
              <w:rPr>
                <w:rFonts w:eastAsia="Calibri" w:cs="Arial"/>
                <w:sz w:val="20"/>
                <w:szCs w:val="20"/>
                <w:lang w:val="fr-FR" w:eastAsia="en-US"/>
              </w:rPr>
            </w:pPr>
          </w:p>
        </w:tc>
        <w:tc>
          <w:tcPr>
            <w:tcW w:w="1134" w:type="dxa"/>
            <w:tcBorders>
              <w:top w:val="nil"/>
              <w:left w:val="nil"/>
              <w:bottom w:val="nil"/>
              <w:right w:val="nil"/>
            </w:tcBorders>
          </w:tcPr>
          <w:p w:rsidR="005C1A45" w:rsidRPr="00323D99" w:rsidDel="00F4052D" w:rsidRDefault="005C1A45" w:rsidP="0048409E">
            <w:pPr>
              <w:spacing w:line="276" w:lineRule="auto"/>
              <w:rPr>
                <w:rFonts w:eastAsia="Calibri" w:cs="Arial"/>
                <w:sz w:val="20"/>
                <w:szCs w:val="20"/>
                <w:lang w:val="fr-FR" w:eastAsia="en-US"/>
              </w:rPr>
            </w:pPr>
          </w:p>
        </w:tc>
        <w:tc>
          <w:tcPr>
            <w:tcW w:w="1134" w:type="dxa"/>
            <w:tcBorders>
              <w:top w:val="nil"/>
              <w:left w:val="nil"/>
              <w:bottom w:val="nil"/>
              <w:right w:val="nil"/>
            </w:tcBorders>
          </w:tcPr>
          <w:p w:rsidR="005C1A45" w:rsidRPr="00323D99" w:rsidRDefault="005C1A45" w:rsidP="0048409E">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664"/>
        <w:gridCol w:w="216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Berth</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5"/>
            <w:tcBorders>
              <w:top w:val="nil"/>
              <w:left w:val="nil"/>
              <w:bottom w:val="nil"/>
              <w:right w:val="nil"/>
            </w:tcBorders>
            <w:shd w:val="clear" w:color="auto" w:fill="auto"/>
          </w:tcPr>
          <w:p w:rsidR="00B103EC" w:rsidRPr="00323D99" w:rsidRDefault="00B103EC" w:rsidP="00F63D4D">
            <w:pPr>
              <w:spacing w:line="276" w:lineRule="auto"/>
              <w:rPr>
                <w:rFonts w:eastAsia="Calibri" w:cs="Arial"/>
                <w:sz w:val="20"/>
                <w:szCs w:val="20"/>
                <w:lang w:eastAsia="en-US"/>
              </w:rPr>
            </w:pPr>
            <w:del w:id="233" w:author="Birklhuber Bernd" w:date="2014-06-17T16:02:00Z">
              <w:r w:rsidRPr="00323D99" w:rsidDel="00B934A3">
                <w:rPr>
                  <w:rFonts w:eastAsia="Calibri" w:cs="Arial"/>
                  <w:sz w:val="20"/>
                  <w:szCs w:val="20"/>
                  <w:lang w:eastAsia="en-US"/>
                </w:rPr>
                <w:delText>berths</w:delText>
              </w:r>
            </w:del>
            <w:ins w:id="234" w:author="Birklhuber Bernd" w:date="2014-06-17T16:02:00Z">
              <w:r w:rsidR="00B934A3" w:rsidRPr="00323D99">
                <w:rPr>
                  <w:rFonts w:eastAsia="Calibri" w:cs="Arial"/>
                  <w:sz w:val="20"/>
                  <w:szCs w:val="20"/>
                  <w:lang w:eastAsia="en-US"/>
                </w:rPr>
                <w:t>Berth</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235" w:author="Birklhuber Bernd" w:date="2014-06-17T16:02:00Z">
              <w:r w:rsidRPr="000E289D" w:rsidDel="00B934A3">
                <w:rPr>
                  <w:rFonts w:eastAsia="Calibri" w:cs="Arial"/>
                  <w:sz w:val="20"/>
                  <w:szCs w:val="20"/>
                  <w:lang w:eastAsia="en-US"/>
                </w:rPr>
                <w:delText>17010</w:delText>
              </w:r>
            </w:del>
            <w:ins w:id="236" w:author="Birklhuber Bernd" w:date="2014-06-17T16:02:00Z">
              <w:r w:rsidR="00B934A3">
                <w:rPr>
                  <w:rFonts w:eastAsia="Calibri" w:cs="Arial"/>
                  <w:sz w:val="20"/>
                  <w:szCs w:val="20"/>
                  <w:lang w:eastAsia="en-US"/>
                </w:rPr>
                <w:t>?</w:t>
              </w:r>
            </w:ins>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P,L,A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del w:id="237" w:author="Birklhuber Bernd" w:date="2014-06-17T16:02:00Z">
              <w:r w:rsidRPr="00323D99" w:rsidDel="00B934A3">
                <w:rPr>
                  <w:rFonts w:eastAsia="Calibri" w:cs="Arial"/>
                  <w:sz w:val="20"/>
                  <w:szCs w:val="20"/>
                  <w:lang w:eastAsia="en-US"/>
                </w:rPr>
                <w:delText>IENC</w:delText>
              </w:r>
            </w:del>
            <w:ins w:id="238" w:author="Birklhuber Bernd" w:date="2014-06-17T16:02:00Z">
              <w:r w:rsidR="00B934A3" w:rsidRPr="00323D99">
                <w:rPr>
                  <w:rFonts w:eastAsia="Calibri" w:cs="Arial"/>
                  <w:sz w:val="20"/>
                  <w:szCs w:val="20"/>
                  <w:lang w:eastAsia="en-US"/>
                </w:rPr>
                <w:t>HYDRO</w:t>
              </w:r>
            </w:ins>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934A3" w:rsidP="00F63D4D">
            <w:pPr>
              <w:spacing w:line="276" w:lineRule="auto"/>
              <w:rPr>
                <w:rFonts w:eastAsia="Calibri" w:cs="Arial"/>
                <w:sz w:val="20"/>
                <w:szCs w:val="20"/>
                <w:lang w:eastAsia="en-US"/>
              </w:rPr>
            </w:pPr>
            <w:ins w:id="239" w:author="Birklhuber Bernd" w:date="2014-06-17T16:02:00Z">
              <w:r w:rsidRPr="000D18F4">
                <w:rPr>
                  <w:rFonts w:eastAsia="Calibri" w:cs="Arial"/>
                  <w:sz w:val="20"/>
                  <w:szCs w:val="20"/>
                  <w:highlight w:val="yellow"/>
                  <w:lang w:eastAsia="en-US"/>
                </w:rPr>
                <w:t>Place in which a ship is moored at wharf. (IHO Dictionary – S-32).</w:t>
              </w:r>
            </w:ins>
            <w:del w:id="240" w:author="Birklhuber Bernd" w:date="2014-06-17T16:02:00Z">
              <w:r w:rsidR="00B103EC" w:rsidRPr="000D18F4" w:rsidDel="00B934A3">
                <w:rPr>
                  <w:rFonts w:eastAsia="Calibri" w:cs="Arial"/>
                  <w:sz w:val="20"/>
                  <w:szCs w:val="20"/>
                  <w:highlight w:val="yellow"/>
                  <w:lang w:eastAsia="en-US"/>
                </w:rPr>
                <w:delText>A named or numbered place where a vessel is moored at a wharf. (IHO Dictionary, S-32, 5th Edition, 470)</w:delText>
              </w:r>
            </w:del>
          </w:p>
        </w:tc>
      </w:tr>
      <w:tr w:rsidR="00FB1057" w:rsidRPr="000E289D"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rPr>
                <w:rFonts w:eastAsia="Calibri" w:cs="Arial"/>
                <w:sz w:val="20"/>
                <w:szCs w:val="20"/>
                <w:lang w:eastAsia="en-US"/>
              </w:rPr>
            </w:pPr>
          </w:p>
        </w:tc>
        <w:tc>
          <w:tcPr>
            <w:tcW w:w="3600" w:type="dxa"/>
            <w:gridSpan w:val="2"/>
            <w:tcBorders>
              <w:top w:val="nil"/>
              <w:left w:val="nil"/>
              <w:bottom w:val="nil"/>
              <w:right w:val="nil"/>
            </w:tcBorders>
            <w:shd w:val="clear" w:color="auto" w:fill="auto"/>
          </w:tcPr>
          <w:p w:rsidR="00FB1057" w:rsidRPr="000E289D" w:rsidRDefault="000159A5" w:rsidP="00F63D4D">
            <w:pPr>
              <w:rPr>
                <w:rFonts w:eastAsia="Calibri" w:cs="Arial"/>
                <w:sz w:val="20"/>
                <w:szCs w:val="20"/>
                <w:lang w:eastAsia="en-US"/>
              </w:rPr>
            </w:pPr>
            <w:r>
              <w:rPr>
                <w:rFonts w:eastAsia="Calibri" w:cs="Arial"/>
                <w:sz w:val="20"/>
                <w:szCs w:val="20"/>
                <w:lang w:eastAsia="en-US"/>
              </w:rPr>
              <w:t>Y</w:t>
            </w:r>
          </w:p>
        </w:tc>
        <w:tc>
          <w:tcPr>
            <w:tcW w:w="3600" w:type="dxa"/>
            <w:gridSpan w:val="3"/>
            <w:tcBorders>
              <w:top w:val="nil"/>
              <w:left w:val="nil"/>
              <w:bottom w:val="nil"/>
              <w:right w:val="nil"/>
            </w:tcBorders>
            <w:shd w:val="clear" w:color="auto" w:fill="auto"/>
          </w:tcPr>
          <w:p w:rsidR="00FB1057" w:rsidRPr="000E289D" w:rsidRDefault="00FB1057"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FB10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catbrt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"1,2,3,4,5,6,7,8"</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clsdng</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"1,2,3,4,5"</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DRVAL1</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B934A3">
            <w:pPr>
              <w:spacing w:line="276" w:lineRule="auto"/>
              <w:rPr>
                <w:ins w:id="241" w:author="Birklhuber Bernd" w:date="2014-06-17T16:03:00Z"/>
                <w:rFonts w:eastAsia="Calibri" w:cs="Arial"/>
                <w:sz w:val="20"/>
                <w:szCs w:val="20"/>
                <w:lang w:eastAsia="en-US"/>
              </w:rPr>
            </w:pPr>
            <w:ins w:id="242" w:author="Birklhuber Bernd" w:date="2014-06-17T16:03:00Z">
              <w:r w:rsidRPr="00323D99">
                <w:rPr>
                  <w:rFonts w:eastAsia="Calibri" w:cs="Arial"/>
                  <w:sz w:val="20"/>
                  <w:szCs w:val="20"/>
                  <w:lang w:eastAsia="en-US"/>
                </w:rPr>
                <w:t>Depth range minimum value</w:t>
              </w:r>
            </w:ins>
          </w:p>
          <w:p w:rsidR="00FB1057" w:rsidRPr="00323D99" w:rsidRDefault="00FB1057" w:rsidP="00B934A3">
            <w:pPr>
              <w:spacing w:line="276" w:lineRule="auto"/>
              <w:rPr>
                <w:rFonts w:eastAsia="Calibri" w:cs="Arial"/>
                <w:sz w:val="20"/>
                <w:szCs w:val="20"/>
                <w:lang w:eastAsia="en-US"/>
              </w:rPr>
            </w:pPr>
            <w:r w:rsidRPr="00323D99">
              <w:rPr>
                <w:rFonts w:eastAsia="Calibri" w:cs="Arial"/>
                <w:sz w:val="20"/>
                <w:szCs w:val="20"/>
                <w:lang w:eastAsia="en-US"/>
              </w:rPr>
              <w:t>unit = "m" decimal digits = "2"</w:t>
            </w:r>
          </w:p>
        </w:tc>
        <w:tc>
          <w:tcPr>
            <w:tcW w:w="1134" w:type="dxa"/>
            <w:tcBorders>
              <w:top w:val="nil"/>
              <w:left w:val="nil"/>
              <w:bottom w:val="nil"/>
              <w:right w:val="nil"/>
            </w:tcBorders>
          </w:tcPr>
          <w:p w:rsidR="00FB1057" w:rsidRPr="000D18F4" w:rsidRDefault="00FB1057" w:rsidP="00B934A3">
            <w:pPr>
              <w:spacing w:line="276" w:lineRule="auto"/>
              <w:rPr>
                <w:rFonts w:eastAsia="Calibri" w:cs="Arial"/>
                <w:sz w:val="20"/>
                <w:szCs w:val="20"/>
                <w:highlight w:val="green"/>
                <w:lang w:eastAsia="en-US"/>
              </w:rPr>
            </w:pPr>
          </w:p>
        </w:tc>
        <w:tc>
          <w:tcPr>
            <w:tcW w:w="1134" w:type="dxa"/>
            <w:tcBorders>
              <w:top w:val="nil"/>
              <w:left w:val="nil"/>
              <w:bottom w:val="nil"/>
              <w:right w:val="nil"/>
            </w:tcBorders>
          </w:tcPr>
          <w:p w:rsidR="00FB1057" w:rsidRPr="000D18F4" w:rsidRDefault="00FB1057" w:rsidP="00B934A3">
            <w:pPr>
              <w:spacing w:line="276" w:lineRule="auto"/>
              <w:rPr>
                <w:rFonts w:eastAsia="Calibri" w:cs="Arial"/>
                <w:sz w:val="20"/>
                <w:szCs w:val="20"/>
                <w:highlight w:val="green"/>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QUASOU</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Default="00FB1057" w:rsidP="00B934A3">
            <w:pPr>
              <w:spacing w:line="276" w:lineRule="auto"/>
              <w:rPr>
                <w:ins w:id="243" w:author="Birklhuber Bernd" w:date="2014-06-17T16:05:00Z"/>
                <w:rFonts w:eastAsia="Calibri" w:cs="Arial"/>
                <w:sz w:val="20"/>
                <w:szCs w:val="20"/>
                <w:lang w:eastAsia="en-US"/>
              </w:rPr>
            </w:pPr>
            <w:r w:rsidRPr="000E289D">
              <w:rPr>
                <w:rFonts w:eastAsia="Calibri" w:cs="Arial"/>
                <w:sz w:val="20"/>
                <w:szCs w:val="20"/>
                <w:lang w:eastAsia="en-US"/>
              </w:rPr>
              <w:t>value list = "1,2,</w:t>
            </w:r>
            <w:ins w:id="244" w:author="Birklhuber Bernd" w:date="2014-06-17T16:05:00Z">
              <w:r>
                <w:rPr>
                  <w:rFonts w:eastAsia="Calibri" w:cs="Arial"/>
                  <w:sz w:val="20"/>
                  <w:szCs w:val="20"/>
                  <w:lang w:eastAsia="en-US"/>
                </w:rPr>
                <w:t>6,</w:t>
              </w:r>
            </w:ins>
            <w:del w:id="245" w:author="Birklhuber Bernd" w:date="2014-06-17T16:05:00Z">
              <w:r w:rsidRPr="000E289D" w:rsidDel="00B934A3">
                <w:rPr>
                  <w:rFonts w:eastAsia="Calibri" w:cs="Arial"/>
                  <w:sz w:val="20"/>
                  <w:szCs w:val="20"/>
                  <w:lang w:eastAsia="en-US"/>
                </w:rPr>
                <w:delText>8,</w:delText>
              </w:r>
            </w:del>
            <w:r w:rsidRPr="000E289D">
              <w:rPr>
                <w:rFonts w:eastAsia="Calibri" w:cs="Arial"/>
                <w:sz w:val="20"/>
                <w:szCs w:val="20"/>
                <w:lang w:eastAsia="en-US"/>
              </w:rPr>
              <w:t>10,11"</w:t>
            </w:r>
          </w:p>
          <w:p w:rsidR="00FB1057" w:rsidRPr="00B934A3" w:rsidRDefault="00FB1057" w:rsidP="00B934A3">
            <w:pPr>
              <w:autoSpaceDE w:val="0"/>
              <w:autoSpaceDN w:val="0"/>
              <w:adjustRightInd w:val="0"/>
              <w:rPr>
                <w:rFonts w:ascii="ArialMT" w:hAnsi="ArialMT" w:cs="ArialMT"/>
                <w:sz w:val="18"/>
                <w:szCs w:val="18"/>
                <w:lang w:eastAsia="en-US"/>
              </w:rPr>
            </w:pPr>
            <w:r>
              <w:rPr>
                <w:rFonts w:ascii="ArialMT" w:hAnsi="ArialMT" w:cs="ArialMT"/>
                <w:sz w:val="18"/>
                <w:szCs w:val="18"/>
                <w:lang w:eastAsia="en-US"/>
              </w:rPr>
              <w:t>[</w:t>
            </w:r>
            <w:r w:rsidRPr="00B934A3">
              <w:rPr>
                <w:rFonts w:ascii="ArialMT" w:hAnsi="ArialMT" w:cs="ArialMT"/>
                <w:sz w:val="18"/>
                <w:szCs w:val="18"/>
                <w:lang w:eastAsia="en-US"/>
              </w:rPr>
              <w:t>1 : depth known</w:t>
            </w:r>
          </w:p>
          <w:p w:rsidR="00FB1057" w:rsidRPr="00B934A3" w:rsidRDefault="00FB1057" w:rsidP="00B934A3">
            <w:pPr>
              <w:autoSpaceDE w:val="0"/>
              <w:autoSpaceDN w:val="0"/>
              <w:adjustRightInd w:val="0"/>
              <w:rPr>
                <w:rFonts w:ascii="ArialMT" w:hAnsi="ArialMT" w:cs="ArialMT"/>
                <w:sz w:val="18"/>
                <w:szCs w:val="18"/>
                <w:lang w:eastAsia="en-US"/>
              </w:rPr>
            </w:pPr>
            <w:r w:rsidRPr="00B934A3">
              <w:rPr>
                <w:rFonts w:ascii="ArialMT" w:hAnsi="ArialMT" w:cs="ArialMT"/>
                <w:sz w:val="18"/>
                <w:szCs w:val="18"/>
                <w:lang w:eastAsia="en-US"/>
              </w:rPr>
              <w:t>2 : depth or least depth</w:t>
            </w:r>
            <w:r>
              <w:rPr>
                <w:rFonts w:ascii="ArialMT" w:hAnsi="ArialMT" w:cs="ArialMT"/>
                <w:sz w:val="18"/>
                <w:szCs w:val="18"/>
                <w:lang w:eastAsia="en-US"/>
              </w:rPr>
              <w:t xml:space="preserve"> </w:t>
            </w:r>
            <w:r w:rsidRPr="00B934A3">
              <w:rPr>
                <w:rFonts w:ascii="ArialMT" w:hAnsi="ArialMT" w:cs="ArialMT"/>
                <w:sz w:val="18"/>
                <w:szCs w:val="18"/>
                <w:lang w:eastAsia="en-US"/>
              </w:rPr>
              <w:t>unknown</w:t>
            </w:r>
          </w:p>
          <w:p w:rsidR="00FB1057" w:rsidRPr="000D18F4" w:rsidRDefault="00FB1057" w:rsidP="00B934A3">
            <w:pPr>
              <w:autoSpaceDE w:val="0"/>
              <w:autoSpaceDN w:val="0"/>
              <w:adjustRightInd w:val="0"/>
              <w:rPr>
                <w:ins w:id="246" w:author="Birklhuber Bernd" w:date="2014-06-17T16:06:00Z"/>
                <w:rFonts w:ascii="ArialMT" w:hAnsi="ArialMT" w:cs="ArialMT"/>
                <w:sz w:val="18"/>
                <w:szCs w:val="18"/>
                <w:highlight w:val="yellow"/>
                <w:lang w:eastAsia="en-US"/>
              </w:rPr>
            </w:pPr>
            <w:ins w:id="247" w:author="Birklhuber Bernd" w:date="2014-06-17T16:05:00Z">
              <w:r w:rsidRPr="000D18F4">
                <w:rPr>
                  <w:rFonts w:ascii="ArialMT" w:hAnsi="ArialMT" w:cs="ArialMT"/>
                  <w:sz w:val="18"/>
                  <w:szCs w:val="18"/>
                  <w:highlight w:val="yellow"/>
                  <w:lang w:eastAsia="en-US"/>
                </w:rPr>
                <w:t>6 : least depth known</w:t>
              </w:r>
            </w:ins>
          </w:p>
          <w:p w:rsidR="00FB1057" w:rsidRPr="000D18F4" w:rsidDel="00B934A3" w:rsidRDefault="00FB1057" w:rsidP="00B934A3">
            <w:pPr>
              <w:autoSpaceDE w:val="0"/>
              <w:autoSpaceDN w:val="0"/>
              <w:adjustRightInd w:val="0"/>
              <w:rPr>
                <w:del w:id="248" w:author="Birklhuber Bernd" w:date="2014-06-17T16:07:00Z"/>
                <w:rFonts w:ascii="ArialMT" w:hAnsi="ArialMT" w:cs="ArialMT"/>
                <w:sz w:val="18"/>
                <w:szCs w:val="18"/>
                <w:highlight w:val="yellow"/>
                <w:lang w:eastAsia="en-US"/>
              </w:rPr>
            </w:pPr>
            <w:del w:id="249" w:author="Birklhuber Bernd" w:date="2014-06-17T16:07:00Z">
              <w:r w:rsidRPr="000D18F4" w:rsidDel="00B934A3">
                <w:rPr>
                  <w:rFonts w:ascii="ArialMT" w:hAnsi="ArialMT" w:cs="ArialMT"/>
                  <w:sz w:val="18"/>
                  <w:szCs w:val="18"/>
                  <w:highlight w:val="yellow"/>
                  <w:lang w:eastAsia="en-US"/>
                </w:rPr>
                <w:delText>8 : value reported (not surveyed)</w:delText>
              </w:r>
            </w:del>
          </w:p>
          <w:p w:rsidR="00FB1057" w:rsidRPr="000D18F4" w:rsidRDefault="00FB1057" w:rsidP="00B934A3">
            <w:pPr>
              <w:autoSpaceDE w:val="0"/>
              <w:autoSpaceDN w:val="0"/>
              <w:adjustRightInd w:val="0"/>
              <w:rPr>
                <w:ins w:id="250" w:author="Birklhuber Bernd" w:date="2014-06-17T16:05:00Z"/>
                <w:rFonts w:ascii="ArialMT" w:hAnsi="ArialMT" w:cs="ArialMT"/>
                <w:sz w:val="18"/>
                <w:szCs w:val="18"/>
                <w:highlight w:val="yellow"/>
                <w:lang w:eastAsia="en-US"/>
              </w:rPr>
            </w:pPr>
            <w:ins w:id="251" w:author="Birklhuber Bernd" w:date="2014-06-17T16:05:00Z">
              <w:r w:rsidRPr="000D18F4">
                <w:rPr>
                  <w:rFonts w:ascii="ArialMT" w:hAnsi="ArialMT" w:cs="ArialMT"/>
                  <w:sz w:val="18"/>
                  <w:szCs w:val="18"/>
                  <w:highlight w:val="yellow"/>
                  <w:lang w:eastAsia="en-US"/>
                </w:rPr>
                <w:t>10 : maintained depth</w:t>
              </w:r>
            </w:ins>
          </w:p>
          <w:p w:rsidR="00FB1057" w:rsidRPr="000E289D" w:rsidRDefault="00FB1057" w:rsidP="00B934A3">
            <w:pPr>
              <w:spacing w:line="276" w:lineRule="auto"/>
              <w:rPr>
                <w:rFonts w:eastAsia="Calibri" w:cs="Arial"/>
                <w:sz w:val="20"/>
                <w:szCs w:val="20"/>
                <w:lang w:eastAsia="en-US"/>
              </w:rPr>
            </w:pPr>
            <w:ins w:id="252" w:author="Birklhuber Bernd" w:date="2014-06-17T16:05:00Z">
              <w:r w:rsidRPr="000D18F4">
                <w:rPr>
                  <w:rFonts w:ascii="ArialMT" w:hAnsi="ArialMT" w:cs="ArialMT"/>
                  <w:sz w:val="18"/>
                  <w:szCs w:val="18"/>
                  <w:highlight w:val="yellow"/>
                  <w:lang w:eastAsia="en-US"/>
                </w:rPr>
                <w:t>11 : not regularly maintained</w:t>
              </w:r>
              <w:r w:rsidRPr="000D18F4">
                <w:rPr>
                  <w:rFonts w:ascii="ArialMT" w:hAnsi="ArialMT" w:cs="ArialMT"/>
                  <w:sz w:val="18"/>
                  <w:szCs w:val="18"/>
                  <w:lang w:eastAsia="en-US"/>
                </w:rPr>
                <w:t>]</w:t>
              </w:r>
            </w:ins>
          </w:p>
        </w:tc>
        <w:tc>
          <w:tcPr>
            <w:tcW w:w="1134" w:type="dxa"/>
            <w:tcBorders>
              <w:top w:val="nil"/>
              <w:left w:val="nil"/>
              <w:bottom w:val="nil"/>
              <w:right w:val="nil"/>
            </w:tcBorders>
          </w:tcPr>
          <w:p w:rsidR="00FB1057" w:rsidRPr="000E289D" w:rsidRDefault="00AD7376" w:rsidP="00B934A3">
            <w:pPr>
              <w:spacing w:line="276" w:lineRule="auto"/>
              <w:rPr>
                <w:rFonts w:eastAsia="Calibri" w:cs="Arial"/>
                <w:sz w:val="20"/>
                <w:szCs w:val="20"/>
                <w:lang w:eastAsia="en-US"/>
              </w:rPr>
            </w:pPr>
            <w:r>
              <w:rPr>
                <w:rFonts w:eastAsia="Calibri" w:cs="Arial"/>
                <w:sz w:val="20"/>
                <w:szCs w:val="20"/>
                <w:lang w:eastAsia="en-US"/>
              </w:rPr>
              <w:t>N</w:t>
            </w:r>
          </w:p>
        </w:tc>
        <w:tc>
          <w:tcPr>
            <w:tcW w:w="1134" w:type="dxa"/>
            <w:tcBorders>
              <w:top w:val="nil"/>
              <w:left w:val="nil"/>
              <w:bottom w:val="nil"/>
              <w:right w:val="nil"/>
            </w:tcBorders>
          </w:tcPr>
          <w:p w:rsidR="00FB1057" w:rsidRPr="000E289D" w:rsidRDefault="00FB1057" w:rsidP="00B934A3">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SOUACC</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Pr="000E289D" w:rsidRDefault="00FB1057" w:rsidP="00B934A3">
            <w:pPr>
              <w:spacing w:line="276" w:lineRule="auto"/>
              <w:rPr>
                <w:rFonts w:eastAsia="Calibri" w:cs="Arial"/>
                <w:sz w:val="20"/>
                <w:szCs w:val="20"/>
                <w:lang w:eastAsia="en-US"/>
              </w:rPr>
            </w:pPr>
            <w:r w:rsidRPr="000E289D">
              <w:rPr>
                <w:rFonts w:eastAsia="Calibri" w:cs="Arial"/>
                <w:sz w:val="20"/>
                <w:szCs w:val="20"/>
                <w:lang w:eastAsia="en-US"/>
              </w:rPr>
              <w:t>unit = "m" decimal digits = "2"</w:t>
            </w:r>
          </w:p>
        </w:tc>
        <w:tc>
          <w:tcPr>
            <w:tcW w:w="1134" w:type="dxa"/>
            <w:tcBorders>
              <w:top w:val="nil"/>
              <w:left w:val="nil"/>
              <w:bottom w:val="nil"/>
              <w:right w:val="nil"/>
            </w:tcBorders>
          </w:tcPr>
          <w:p w:rsidR="00FB1057" w:rsidRPr="000E289D" w:rsidRDefault="00FB1057" w:rsidP="00B934A3">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B934A3">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STATUS</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Default="00FB1057" w:rsidP="00B934A3">
            <w:pPr>
              <w:spacing w:line="276" w:lineRule="auto"/>
              <w:rPr>
                <w:ins w:id="253" w:author="Birklhuber Bernd" w:date="2014-06-17T16:08:00Z"/>
                <w:rFonts w:eastAsia="Calibri" w:cs="Arial"/>
                <w:sz w:val="20"/>
                <w:szCs w:val="20"/>
                <w:lang w:eastAsia="en-US"/>
              </w:rPr>
            </w:pPr>
            <w:r w:rsidRPr="000E289D">
              <w:rPr>
                <w:rFonts w:eastAsia="Calibri" w:cs="Arial"/>
                <w:sz w:val="20"/>
                <w:szCs w:val="20"/>
                <w:lang w:eastAsia="en-US"/>
              </w:rPr>
              <w:t>value list = "</w:t>
            </w:r>
            <w:ins w:id="254" w:author="Birklhuber Bernd" w:date="2014-06-17T16:07:00Z">
              <w:r>
                <w:rPr>
                  <w:rFonts w:eastAsia="Calibri" w:cs="Arial"/>
                  <w:sz w:val="20"/>
                  <w:szCs w:val="20"/>
                  <w:lang w:eastAsia="en-US"/>
                </w:rPr>
                <w:t>1,</w:t>
              </w:r>
            </w:ins>
            <w:r w:rsidRPr="000E289D">
              <w:rPr>
                <w:rFonts w:eastAsia="Calibri" w:cs="Arial"/>
                <w:sz w:val="20"/>
                <w:szCs w:val="20"/>
                <w:lang w:eastAsia="en-US"/>
              </w:rPr>
              <w:t>2,</w:t>
            </w:r>
            <w:del w:id="255" w:author="Birklhuber Bernd" w:date="2014-06-17T16:07:00Z">
              <w:r w:rsidRPr="000E289D" w:rsidDel="00B934A3">
                <w:rPr>
                  <w:rFonts w:eastAsia="Calibri" w:cs="Arial"/>
                  <w:sz w:val="20"/>
                  <w:szCs w:val="20"/>
                  <w:lang w:eastAsia="en-US"/>
                </w:rPr>
                <w:delText>3,4</w:delText>
              </w:r>
            </w:del>
            <w:r w:rsidRPr="000E289D">
              <w:rPr>
                <w:rFonts w:eastAsia="Calibri" w:cs="Arial"/>
                <w:sz w:val="20"/>
                <w:szCs w:val="20"/>
                <w:lang w:eastAsia="en-US"/>
              </w:rPr>
              <w:t>,</w:t>
            </w:r>
            <w:ins w:id="256" w:author="Birklhuber Bernd" w:date="2014-06-17T16:07:00Z">
              <w:r>
                <w:rPr>
                  <w:rFonts w:eastAsia="Calibri" w:cs="Arial"/>
                  <w:sz w:val="20"/>
                  <w:szCs w:val="20"/>
                  <w:lang w:eastAsia="en-US"/>
                </w:rPr>
                <w:t>5,7,</w:t>
              </w:r>
            </w:ins>
            <w:del w:id="257" w:author="Birklhuber Bernd" w:date="2014-06-17T16:08:00Z">
              <w:r w:rsidRPr="000E289D" w:rsidDel="00B934A3">
                <w:rPr>
                  <w:rFonts w:eastAsia="Calibri" w:cs="Arial"/>
                  <w:sz w:val="20"/>
                  <w:szCs w:val="20"/>
                  <w:lang w:eastAsia="en-US"/>
                </w:rPr>
                <w:delText>8,</w:delText>
              </w:r>
            </w:del>
            <w:r w:rsidRPr="000E289D">
              <w:rPr>
                <w:rFonts w:eastAsia="Calibri" w:cs="Arial"/>
                <w:sz w:val="20"/>
                <w:szCs w:val="20"/>
                <w:lang w:eastAsia="en-US"/>
              </w:rPr>
              <w:t>9,12</w:t>
            </w:r>
            <w:del w:id="258" w:author="Birklhuber Bernd" w:date="2014-06-17T16:08:00Z">
              <w:r w:rsidRPr="000E289D" w:rsidDel="00B934A3">
                <w:rPr>
                  <w:rFonts w:eastAsia="Calibri" w:cs="Arial"/>
                  <w:sz w:val="20"/>
                  <w:szCs w:val="20"/>
                  <w:lang w:eastAsia="en-US"/>
                </w:rPr>
                <w:delText>,14,16,17</w:delText>
              </w:r>
            </w:del>
            <w:r w:rsidRPr="000E289D">
              <w:rPr>
                <w:rFonts w:eastAsia="Calibri" w:cs="Arial"/>
                <w:sz w:val="20"/>
                <w:szCs w:val="20"/>
                <w:lang w:eastAsia="en-US"/>
              </w:rPr>
              <w:t>"</w:t>
            </w:r>
          </w:p>
          <w:p w:rsidR="00FB1057" w:rsidRPr="00B934A3" w:rsidRDefault="00FB1057" w:rsidP="00B934A3">
            <w:pPr>
              <w:autoSpaceDE w:val="0"/>
              <w:autoSpaceDN w:val="0"/>
              <w:adjustRightInd w:val="0"/>
              <w:rPr>
                <w:ins w:id="259" w:author="Birklhuber Bernd" w:date="2014-06-17T16:08:00Z"/>
                <w:rFonts w:ascii="ArialMT" w:hAnsi="ArialMT" w:cs="ArialMT"/>
                <w:sz w:val="18"/>
                <w:szCs w:val="18"/>
                <w:lang w:eastAsia="en-US"/>
              </w:rPr>
            </w:pPr>
            <w:ins w:id="260" w:author="Birklhuber Bernd" w:date="2014-06-17T16:09:00Z">
              <w:r>
                <w:rPr>
                  <w:rFonts w:ascii="ArialMT" w:hAnsi="ArialMT" w:cs="ArialMT"/>
                  <w:sz w:val="18"/>
                  <w:szCs w:val="18"/>
                  <w:lang w:eastAsia="en-US"/>
                </w:rPr>
                <w:t>[</w:t>
              </w:r>
            </w:ins>
            <w:ins w:id="261" w:author="Birklhuber Bernd" w:date="2014-06-17T16:08:00Z">
              <w:r w:rsidRPr="000D18F4">
                <w:rPr>
                  <w:rFonts w:ascii="ArialMT" w:hAnsi="ArialMT" w:cs="ArialMT"/>
                  <w:sz w:val="18"/>
                  <w:szCs w:val="18"/>
                  <w:highlight w:val="yellow"/>
                  <w:lang w:eastAsia="en-US"/>
                </w:rPr>
                <w:t>1 : permanent</w:t>
              </w:r>
            </w:ins>
          </w:p>
          <w:p w:rsidR="00FB1057" w:rsidRPr="00B934A3" w:rsidRDefault="00FB1057" w:rsidP="00B934A3">
            <w:pPr>
              <w:autoSpaceDE w:val="0"/>
              <w:autoSpaceDN w:val="0"/>
              <w:adjustRightInd w:val="0"/>
              <w:rPr>
                <w:rFonts w:ascii="ArialMT" w:hAnsi="ArialMT" w:cs="ArialMT"/>
                <w:sz w:val="18"/>
                <w:szCs w:val="18"/>
                <w:lang w:eastAsia="en-US"/>
              </w:rPr>
            </w:pPr>
            <w:r w:rsidRPr="00B934A3">
              <w:rPr>
                <w:rFonts w:ascii="ArialMT" w:hAnsi="ArialMT" w:cs="ArialMT"/>
                <w:sz w:val="18"/>
                <w:szCs w:val="18"/>
                <w:lang w:eastAsia="en-US"/>
              </w:rPr>
              <w:t>2 : occasional</w:t>
            </w:r>
          </w:p>
          <w:p w:rsidR="00FB1057" w:rsidRPr="000D18F4" w:rsidDel="00B934A3" w:rsidRDefault="00FB1057" w:rsidP="00B934A3">
            <w:pPr>
              <w:autoSpaceDE w:val="0"/>
              <w:autoSpaceDN w:val="0"/>
              <w:adjustRightInd w:val="0"/>
              <w:rPr>
                <w:del w:id="262" w:author="Birklhuber Bernd" w:date="2014-06-17T16:09:00Z"/>
                <w:rFonts w:ascii="ArialMT" w:hAnsi="ArialMT" w:cs="ArialMT"/>
                <w:sz w:val="18"/>
                <w:szCs w:val="18"/>
                <w:highlight w:val="yellow"/>
                <w:lang w:eastAsia="en-US"/>
              </w:rPr>
            </w:pPr>
            <w:del w:id="263" w:author="Birklhuber Bernd" w:date="2014-06-17T16:09:00Z">
              <w:r w:rsidRPr="000D18F4" w:rsidDel="00B934A3">
                <w:rPr>
                  <w:rFonts w:ascii="ArialMT" w:hAnsi="ArialMT" w:cs="ArialMT"/>
                  <w:sz w:val="18"/>
                  <w:szCs w:val="18"/>
                  <w:highlight w:val="yellow"/>
                  <w:lang w:eastAsia="en-US"/>
                </w:rPr>
                <w:delText>3 : recommended</w:delText>
              </w:r>
            </w:del>
          </w:p>
          <w:p w:rsidR="00FB1057" w:rsidRPr="000D18F4" w:rsidDel="00B934A3" w:rsidRDefault="00FB1057" w:rsidP="00B934A3">
            <w:pPr>
              <w:autoSpaceDE w:val="0"/>
              <w:autoSpaceDN w:val="0"/>
              <w:adjustRightInd w:val="0"/>
              <w:rPr>
                <w:del w:id="264" w:author="Birklhuber Bernd" w:date="2014-06-17T16:09:00Z"/>
                <w:rFonts w:ascii="ArialMT" w:hAnsi="ArialMT" w:cs="ArialMT"/>
                <w:sz w:val="18"/>
                <w:szCs w:val="18"/>
                <w:highlight w:val="yellow"/>
                <w:lang w:eastAsia="en-US"/>
              </w:rPr>
            </w:pPr>
            <w:del w:id="265" w:author="Birklhuber Bernd" w:date="2014-06-17T16:09:00Z">
              <w:r w:rsidRPr="000D18F4" w:rsidDel="00B934A3">
                <w:rPr>
                  <w:rFonts w:ascii="ArialMT" w:hAnsi="ArialMT" w:cs="ArialMT"/>
                  <w:sz w:val="18"/>
                  <w:szCs w:val="18"/>
                  <w:highlight w:val="yellow"/>
                  <w:lang w:eastAsia="en-US"/>
                </w:rPr>
                <w:delText>4 : not in use</w:delText>
              </w:r>
            </w:del>
          </w:p>
          <w:p w:rsidR="00FB1057" w:rsidRPr="000D18F4" w:rsidRDefault="00FB1057" w:rsidP="00B934A3">
            <w:pPr>
              <w:autoSpaceDE w:val="0"/>
              <w:autoSpaceDN w:val="0"/>
              <w:adjustRightInd w:val="0"/>
              <w:rPr>
                <w:ins w:id="266" w:author="Birklhuber Bernd" w:date="2014-06-17T16:08:00Z"/>
                <w:rFonts w:ascii="ArialMT" w:hAnsi="ArialMT" w:cs="ArialMT"/>
                <w:sz w:val="18"/>
                <w:szCs w:val="18"/>
                <w:highlight w:val="yellow"/>
                <w:lang w:eastAsia="en-US"/>
              </w:rPr>
            </w:pPr>
            <w:ins w:id="267" w:author="Birklhuber Bernd" w:date="2014-06-17T16:08:00Z">
              <w:r w:rsidRPr="000D18F4">
                <w:rPr>
                  <w:rFonts w:ascii="ArialMT" w:hAnsi="ArialMT" w:cs="ArialMT"/>
                  <w:sz w:val="18"/>
                  <w:szCs w:val="18"/>
                  <w:highlight w:val="yellow"/>
                  <w:lang w:eastAsia="en-US"/>
                </w:rPr>
                <w:t>5 : periodic/intermittent</w:t>
              </w:r>
            </w:ins>
          </w:p>
          <w:p w:rsidR="00FB1057" w:rsidRPr="000D18F4" w:rsidRDefault="00FB1057" w:rsidP="00B934A3">
            <w:pPr>
              <w:autoSpaceDE w:val="0"/>
              <w:autoSpaceDN w:val="0"/>
              <w:adjustRightInd w:val="0"/>
              <w:rPr>
                <w:ins w:id="268" w:author="Birklhuber Bernd" w:date="2014-06-17T16:10:00Z"/>
                <w:rFonts w:ascii="ArialMT" w:hAnsi="ArialMT" w:cs="ArialMT"/>
                <w:sz w:val="18"/>
                <w:szCs w:val="18"/>
                <w:highlight w:val="yellow"/>
                <w:lang w:eastAsia="en-US"/>
              </w:rPr>
            </w:pPr>
            <w:ins w:id="269" w:author="Birklhuber Bernd" w:date="2014-06-17T16:08:00Z">
              <w:r w:rsidRPr="000D18F4">
                <w:rPr>
                  <w:rFonts w:ascii="ArialMT" w:hAnsi="ArialMT" w:cs="ArialMT"/>
                  <w:sz w:val="18"/>
                  <w:szCs w:val="18"/>
                  <w:highlight w:val="yellow"/>
                  <w:lang w:eastAsia="en-US"/>
                </w:rPr>
                <w:t>7 : temporary</w:t>
              </w:r>
            </w:ins>
          </w:p>
          <w:p w:rsidR="00FB1057" w:rsidRPr="000D18F4" w:rsidDel="00B934A3" w:rsidRDefault="00FB1057" w:rsidP="00B934A3">
            <w:pPr>
              <w:autoSpaceDE w:val="0"/>
              <w:autoSpaceDN w:val="0"/>
              <w:adjustRightInd w:val="0"/>
              <w:rPr>
                <w:del w:id="270" w:author="Birklhuber Bernd" w:date="2014-06-17T16:10:00Z"/>
                <w:rFonts w:ascii="ArialMT" w:hAnsi="ArialMT" w:cs="ArialMT"/>
                <w:sz w:val="18"/>
                <w:szCs w:val="18"/>
                <w:highlight w:val="yellow"/>
                <w:lang w:eastAsia="en-US"/>
              </w:rPr>
            </w:pPr>
            <w:del w:id="271" w:author="Birklhuber Bernd" w:date="2014-06-17T16:10:00Z">
              <w:r w:rsidRPr="000D18F4" w:rsidDel="00B934A3">
                <w:rPr>
                  <w:rFonts w:ascii="ArialMT" w:hAnsi="ArialMT" w:cs="ArialMT"/>
                  <w:sz w:val="18"/>
                  <w:szCs w:val="18"/>
                  <w:highlight w:val="yellow"/>
                  <w:lang w:eastAsia="en-US"/>
                </w:rPr>
                <w:delText>8 : private</w:delText>
              </w:r>
            </w:del>
          </w:p>
          <w:p w:rsidR="00FB1057" w:rsidRPr="000D18F4" w:rsidRDefault="00FB1057" w:rsidP="00B934A3">
            <w:pPr>
              <w:autoSpaceDE w:val="0"/>
              <w:autoSpaceDN w:val="0"/>
              <w:adjustRightInd w:val="0"/>
              <w:rPr>
                <w:ins w:id="272" w:author="Birklhuber Bernd" w:date="2014-06-17T16:08:00Z"/>
                <w:rFonts w:ascii="ArialMT" w:hAnsi="ArialMT" w:cs="ArialMT"/>
                <w:sz w:val="18"/>
                <w:szCs w:val="18"/>
                <w:highlight w:val="yellow"/>
                <w:lang w:val="de-AT" w:eastAsia="en-US"/>
              </w:rPr>
            </w:pPr>
            <w:ins w:id="273" w:author="Birklhuber Bernd" w:date="2014-06-17T16:08:00Z">
              <w:r w:rsidRPr="000D18F4">
                <w:rPr>
                  <w:rFonts w:ascii="ArialMT" w:hAnsi="ArialMT" w:cs="ArialMT"/>
                  <w:sz w:val="18"/>
                  <w:szCs w:val="18"/>
                  <w:highlight w:val="yellow"/>
                  <w:lang w:val="de-AT" w:eastAsia="en-US"/>
                </w:rPr>
                <w:t xml:space="preserve">9 : </w:t>
              </w:r>
              <w:proofErr w:type="spellStart"/>
              <w:r w:rsidRPr="000D18F4">
                <w:rPr>
                  <w:rFonts w:ascii="ArialMT" w:hAnsi="ArialMT" w:cs="ArialMT"/>
                  <w:sz w:val="18"/>
                  <w:szCs w:val="18"/>
                  <w:highlight w:val="yellow"/>
                  <w:lang w:val="de-AT" w:eastAsia="en-US"/>
                </w:rPr>
                <w:t>mandatory</w:t>
              </w:r>
              <w:proofErr w:type="spellEnd"/>
            </w:ins>
          </w:p>
          <w:p w:rsidR="00FB1057" w:rsidRPr="000D18F4" w:rsidRDefault="00FB1057" w:rsidP="00B934A3">
            <w:pPr>
              <w:spacing w:line="276" w:lineRule="auto"/>
              <w:rPr>
                <w:ins w:id="274" w:author="Birklhuber Bernd" w:date="2014-06-17T16:10:00Z"/>
                <w:rFonts w:ascii="ArialMT" w:hAnsi="ArialMT" w:cs="ArialMT"/>
                <w:sz w:val="18"/>
                <w:szCs w:val="18"/>
                <w:highlight w:val="yellow"/>
                <w:lang w:val="de-AT" w:eastAsia="en-US"/>
              </w:rPr>
            </w:pPr>
            <w:ins w:id="275" w:author="Birklhuber Bernd" w:date="2014-06-17T16:08:00Z">
              <w:r w:rsidRPr="000D18F4">
                <w:rPr>
                  <w:rFonts w:ascii="ArialMT" w:hAnsi="ArialMT" w:cs="ArialMT"/>
                  <w:sz w:val="18"/>
                  <w:szCs w:val="18"/>
                  <w:highlight w:val="yellow"/>
                  <w:lang w:val="de-AT" w:eastAsia="en-US"/>
                </w:rPr>
                <w:t xml:space="preserve">12 : </w:t>
              </w:r>
              <w:proofErr w:type="spellStart"/>
              <w:r w:rsidRPr="000D18F4">
                <w:rPr>
                  <w:rFonts w:ascii="ArialMT" w:hAnsi="ArialMT" w:cs="ArialMT"/>
                  <w:sz w:val="18"/>
                  <w:szCs w:val="18"/>
                  <w:highlight w:val="yellow"/>
                  <w:lang w:val="de-AT" w:eastAsia="en-US"/>
                </w:rPr>
                <w:t>illuminated</w:t>
              </w:r>
            </w:ins>
            <w:proofErr w:type="spellEnd"/>
          </w:p>
          <w:p w:rsidR="00FB1057" w:rsidRPr="000D18F4" w:rsidDel="009C5781" w:rsidRDefault="00FB1057" w:rsidP="00B934A3">
            <w:pPr>
              <w:spacing w:line="276" w:lineRule="auto"/>
              <w:rPr>
                <w:del w:id="276" w:author="Birklhuber Bernd" w:date="2014-06-17T16:11:00Z"/>
                <w:rFonts w:ascii="ArialMT" w:hAnsi="ArialMT" w:cs="ArialMT"/>
                <w:sz w:val="18"/>
                <w:szCs w:val="18"/>
                <w:highlight w:val="yellow"/>
                <w:lang w:val="de-AT" w:eastAsia="en-US"/>
              </w:rPr>
            </w:pPr>
            <w:del w:id="277" w:author="Birklhuber Bernd" w:date="2014-06-17T16:11:00Z">
              <w:r w:rsidRPr="000D18F4" w:rsidDel="009C5781">
                <w:rPr>
                  <w:rFonts w:ascii="ArialMT" w:hAnsi="ArialMT" w:cs="ArialMT"/>
                  <w:sz w:val="18"/>
                  <w:szCs w:val="18"/>
                  <w:highlight w:val="yellow"/>
                  <w:lang w:val="de-AT" w:eastAsia="en-US"/>
                </w:rPr>
                <w:delText>14 : public</w:delText>
              </w:r>
            </w:del>
          </w:p>
          <w:p w:rsidR="00FB1057" w:rsidRPr="000D18F4" w:rsidDel="009C5781" w:rsidRDefault="00FB1057" w:rsidP="00B934A3">
            <w:pPr>
              <w:spacing w:line="276" w:lineRule="auto"/>
              <w:rPr>
                <w:del w:id="278" w:author="Birklhuber Bernd" w:date="2014-06-17T16:11:00Z"/>
                <w:rFonts w:ascii="ArialMT" w:hAnsi="ArialMT" w:cs="ArialMT"/>
                <w:sz w:val="18"/>
                <w:szCs w:val="18"/>
                <w:highlight w:val="yellow"/>
                <w:lang w:val="de-AT" w:eastAsia="en-US"/>
              </w:rPr>
            </w:pPr>
            <w:del w:id="279" w:author="Birklhuber Bernd" w:date="2014-06-17T16:11:00Z">
              <w:r w:rsidRPr="000D18F4" w:rsidDel="009C5781">
                <w:rPr>
                  <w:rFonts w:ascii="ArialMT" w:hAnsi="ArialMT" w:cs="ArialMT"/>
                  <w:sz w:val="18"/>
                  <w:szCs w:val="18"/>
                  <w:highlight w:val="yellow"/>
                  <w:lang w:val="de-AT" w:eastAsia="en-US"/>
                </w:rPr>
                <w:delText>16 : watched</w:delText>
              </w:r>
            </w:del>
          </w:p>
          <w:p w:rsidR="00FB1057" w:rsidRPr="000E289D" w:rsidRDefault="00FB1057" w:rsidP="00B934A3">
            <w:pPr>
              <w:spacing w:line="276" w:lineRule="auto"/>
              <w:rPr>
                <w:rFonts w:eastAsia="Calibri" w:cs="Arial"/>
                <w:sz w:val="20"/>
                <w:szCs w:val="20"/>
                <w:lang w:eastAsia="en-US"/>
              </w:rPr>
            </w:pPr>
            <w:del w:id="280" w:author="Birklhuber Bernd" w:date="2014-06-17T16:11:00Z">
              <w:r w:rsidRPr="000D18F4" w:rsidDel="009C5781">
                <w:rPr>
                  <w:rFonts w:ascii="ArialMT" w:hAnsi="ArialMT" w:cs="ArialMT"/>
                  <w:sz w:val="18"/>
                  <w:szCs w:val="18"/>
                  <w:highlight w:val="yellow"/>
                  <w:lang w:val="de-AT" w:eastAsia="en-US"/>
                </w:rPr>
                <w:delText>17 : un-watched</w:delText>
              </w:r>
            </w:del>
            <w:ins w:id="281" w:author="Birklhuber Bernd" w:date="2014-06-17T16:10:00Z">
              <w:r>
                <w:rPr>
                  <w:rFonts w:ascii="ArialMT" w:hAnsi="ArialMT" w:cs="ArialMT"/>
                  <w:sz w:val="18"/>
                  <w:szCs w:val="18"/>
                  <w:lang w:val="de-AT" w:eastAsia="en-US"/>
                </w:rPr>
                <w:t>]</w:t>
              </w:r>
            </w:ins>
          </w:p>
        </w:tc>
        <w:tc>
          <w:tcPr>
            <w:tcW w:w="1134" w:type="dxa"/>
            <w:tcBorders>
              <w:top w:val="nil"/>
              <w:left w:val="nil"/>
              <w:bottom w:val="nil"/>
              <w:right w:val="nil"/>
            </w:tcBorders>
          </w:tcPr>
          <w:p w:rsidR="00FB1057" w:rsidRPr="000E289D" w:rsidRDefault="00AD7376" w:rsidP="00B934A3">
            <w:pPr>
              <w:spacing w:line="276" w:lineRule="auto"/>
              <w:rPr>
                <w:rFonts w:eastAsia="Calibri" w:cs="Arial"/>
                <w:sz w:val="20"/>
                <w:szCs w:val="20"/>
                <w:lang w:eastAsia="en-US"/>
              </w:rPr>
            </w:pPr>
            <w:r>
              <w:rPr>
                <w:rFonts w:eastAsia="Calibri" w:cs="Arial"/>
                <w:sz w:val="20"/>
                <w:szCs w:val="20"/>
                <w:lang w:eastAsia="en-US"/>
              </w:rPr>
              <w:t>N</w:t>
            </w:r>
          </w:p>
        </w:tc>
        <w:tc>
          <w:tcPr>
            <w:tcW w:w="1134" w:type="dxa"/>
            <w:tcBorders>
              <w:top w:val="nil"/>
              <w:left w:val="nil"/>
              <w:bottom w:val="nil"/>
              <w:right w:val="nil"/>
            </w:tcBorders>
          </w:tcPr>
          <w:p w:rsidR="00FB1057" w:rsidRPr="000E289D" w:rsidRDefault="00FB1057" w:rsidP="00B934A3">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trshgd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"1,2,3,4,5,6,7,8,9,10"</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lastRenderedPageBreak/>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82" w:author="Birklhuber Bernd" w:date="2014-06-17T16:03:00Z">
              <w:r w:rsidRPr="00323D99" w:rsidDel="00B934A3">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283" w:author="Birklhuber Bernd" w:date="2014-06-17T16:03:00Z">
              <w:r w:rsidRPr="00323D99">
                <w:rPr>
                  <w:rFonts w:eastAsia="Calibri" w:cs="Arial"/>
                  <w:sz w:val="20"/>
                  <w:szCs w:val="20"/>
                  <w:lang w:eastAsia="en-US"/>
                </w:rPr>
                <w:t>Feature name</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CB3E4E"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84" w:author="Birklhuber Bernd" w:date="2014-06-17T16:03:00Z">
              <w:r w:rsidRPr="00323D99" w:rsidDel="00B934A3">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CB3E4E"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85" w:author="Birklhuber Bernd" w:date="2014-06-17T16:11:00Z">
              <w:r w:rsidRPr="00323D99" w:rsidDel="009C5781">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286" w:author="Birklhuber Bernd" w:date="2014-06-17T16:11:00Z">
              <w:r w:rsidRPr="00323D99">
                <w:rPr>
                  <w:rFonts w:eastAsia="Calibri" w:cs="Arial"/>
                  <w:sz w:val="20"/>
                  <w:szCs w:val="20"/>
                  <w:lang w:eastAsia="en-US"/>
                </w:rPr>
                <w:t>Information</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63937"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87" w:author="Birklhuber Bernd" w:date="2014-06-17T16:11:00Z">
              <w:r w:rsidRPr="00323D99" w:rsidDel="009C5781">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63937"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288" w:author="Birklhuber Bernd" w:date="2014-06-17T16:11:00Z">
              <w:r w:rsidRPr="00323D99" w:rsidDel="009C5781">
                <w:rPr>
                  <w:rFonts w:eastAsia="Calibri" w:cs="Arial"/>
                  <w:sz w:val="20"/>
                  <w:szCs w:val="20"/>
                  <w:lang w:eastAsia="en-US"/>
                </w:rPr>
                <w:delText>M</w:delText>
              </w:r>
            </w:del>
            <w:ins w:id="289" w:author="Birklhuber Bernd" w:date="2014-06-17T16:11:00Z">
              <w:r w:rsidRPr="00323D99">
                <w:rPr>
                  <w:rFonts w:eastAsia="Calibri" w:cs="Arial"/>
                  <w:sz w:val="20"/>
                  <w:szCs w:val="20"/>
                  <w:lang w:eastAsia="en-US"/>
                </w:rPr>
                <w:t>O</w:t>
              </w:r>
            </w:ins>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min = "1"</w:t>
            </w: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E7519B" w:rsidP="00F63D4D">
            <w:pPr>
              <w:spacing w:line="276" w:lineRule="auto"/>
              <w:rPr>
                <w:rFonts w:eastAsia="Calibri" w:cs="Arial"/>
                <w:sz w:val="20"/>
                <w:szCs w:val="20"/>
                <w:lang w:eastAsia="en-US"/>
              </w:rPr>
            </w:pPr>
            <w:r w:rsidRPr="00323D99">
              <w:rPr>
                <w:rFonts w:eastAsia="Calibri" w:cs="Arial"/>
                <w:sz w:val="20"/>
                <w:szCs w:val="20"/>
                <w:lang w:eastAsia="en-US"/>
              </w:rPr>
              <w:t>N</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90" w:author="Birklhuber Bernd" w:date="2014-06-17T16:11:00Z">
              <w:r w:rsidRPr="00323D99" w:rsidDel="009C5781">
                <w:rPr>
                  <w:rFonts w:eastAsia="Calibri" w:cs="Arial"/>
                  <w:sz w:val="20"/>
                  <w:szCs w:val="20"/>
                  <w:lang w:eastAsia="en-US"/>
                </w:rPr>
                <w:delText>PICREP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291" w:author="Birklhuber Bernd" w:date="2014-06-17T16:11:00Z">
              <w:r w:rsidRPr="00323D99" w:rsidDel="009C5781">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242D7"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92" w:author="Birklhuber Bernd" w:date="2014-06-17T16:11:00Z">
              <w:r w:rsidRPr="00323D99" w:rsidDel="009C5781">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293" w:author="Birklhuber Bernd" w:date="2014-06-17T16:11:00Z">
              <w:r w:rsidRPr="00323D99">
                <w:rPr>
                  <w:rFonts w:eastAsia="Calibri" w:cs="Arial"/>
                  <w:sz w:val="20"/>
                  <w:szCs w:val="20"/>
                  <w:lang w:eastAsia="en-US"/>
                </w:rPr>
                <w:t>Textual description</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257706"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94" w:author="Birklhuber Bernd" w:date="2014-06-17T16:03:00Z">
              <w:r w:rsidRPr="00323D99" w:rsidDel="00B934A3">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295" w:author="Birklhuber Bernd" w:date="2014-06-17T16:03:00Z">
              <w:r w:rsidRPr="00323D99">
                <w:rPr>
                  <w:rFonts w:eastAsia="Calibri" w:cs="Arial"/>
                  <w:sz w:val="20"/>
                  <w:szCs w:val="20"/>
                  <w:lang w:eastAsia="en-US"/>
                </w:rPr>
                <w:t xml:space="preserve">Fixed date range </w:t>
              </w:r>
            </w:ins>
            <w:del w:id="296" w:author="Birklhuber Bernd" w:date="2014-06-17T16:03:00Z">
              <w:r w:rsidRPr="00323D99" w:rsidDel="00B934A3">
                <w:rPr>
                  <w:rFonts w:eastAsia="Calibri" w:cs="Arial"/>
                  <w:sz w:val="20"/>
                  <w:szCs w:val="20"/>
                  <w:lang w:eastAsia="en-US"/>
                </w:rPr>
                <w:delText>format = "ccyymmdd"</w:delText>
              </w:r>
            </w:del>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97" w:author="Birklhuber Bernd" w:date="2014-06-17T16:03:00Z">
              <w:r w:rsidRPr="00323D99" w:rsidDel="00B934A3">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298" w:author="Birklhuber Bernd" w:date="2014-06-17T16:03:00Z">
              <w:r w:rsidRPr="00323D99" w:rsidDel="00B934A3">
                <w:rPr>
                  <w:rFonts w:eastAsia="Calibri" w:cs="Arial"/>
                  <w:sz w:val="20"/>
                  <w:szCs w:val="20"/>
                  <w:lang w:eastAsia="en-US"/>
                </w:rPr>
                <w:delText>format = "ccyymmdd"</w:delText>
              </w:r>
            </w:del>
          </w:p>
        </w:tc>
        <w:tc>
          <w:tcPr>
            <w:tcW w:w="1134" w:type="dxa"/>
            <w:tcBorders>
              <w:top w:val="nil"/>
              <w:left w:val="nil"/>
              <w:bottom w:val="nil"/>
              <w:right w:val="nil"/>
            </w:tcBorders>
          </w:tcPr>
          <w:p w:rsidR="00FB1057" w:rsidRPr="00323D99" w:rsidDel="00B934A3"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B934A3"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299" w:author="Birklhuber Bernd" w:date="2014-06-17T16:04:00Z">
              <w:r w:rsidRPr="00323D99" w:rsidDel="00B934A3">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300" w:author="Birklhuber Bernd" w:date="2014-06-17T16:04:00Z">
              <w:r w:rsidRPr="00323D99">
                <w:rPr>
                  <w:rFonts w:eastAsia="Calibri" w:cs="Arial"/>
                  <w:sz w:val="20"/>
                  <w:szCs w:val="20"/>
                  <w:lang w:eastAsia="en-US"/>
                </w:rPr>
                <w:t xml:space="preserve">Periodic date range </w:t>
              </w:r>
            </w:ins>
            <w:del w:id="301" w:author="Birklhuber Bernd" w:date="2014-06-17T16:04:00Z">
              <w:r w:rsidRPr="00323D99" w:rsidDel="00B934A3">
                <w:rPr>
                  <w:rFonts w:eastAsia="Calibri" w:cs="Arial"/>
                  <w:sz w:val="20"/>
                  <w:szCs w:val="20"/>
                  <w:lang w:eastAsia="en-US"/>
                </w:rPr>
                <w:delText>format = "ccyymmdd"</w:delText>
              </w:r>
            </w:del>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793DB2" w:rsidP="00B24483">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02" w:author="Birklhuber Bernd" w:date="2014-06-17T16:04:00Z">
              <w:r w:rsidRPr="00323D99" w:rsidDel="00B934A3">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303" w:author="Birklhuber Bernd" w:date="2014-06-17T16:04:00Z">
              <w:r w:rsidRPr="00323D99" w:rsidDel="00B934A3">
                <w:rPr>
                  <w:rFonts w:eastAsia="Calibri" w:cs="Arial"/>
                  <w:sz w:val="20"/>
                  <w:szCs w:val="20"/>
                  <w:lang w:eastAsia="en-US"/>
                </w:rPr>
                <w:delText>format = "ccyymmdd"</w:delText>
              </w:r>
            </w:del>
          </w:p>
        </w:tc>
        <w:tc>
          <w:tcPr>
            <w:tcW w:w="1134" w:type="dxa"/>
            <w:tcBorders>
              <w:top w:val="nil"/>
              <w:left w:val="nil"/>
              <w:bottom w:val="nil"/>
              <w:right w:val="nil"/>
            </w:tcBorders>
          </w:tcPr>
          <w:p w:rsidR="00FB1057" w:rsidRPr="00323D99" w:rsidDel="00B934A3"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B934A3"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04" w:author="Birklhuber Bernd" w:date="2014-06-17T16:11:00Z">
              <w:r w:rsidRPr="00323D99" w:rsidDel="009C5781">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305" w:author="Birklhuber Bernd" w:date="2014-06-17T16:11:00Z">
              <w:r w:rsidRPr="00323D99" w:rsidDel="009C5781">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306" w:author="Birklhuber Bernd" w:date="2014-06-17T16:11:00Z">
              <w:r w:rsidRPr="00323D99" w:rsidDel="009C5781">
                <w:rPr>
                  <w:rFonts w:eastAsia="Calibri" w:cs="Arial"/>
                  <w:sz w:val="20"/>
                  <w:szCs w:val="20"/>
                  <w:lang w:eastAsia="en-US"/>
                </w:rPr>
                <w:delText>format = "ccyymmdd"</w:delText>
              </w:r>
            </w:del>
          </w:p>
        </w:tc>
        <w:tc>
          <w:tcPr>
            <w:tcW w:w="1134" w:type="dxa"/>
            <w:tcBorders>
              <w:top w:val="nil"/>
              <w:left w:val="nil"/>
              <w:bottom w:val="nil"/>
              <w:right w:val="nil"/>
            </w:tcBorders>
          </w:tcPr>
          <w:p w:rsidR="00FB1057" w:rsidRPr="00323D99" w:rsidDel="009C5781"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9C5781" w:rsidRDefault="007E341A" w:rsidP="00F63D4D">
            <w:pPr>
              <w:spacing w:line="276" w:lineRule="auto"/>
              <w:rPr>
                <w:rFonts w:eastAsia="Calibri" w:cs="Arial"/>
                <w:sz w:val="20"/>
                <w:szCs w:val="20"/>
                <w:lang w:eastAsia="en-US"/>
              </w:rPr>
            </w:pPr>
            <w:r w:rsidRPr="00323D99">
              <w:rPr>
                <w:rFonts w:eastAsia="Calibri" w:cs="Arial"/>
                <w:sz w:val="20"/>
                <w:szCs w:val="20"/>
                <w:lang w:eastAsia="en-US"/>
              </w:rPr>
              <w:t>N</w:t>
            </w:r>
          </w:p>
        </w:tc>
      </w:tr>
      <w:tr w:rsidR="00FB1057" w:rsidRPr="00323D99"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07" w:author="Birklhuber Bernd" w:date="2014-06-17T16:11:00Z">
              <w:r w:rsidRPr="00323D99" w:rsidDel="009C5781">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308" w:author="Birklhuber Bernd" w:date="2014-06-17T16:11:00Z">
              <w:r w:rsidRPr="00323D99" w:rsidDel="009C5781">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val="fr-FR" w:eastAsia="en-US"/>
              </w:rPr>
            </w:pPr>
            <w:del w:id="309" w:author="Birklhuber Bernd" w:date="2014-06-17T16:11:00Z">
              <w:r w:rsidRPr="00323D99" w:rsidDel="009C5781">
                <w:rPr>
                  <w:rFonts w:eastAsia="Calibri" w:cs="Arial"/>
                  <w:sz w:val="20"/>
                  <w:szCs w:val="20"/>
                  <w:lang w:val="fr-FR" w:eastAsia="en-US"/>
                </w:rPr>
                <w:delText>format = "cc,cc,ccccc,c..."</w:delText>
              </w:r>
            </w:del>
          </w:p>
        </w:tc>
        <w:tc>
          <w:tcPr>
            <w:tcW w:w="1134" w:type="dxa"/>
            <w:tcBorders>
              <w:top w:val="nil"/>
              <w:left w:val="nil"/>
              <w:bottom w:val="nil"/>
              <w:right w:val="nil"/>
            </w:tcBorders>
          </w:tcPr>
          <w:p w:rsidR="00FB1057" w:rsidRPr="00323D99" w:rsidDel="009C5781" w:rsidRDefault="00FB10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FB1057" w:rsidRPr="00323D99" w:rsidDel="009C5781" w:rsidRDefault="007E341A" w:rsidP="00F63D4D">
            <w:pPr>
              <w:spacing w:line="276" w:lineRule="auto"/>
              <w:rPr>
                <w:rFonts w:eastAsia="Calibri" w:cs="Arial"/>
                <w:sz w:val="20"/>
                <w:szCs w:val="20"/>
                <w:lang w:val="fr-FR" w:eastAsia="en-US"/>
              </w:rPr>
            </w:pPr>
            <w:r w:rsidRPr="00323D99">
              <w:rPr>
                <w:rFonts w:eastAsia="Calibri" w:cs="Arial"/>
                <w:sz w:val="20"/>
                <w:szCs w:val="20"/>
                <w:lang w:val="fr-FR" w:eastAsia="en-US"/>
              </w:rPr>
              <w:t>N</w:t>
            </w:r>
          </w:p>
        </w:tc>
      </w:tr>
      <w:tr w:rsidR="00FB1057" w:rsidRPr="009A267F" w:rsidTr="008A0F57">
        <w:trPr>
          <w:ins w:id="310" w:author="Birklhuber Bernd" w:date="2014-06-17T16:03:00Z"/>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ins w:id="311" w:author="Birklhuber Bernd" w:date="2014-06-17T16:03: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ins w:id="312" w:author="Birklhuber Bernd" w:date="2014-06-17T16:03:00Z"/>
                <w:rFonts w:eastAsia="Calibri" w:cs="Arial"/>
                <w:sz w:val="20"/>
                <w:szCs w:val="20"/>
                <w:lang w:eastAsia="en-US"/>
              </w:rPr>
            </w:pPr>
          </w:p>
        </w:tc>
        <w:tc>
          <w:tcPr>
            <w:tcW w:w="6210" w:type="dxa"/>
            <w:tcBorders>
              <w:top w:val="nil"/>
              <w:left w:val="nil"/>
              <w:bottom w:val="nil"/>
              <w:right w:val="nil"/>
            </w:tcBorders>
            <w:shd w:val="clear" w:color="auto" w:fill="auto"/>
          </w:tcPr>
          <w:p w:rsidR="00FB1057" w:rsidRPr="000D18F4" w:rsidRDefault="00FB1057" w:rsidP="00F63D4D">
            <w:pPr>
              <w:spacing w:line="276" w:lineRule="auto"/>
              <w:rPr>
                <w:ins w:id="313" w:author="Birklhuber Bernd" w:date="2014-06-17T16:03:00Z"/>
                <w:rFonts w:eastAsia="Calibri" w:cs="Arial"/>
                <w:sz w:val="20"/>
                <w:szCs w:val="20"/>
                <w:highlight w:val="yellow"/>
                <w:lang w:val="fr-FR" w:eastAsia="en-US"/>
              </w:rPr>
            </w:pPr>
            <w:ins w:id="314" w:author="Birklhuber Bernd" w:date="2014-06-17T16:04:00Z">
              <w:r w:rsidRPr="000D18F4">
                <w:rPr>
                  <w:rFonts w:eastAsia="Calibri" w:cs="Arial"/>
                  <w:sz w:val="20"/>
                  <w:szCs w:val="20"/>
                  <w:highlight w:val="yellow"/>
                  <w:lang w:val="fr-FR" w:eastAsia="en-US"/>
                </w:rPr>
                <w:t xml:space="preserve">Horizontal clearance </w:t>
              </w:r>
              <w:proofErr w:type="spellStart"/>
              <w:r w:rsidRPr="000D18F4">
                <w:rPr>
                  <w:rFonts w:eastAsia="Calibri" w:cs="Arial"/>
                  <w:sz w:val="20"/>
                  <w:szCs w:val="20"/>
                  <w:highlight w:val="yellow"/>
                  <w:lang w:val="fr-FR" w:eastAsia="en-US"/>
                </w:rPr>
                <w:t>length</w:t>
              </w:r>
            </w:ins>
            <w:proofErr w:type="spellEnd"/>
          </w:p>
        </w:tc>
        <w:tc>
          <w:tcPr>
            <w:tcW w:w="1134" w:type="dxa"/>
            <w:tcBorders>
              <w:top w:val="nil"/>
              <w:left w:val="nil"/>
              <w:bottom w:val="nil"/>
              <w:right w:val="nil"/>
            </w:tcBorders>
          </w:tcPr>
          <w:p w:rsidR="00FB1057" w:rsidRPr="000D18F4" w:rsidRDefault="00AD7376"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FB1057" w:rsidRPr="000D18F4" w:rsidRDefault="00FB1057" w:rsidP="00F63D4D">
            <w:pPr>
              <w:spacing w:line="276" w:lineRule="auto"/>
              <w:rPr>
                <w:rFonts w:eastAsia="Calibri" w:cs="Arial"/>
                <w:sz w:val="20"/>
                <w:szCs w:val="20"/>
                <w:highlight w:val="yellow"/>
                <w:lang w:val="fr-FR" w:eastAsia="en-US"/>
              </w:rPr>
            </w:pPr>
          </w:p>
        </w:tc>
      </w:tr>
      <w:tr w:rsidR="00FB1057" w:rsidRPr="009A267F" w:rsidTr="008A0F57">
        <w:trPr>
          <w:ins w:id="315" w:author="Birklhuber Bernd" w:date="2014-06-17T16:03:00Z"/>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ins w:id="316" w:author="Birklhuber Bernd" w:date="2014-06-17T16:03: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ins w:id="317" w:author="Birklhuber Bernd" w:date="2014-06-17T16:03:00Z"/>
                <w:rFonts w:eastAsia="Calibri" w:cs="Arial"/>
                <w:sz w:val="20"/>
                <w:szCs w:val="20"/>
                <w:lang w:eastAsia="en-US"/>
              </w:rPr>
            </w:pPr>
          </w:p>
        </w:tc>
        <w:tc>
          <w:tcPr>
            <w:tcW w:w="6210" w:type="dxa"/>
            <w:tcBorders>
              <w:top w:val="nil"/>
              <w:left w:val="nil"/>
              <w:bottom w:val="nil"/>
              <w:right w:val="nil"/>
            </w:tcBorders>
            <w:shd w:val="clear" w:color="auto" w:fill="auto"/>
          </w:tcPr>
          <w:p w:rsidR="00FB1057" w:rsidRPr="000D18F4" w:rsidRDefault="00FB1057" w:rsidP="00F63D4D">
            <w:pPr>
              <w:spacing w:line="276" w:lineRule="auto"/>
              <w:rPr>
                <w:ins w:id="318" w:author="Birklhuber Bernd" w:date="2014-06-17T16:03:00Z"/>
                <w:rFonts w:eastAsia="Calibri" w:cs="Arial"/>
                <w:sz w:val="20"/>
                <w:szCs w:val="20"/>
                <w:highlight w:val="yellow"/>
                <w:lang w:val="fr-FR" w:eastAsia="en-US"/>
              </w:rPr>
            </w:pPr>
            <w:ins w:id="319" w:author="Birklhuber Bernd" w:date="2014-06-17T16:04:00Z">
              <w:r w:rsidRPr="000D18F4">
                <w:rPr>
                  <w:rFonts w:eastAsia="Calibri" w:cs="Arial"/>
                  <w:sz w:val="20"/>
                  <w:szCs w:val="20"/>
                  <w:highlight w:val="yellow"/>
                  <w:lang w:val="fr-FR" w:eastAsia="en-US"/>
                </w:rPr>
                <w:t xml:space="preserve">Horizontal clearance </w:t>
              </w:r>
              <w:proofErr w:type="spellStart"/>
              <w:r w:rsidRPr="000D18F4">
                <w:rPr>
                  <w:rFonts w:eastAsia="Calibri" w:cs="Arial"/>
                  <w:sz w:val="20"/>
                  <w:szCs w:val="20"/>
                  <w:highlight w:val="yellow"/>
                  <w:lang w:val="fr-FR" w:eastAsia="en-US"/>
                </w:rPr>
                <w:t>width</w:t>
              </w:r>
            </w:ins>
            <w:proofErr w:type="spellEnd"/>
          </w:p>
        </w:tc>
        <w:tc>
          <w:tcPr>
            <w:tcW w:w="1134" w:type="dxa"/>
            <w:tcBorders>
              <w:top w:val="nil"/>
              <w:left w:val="nil"/>
              <w:bottom w:val="nil"/>
              <w:right w:val="nil"/>
            </w:tcBorders>
          </w:tcPr>
          <w:p w:rsidR="00FB1057" w:rsidRPr="000D18F4" w:rsidRDefault="00AD7376"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FB1057" w:rsidRPr="000D18F4" w:rsidRDefault="00FB1057" w:rsidP="00F63D4D">
            <w:pPr>
              <w:spacing w:line="276" w:lineRule="auto"/>
              <w:rPr>
                <w:rFonts w:eastAsia="Calibri" w:cs="Arial"/>
                <w:sz w:val="20"/>
                <w:szCs w:val="20"/>
                <w:highlight w:val="yellow"/>
                <w:lang w:val="fr-FR" w:eastAsia="en-US"/>
              </w:rPr>
            </w:pPr>
          </w:p>
        </w:tc>
      </w:tr>
      <w:tr w:rsidR="00FB1057" w:rsidRPr="009A267F" w:rsidTr="008A0F57">
        <w:trPr>
          <w:ins w:id="320" w:author="Birklhuber Bernd" w:date="2014-06-17T16:04:00Z"/>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ins w:id="321" w:author="Birklhuber Bernd" w:date="2014-06-17T16:04: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ins w:id="322" w:author="Birklhuber Bernd" w:date="2014-06-17T16:04:00Z"/>
                <w:rFonts w:eastAsia="Calibri" w:cs="Arial"/>
                <w:sz w:val="20"/>
                <w:szCs w:val="20"/>
                <w:lang w:eastAsia="en-US"/>
              </w:rPr>
            </w:pPr>
          </w:p>
        </w:tc>
        <w:tc>
          <w:tcPr>
            <w:tcW w:w="6210" w:type="dxa"/>
            <w:tcBorders>
              <w:top w:val="nil"/>
              <w:left w:val="nil"/>
              <w:bottom w:val="nil"/>
              <w:right w:val="nil"/>
            </w:tcBorders>
            <w:shd w:val="clear" w:color="auto" w:fill="auto"/>
          </w:tcPr>
          <w:p w:rsidR="00FB1057" w:rsidRPr="000D18F4" w:rsidRDefault="00FB1057" w:rsidP="00F63D4D">
            <w:pPr>
              <w:spacing w:line="276" w:lineRule="auto"/>
              <w:rPr>
                <w:ins w:id="323" w:author="Birklhuber Bernd" w:date="2014-06-17T16:04:00Z"/>
                <w:rFonts w:eastAsia="Calibri" w:cs="Arial"/>
                <w:sz w:val="20"/>
                <w:szCs w:val="20"/>
                <w:highlight w:val="yellow"/>
                <w:lang w:val="fr-FR" w:eastAsia="en-US"/>
              </w:rPr>
            </w:pPr>
            <w:ins w:id="324" w:author="Birklhuber Bernd" w:date="2014-06-17T16:04:00Z">
              <w:r w:rsidRPr="000D18F4">
                <w:rPr>
                  <w:rFonts w:eastAsia="Calibri" w:cs="Arial"/>
                  <w:sz w:val="20"/>
                  <w:szCs w:val="20"/>
                  <w:highlight w:val="yellow"/>
                  <w:lang w:val="fr-FR" w:eastAsia="en-US"/>
                </w:rPr>
                <w:t xml:space="preserve">Maximum </w:t>
              </w:r>
              <w:proofErr w:type="spellStart"/>
              <w:r w:rsidRPr="000D18F4">
                <w:rPr>
                  <w:rFonts w:eastAsia="Calibri" w:cs="Arial"/>
                  <w:sz w:val="20"/>
                  <w:szCs w:val="20"/>
                  <w:highlight w:val="yellow"/>
                  <w:lang w:val="fr-FR" w:eastAsia="en-US"/>
                </w:rPr>
                <w:t>permitted</w:t>
              </w:r>
              <w:proofErr w:type="spellEnd"/>
              <w:r w:rsidRPr="000D18F4">
                <w:rPr>
                  <w:rFonts w:eastAsia="Calibri" w:cs="Arial"/>
                  <w:sz w:val="20"/>
                  <w:szCs w:val="20"/>
                  <w:highlight w:val="yellow"/>
                  <w:lang w:val="fr-FR" w:eastAsia="en-US"/>
                </w:rPr>
                <w:t xml:space="preserve"> </w:t>
              </w:r>
              <w:proofErr w:type="spellStart"/>
              <w:r w:rsidRPr="000D18F4">
                <w:rPr>
                  <w:rFonts w:eastAsia="Calibri" w:cs="Arial"/>
                  <w:sz w:val="20"/>
                  <w:szCs w:val="20"/>
                  <w:highlight w:val="yellow"/>
                  <w:lang w:val="fr-FR" w:eastAsia="en-US"/>
                </w:rPr>
                <w:t>draught</w:t>
              </w:r>
              <w:proofErr w:type="spellEnd"/>
            </w:ins>
          </w:p>
        </w:tc>
        <w:tc>
          <w:tcPr>
            <w:tcW w:w="1134" w:type="dxa"/>
            <w:tcBorders>
              <w:top w:val="nil"/>
              <w:left w:val="nil"/>
              <w:bottom w:val="nil"/>
              <w:right w:val="nil"/>
            </w:tcBorders>
          </w:tcPr>
          <w:p w:rsidR="00FB1057" w:rsidRPr="000D18F4" w:rsidRDefault="00AD7376"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Y</w:t>
            </w:r>
          </w:p>
        </w:tc>
        <w:tc>
          <w:tcPr>
            <w:tcW w:w="1134" w:type="dxa"/>
            <w:tcBorders>
              <w:top w:val="nil"/>
              <w:left w:val="nil"/>
              <w:bottom w:val="nil"/>
              <w:right w:val="nil"/>
            </w:tcBorders>
          </w:tcPr>
          <w:p w:rsidR="00FB1057" w:rsidRPr="000D18F4" w:rsidRDefault="00FB1057" w:rsidP="00F63D4D">
            <w:pPr>
              <w:spacing w:line="276" w:lineRule="auto"/>
              <w:rPr>
                <w:rFonts w:eastAsia="Calibri" w:cs="Arial"/>
                <w:sz w:val="20"/>
                <w:szCs w:val="20"/>
                <w:highlight w:val="yellow"/>
                <w:lang w:val="fr-FR" w:eastAsia="en-US"/>
              </w:rPr>
            </w:pPr>
          </w:p>
        </w:tc>
      </w:tr>
      <w:tr w:rsidR="005C1A45" w:rsidRPr="009A267F" w:rsidTr="008A0F57">
        <w:tc>
          <w:tcPr>
            <w:tcW w:w="1074" w:type="dxa"/>
            <w:tcBorders>
              <w:top w:val="nil"/>
              <w:left w:val="nil"/>
              <w:bottom w:val="nil"/>
              <w:right w:val="nil"/>
            </w:tcBorders>
            <w:shd w:val="clear" w:color="auto" w:fill="auto"/>
            <w:tcMar>
              <w:top w:w="72" w:type="dxa"/>
              <w:left w:w="72" w:type="dxa"/>
              <w:bottom w:w="72" w:type="dxa"/>
              <w:right w:w="72" w:type="dxa"/>
            </w:tcMar>
          </w:tcPr>
          <w:p w:rsidR="005C1A45" w:rsidRPr="00323D99" w:rsidDel="00F4052D" w:rsidRDefault="005C1A45" w:rsidP="0048409E">
            <w:pPr>
              <w:spacing w:line="276" w:lineRule="auto"/>
              <w:rPr>
                <w:rFonts w:eastAsia="Calibri" w:cs="Arial"/>
                <w:sz w:val="20"/>
                <w:szCs w:val="20"/>
                <w:lang w:eastAsia="en-US"/>
              </w:rPr>
            </w:pPr>
            <w:r>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5C1A45" w:rsidRPr="00323D99" w:rsidDel="00F4052D" w:rsidRDefault="005C1A45" w:rsidP="0048409E">
            <w:pPr>
              <w:spacing w:line="276" w:lineRule="auto"/>
              <w:jc w:val="center"/>
              <w:rPr>
                <w:rFonts w:eastAsia="Calibri" w:cs="Arial"/>
                <w:sz w:val="20"/>
                <w:szCs w:val="20"/>
                <w:lang w:eastAsia="en-US"/>
              </w:rPr>
            </w:pPr>
            <w:r>
              <w:rPr>
                <w:rFonts w:eastAsia="Calibri" w:cs="Arial"/>
                <w:sz w:val="20"/>
                <w:szCs w:val="20"/>
                <w:lang w:eastAsia="en-US"/>
              </w:rPr>
              <w:t>O</w:t>
            </w:r>
          </w:p>
        </w:tc>
        <w:tc>
          <w:tcPr>
            <w:tcW w:w="6210" w:type="dxa"/>
            <w:tcBorders>
              <w:top w:val="nil"/>
              <w:left w:val="nil"/>
              <w:bottom w:val="nil"/>
              <w:right w:val="nil"/>
            </w:tcBorders>
            <w:shd w:val="clear" w:color="auto" w:fill="auto"/>
          </w:tcPr>
          <w:p w:rsidR="005C1A45" w:rsidRPr="00323D99" w:rsidDel="00F4052D" w:rsidRDefault="005C1A45" w:rsidP="0048409E">
            <w:pPr>
              <w:spacing w:line="276" w:lineRule="auto"/>
              <w:rPr>
                <w:rFonts w:eastAsia="Calibri" w:cs="Arial"/>
                <w:sz w:val="20"/>
                <w:szCs w:val="20"/>
                <w:lang w:val="fr-FR" w:eastAsia="en-US"/>
              </w:rPr>
            </w:pPr>
          </w:p>
        </w:tc>
        <w:tc>
          <w:tcPr>
            <w:tcW w:w="1134" w:type="dxa"/>
            <w:tcBorders>
              <w:top w:val="nil"/>
              <w:left w:val="nil"/>
              <w:bottom w:val="nil"/>
              <w:right w:val="nil"/>
            </w:tcBorders>
          </w:tcPr>
          <w:p w:rsidR="005C1A45" w:rsidRPr="00323D99" w:rsidDel="00F4052D" w:rsidRDefault="005C1A45" w:rsidP="0048409E">
            <w:pPr>
              <w:spacing w:line="276" w:lineRule="auto"/>
              <w:rPr>
                <w:rFonts w:eastAsia="Calibri" w:cs="Arial"/>
                <w:sz w:val="20"/>
                <w:szCs w:val="20"/>
                <w:lang w:val="fr-FR" w:eastAsia="en-US"/>
              </w:rPr>
            </w:pPr>
          </w:p>
        </w:tc>
        <w:tc>
          <w:tcPr>
            <w:tcW w:w="1134" w:type="dxa"/>
            <w:tcBorders>
              <w:top w:val="nil"/>
              <w:left w:val="nil"/>
              <w:bottom w:val="nil"/>
              <w:right w:val="nil"/>
            </w:tcBorders>
          </w:tcPr>
          <w:p w:rsidR="005C1A45" w:rsidRPr="00323D99" w:rsidRDefault="005C1A45" w:rsidP="0048409E">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1276"/>
        <w:gridCol w:w="1388"/>
        <w:gridCol w:w="1164"/>
        <w:gridCol w:w="996"/>
        <w:gridCol w:w="720"/>
        <w:gridCol w:w="720"/>
      </w:tblGrid>
      <w:tr w:rsidR="00FB1057" w:rsidRPr="000E289D" w:rsidTr="00FB1057">
        <w:tc>
          <w:tcPr>
            <w:tcW w:w="1440" w:type="dxa"/>
            <w:gridSpan w:val="2"/>
            <w:tcBorders>
              <w:bottom w:val="single" w:sz="4" w:space="0" w:color="auto"/>
            </w:tcBorders>
            <w:shd w:val="clear" w:color="auto" w:fill="auto"/>
            <w:vAlign w:val="cente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4372" w:type="dxa"/>
            <w:gridSpan w:val="4"/>
            <w:tcBorders>
              <w:bottom w:val="single" w:sz="4" w:space="0" w:color="auto"/>
            </w:tcBorders>
            <w:shd w:val="clear" w:color="auto" w:fill="auto"/>
            <w:vAlign w:val="center"/>
          </w:tcPr>
          <w:p w:rsidR="00FB1057" w:rsidRPr="000E289D" w:rsidRDefault="00FB1057" w:rsidP="00F63D4D">
            <w:pPr>
              <w:spacing w:line="276" w:lineRule="auto"/>
              <w:rPr>
                <w:rFonts w:eastAsia="Calibri" w:cs="Arial"/>
                <w:sz w:val="20"/>
                <w:szCs w:val="20"/>
                <w:lang w:eastAsia="en-US"/>
              </w:rPr>
            </w:pPr>
            <w:del w:id="325" w:author="Birklhuber Bernd" w:date="2014-06-27T13:45:00Z">
              <w:r w:rsidRPr="00020AFA" w:rsidDel="00637B10">
                <w:rPr>
                  <w:rFonts w:eastAsia="Calibri" w:cs="Arial"/>
                  <w:sz w:val="20"/>
                  <w:szCs w:val="20"/>
                  <w:highlight w:val="yellow"/>
                  <w:lang w:eastAsia="en-US"/>
                </w:rPr>
                <w:delText>Bridge</w:delText>
              </w:r>
            </w:del>
            <w:proofErr w:type="gramStart"/>
            <w:ins w:id="326" w:author="Birklhuber Bernd" w:date="2014-06-27T13:45:00Z">
              <w:r w:rsidRPr="00020AFA">
                <w:rPr>
                  <w:rFonts w:eastAsia="Calibri" w:cs="Arial"/>
                  <w:sz w:val="20"/>
                  <w:szCs w:val="20"/>
                  <w:highlight w:val="yellow"/>
                  <w:lang w:eastAsia="en-US"/>
                </w:rPr>
                <w:t>span</w:t>
              </w:r>
              <w:proofErr w:type="gramEnd"/>
              <w:r w:rsidRPr="00020AFA">
                <w:rPr>
                  <w:rFonts w:eastAsia="Calibri" w:cs="Arial"/>
                  <w:sz w:val="20"/>
                  <w:szCs w:val="20"/>
                  <w:highlight w:val="yellow"/>
                  <w:lang w:eastAsia="en-US"/>
                </w:rPr>
                <w:t xml:space="preserve"> fixed and span opening?</w:t>
              </w:r>
            </w:ins>
          </w:p>
        </w:tc>
        <w:tc>
          <w:tcPr>
            <w:tcW w:w="2552" w:type="dxa"/>
            <w:gridSpan w:val="2"/>
            <w:tcBorders>
              <w:bottom w:val="single" w:sz="4" w:space="0" w:color="auto"/>
            </w:tcBorders>
            <w:shd w:val="clear" w:color="auto" w:fill="auto"/>
            <w:vAlign w:val="center"/>
          </w:tcPr>
          <w:p w:rsidR="00FB1057" w:rsidRPr="000E289D" w:rsidRDefault="00AD7376" w:rsidP="00F63D4D">
            <w:pPr>
              <w:spacing w:line="276" w:lineRule="auto"/>
              <w:rPr>
                <w:rFonts w:eastAsia="Calibri" w:cs="Arial"/>
                <w:sz w:val="20"/>
                <w:szCs w:val="20"/>
                <w:lang w:eastAsia="en-US"/>
              </w:rPr>
            </w:pPr>
            <w:r>
              <w:rPr>
                <w:rFonts w:eastAsia="Calibri" w:cs="Arial"/>
                <w:sz w:val="20"/>
                <w:szCs w:val="20"/>
                <w:lang w:eastAsia="en-US"/>
              </w:rPr>
              <w:t>Y</w:t>
            </w:r>
          </w:p>
        </w:tc>
        <w:tc>
          <w:tcPr>
            <w:tcW w:w="2436" w:type="dxa"/>
            <w:gridSpan w:val="3"/>
            <w:tcBorders>
              <w:bottom w:val="single" w:sz="4" w:space="0" w:color="auto"/>
            </w:tcBorders>
            <w:shd w:val="clear" w:color="auto" w:fill="auto"/>
            <w:vAlign w:val="center"/>
          </w:tcPr>
          <w:p w:rsidR="00FB1057" w:rsidRPr="000E289D" w:rsidRDefault="00FB1057" w:rsidP="00F63D4D">
            <w:pPr>
              <w:spacing w:line="276" w:lineRule="auto"/>
              <w:rPr>
                <w:rFonts w:eastAsia="Calibri" w:cs="Arial"/>
                <w:sz w:val="20"/>
                <w:szCs w:val="20"/>
                <w:lang w:eastAsia="en-US"/>
              </w:rPr>
            </w:pPr>
          </w:p>
        </w:tc>
      </w:tr>
      <w:tr w:rsidR="00B103EC" w:rsidRPr="000E289D" w:rsidTr="00F63D4D">
        <w:tc>
          <w:tcPr>
            <w:tcW w:w="10800" w:type="dxa"/>
            <w:gridSpan w:val="11"/>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7"/>
            <w:tcBorders>
              <w:top w:val="nil"/>
              <w:left w:val="nil"/>
              <w:bottom w:val="nil"/>
              <w:right w:val="nil"/>
            </w:tcBorders>
            <w:shd w:val="clear" w:color="auto" w:fill="auto"/>
          </w:tcPr>
          <w:p w:rsidR="00B103EC" w:rsidRPr="000E289D" w:rsidRDefault="00637B10" w:rsidP="00F63D4D">
            <w:pPr>
              <w:spacing w:line="276" w:lineRule="auto"/>
              <w:rPr>
                <w:rFonts w:eastAsia="Calibri" w:cs="Arial"/>
                <w:sz w:val="20"/>
                <w:szCs w:val="20"/>
                <w:lang w:eastAsia="en-US"/>
              </w:rPr>
            </w:pPr>
            <w:del w:id="327" w:author="Birklhuber Bernd" w:date="2014-06-27T13:46:00Z">
              <w:r w:rsidRPr="00020AFA" w:rsidDel="00637B10">
                <w:rPr>
                  <w:rFonts w:eastAsia="Calibri" w:cs="Arial"/>
                  <w:sz w:val="20"/>
                  <w:szCs w:val="20"/>
                  <w:highlight w:val="yellow"/>
                  <w:lang w:eastAsia="en-US"/>
                </w:rPr>
                <w:delText>B</w:delText>
              </w:r>
              <w:r w:rsidR="00B103EC" w:rsidRPr="00020AFA" w:rsidDel="00637B10">
                <w:rPr>
                  <w:rFonts w:eastAsia="Calibri" w:cs="Arial"/>
                  <w:sz w:val="20"/>
                  <w:szCs w:val="20"/>
                  <w:highlight w:val="yellow"/>
                  <w:lang w:eastAsia="en-US"/>
                </w:rPr>
                <w:delText>ridge</w:delText>
              </w:r>
            </w:del>
            <w:proofErr w:type="gramStart"/>
            <w:ins w:id="328" w:author="Birklhuber Bernd" w:date="2014-06-27T13:46:00Z">
              <w:r w:rsidRPr="00020AFA">
                <w:rPr>
                  <w:rFonts w:eastAsia="Calibri" w:cs="Arial"/>
                  <w:sz w:val="20"/>
                  <w:szCs w:val="20"/>
                  <w:highlight w:val="yellow"/>
                  <w:lang w:eastAsia="en-US"/>
                </w:rPr>
                <w:t>span</w:t>
              </w:r>
              <w:proofErr w:type="gramEnd"/>
              <w:r w:rsidRPr="00020AFA">
                <w:rPr>
                  <w:rFonts w:eastAsia="Calibri" w:cs="Arial"/>
                  <w:sz w:val="20"/>
                  <w:szCs w:val="20"/>
                  <w:highlight w:val="yellow"/>
                  <w:lang w:eastAsia="en-US"/>
                </w:rPr>
                <w:t xml:space="preserve"> fixed and span opening?</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329" w:author="Birklhuber Bernd" w:date="2014-06-27T13:47:00Z">
              <w:r w:rsidRPr="000E289D" w:rsidDel="00637B10">
                <w:rPr>
                  <w:rFonts w:eastAsia="Calibri" w:cs="Arial"/>
                  <w:sz w:val="20"/>
                  <w:szCs w:val="20"/>
                  <w:lang w:eastAsia="en-US"/>
                </w:rPr>
                <w:delText>17011</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9"/>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9"/>
            <w:tcBorders>
              <w:top w:val="nil"/>
              <w:left w:val="nil"/>
              <w:bottom w:val="nil"/>
              <w:right w:val="nil"/>
            </w:tcBorders>
            <w:shd w:val="clear" w:color="auto" w:fill="auto"/>
          </w:tcPr>
          <w:p w:rsidR="00B103EC" w:rsidRPr="000E289D" w:rsidRDefault="00637B10" w:rsidP="00F63D4D">
            <w:pPr>
              <w:spacing w:line="276" w:lineRule="auto"/>
              <w:rPr>
                <w:rFonts w:eastAsia="Calibri" w:cs="Arial"/>
                <w:sz w:val="20"/>
                <w:szCs w:val="20"/>
                <w:lang w:eastAsia="en-US"/>
              </w:rPr>
            </w:pPr>
            <w:ins w:id="330" w:author="Birklhuber Bernd" w:date="2014-06-27T13:47:00Z">
              <w:r>
                <w:rPr>
                  <w:rFonts w:eastAsia="Calibri" w:cs="Arial"/>
                  <w:sz w:val="20"/>
                  <w:szCs w:val="20"/>
                  <w:lang w:eastAsia="en-US"/>
                </w:rPr>
                <w:t>L,</w:t>
              </w:r>
            </w:ins>
            <w:r w:rsidR="00B103EC" w:rsidRPr="000E289D">
              <w:rPr>
                <w:rFonts w:eastAsia="Calibri" w:cs="Arial"/>
                <w:sz w:val="20"/>
                <w:szCs w:val="20"/>
                <w:lang w:eastAsia="en-US"/>
              </w:rPr>
              <w:t>A</w:t>
            </w:r>
          </w:p>
        </w:tc>
      </w:tr>
      <w:tr w:rsidR="00B103EC" w:rsidRPr="000E289D" w:rsidTr="00F63D4D">
        <w:trPr>
          <w:trHeight w:val="432"/>
        </w:trPr>
        <w:tc>
          <w:tcPr>
            <w:tcW w:w="10800" w:type="dxa"/>
            <w:gridSpan w:val="11"/>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11"/>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6"/>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10"/>
            <w:tcBorders>
              <w:top w:val="nil"/>
              <w:left w:val="nil"/>
              <w:bottom w:val="nil"/>
              <w:right w:val="nil"/>
            </w:tcBorders>
            <w:shd w:val="clear" w:color="auto" w:fill="auto"/>
            <w:tcMar>
              <w:top w:w="72" w:type="dxa"/>
              <w:left w:w="72" w:type="dxa"/>
              <w:bottom w:w="72" w:type="dxa"/>
              <w:right w:w="72" w:type="dxa"/>
            </w:tcMar>
          </w:tcPr>
          <w:p w:rsidR="00637B10" w:rsidRPr="00020AFA" w:rsidRDefault="00637B10" w:rsidP="00637B10">
            <w:pPr>
              <w:spacing w:line="276" w:lineRule="auto"/>
              <w:rPr>
                <w:ins w:id="331" w:author="Birklhuber Bernd" w:date="2014-06-27T13:47:00Z"/>
                <w:rFonts w:eastAsia="Calibri" w:cs="Arial"/>
                <w:sz w:val="20"/>
                <w:szCs w:val="20"/>
                <w:highlight w:val="yellow"/>
                <w:lang w:eastAsia="en-US"/>
              </w:rPr>
            </w:pPr>
            <w:ins w:id="332" w:author="Birklhuber Bernd" w:date="2014-06-27T13:47:00Z">
              <w:r w:rsidRPr="00020AFA">
                <w:rPr>
                  <w:rFonts w:eastAsia="Calibri" w:cs="Arial"/>
                  <w:sz w:val="20"/>
                  <w:szCs w:val="20"/>
                  <w:highlight w:val="yellow"/>
                  <w:lang w:eastAsia="en-US"/>
                </w:rPr>
                <w:t>A fixed component of the deck of a bridge spanning successive bridge piers.</w:t>
              </w:r>
            </w:ins>
            <w:ins w:id="333" w:author="Birklhuber Bernd" w:date="2014-06-27T13:48:00Z">
              <w:r w:rsidRPr="00020AFA">
                <w:rPr>
                  <w:rFonts w:eastAsia="Calibri" w:cs="Arial"/>
                  <w:sz w:val="20"/>
                  <w:szCs w:val="20"/>
                  <w:highlight w:val="yellow"/>
                  <w:lang w:eastAsia="en-US"/>
                </w:rPr>
                <w:t xml:space="preserve"> </w:t>
              </w:r>
            </w:ins>
            <w:ins w:id="334" w:author="Birklhuber Bernd" w:date="2014-06-27T13:47:00Z">
              <w:r w:rsidRPr="00020AFA">
                <w:rPr>
                  <w:rFonts w:eastAsia="Calibri" w:cs="Arial"/>
                  <w:sz w:val="20"/>
                  <w:szCs w:val="20"/>
                  <w:highlight w:val="yellow"/>
                  <w:lang w:eastAsia="en-US"/>
                </w:rPr>
                <w:t xml:space="preserve">(Adapted from </w:t>
              </w:r>
              <w:proofErr w:type="spellStart"/>
              <w:r w:rsidRPr="00020AFA">
                <w:rPr>
                  <w:rFonts w:eastAsia="Calibri" w:cs="Arial"/>
                  <w:sz w:val="20"/>
                  <w:szCs w:val="20"/>
                  <w:highlight w:val="yellow"/>
                  <w:lang w:eastAsia="en-US"/>
                </w:rPr>
                <w:t>Defence</w:t>
              </w:r>
              <w:proofErr w:type="spellEnd"/>
              <w:r w:rsidRPr="00020AFA">
                <w:rPr>
                  <w:rFonts w:eastAsia="Calibri" w:cs="Arial"/>
                  <w:sz w:val="20"/>
                  <w:szCs w:val="20"/>
                  <w:highlight w:val="yellow"/>
                  <w:lang w:eastAsia="en-US"/>
                </w:rPr>
                <w:t xml:space="preserve"> Geospatial Information Working Group; Feature Data Dictionary Register, 2013).</w:t>
              </w:r>
            </w:ins>
          </w:p>
          <w:p w:rsidR="00637B10" w:rsidRPr="00020AFA" w:rsidRDefault="00637B10" w:rsidP="00637B10">
            <w:pPr>
              <w:spacing w:line="276" w:lineRule="auto"/>
              <w:rPr>
                <w:ins w:id="335" w:author="Birklhuber Bernd" w:date="2014-06-27T13:47:00Z"/>
                <w:rFonts w:eastAsia="Calibri" w:cs="Arial"/>
                <w:sz w:val="20"/>
                <w:szCs w:val="20"/>
                <w:highlight w:val="yellow"/>
                <w:lang w:eastAsia="en-US"/>
              </w:rPr>
            </w:pPr>
            <w:ins w:id="336" w:author="Birklhuber Bernd" w:date="2014-06-27T13:47:00Z">
              <w:r w:rsidRPr="00020AFA">
                <w:rPr>
                  <w:rFonts w:eastAsia="Calibri" w:cs="Arial"/>
                  <w:sz w:val="20"/>
                  <w:szCs w:val="20"/>
                  <w:highlight w:val="yellow"/>
                  <w:lang w:eastAsia="en-US"/>
                </w:rPr>
                <w:t>And</w:t>
              </w:r>
            </w:ins>
          </w:p>
          <w:p w:rsidR="00637B10" w:rsidRPr="00020AFA" w:rsidRDefault="00637B10" w:rsidP="00637B10">
            <w:pPr>
              <w:spacing w:line="276" w:lineRule="auto"/>
              <w:rPr>
                <w:ins w:id="337" w:author="Birklhuber Bernd" w:date="2014-06-27T13:47:00Z"/>
                <w:rFonts w:eastAsia="Calibri" w:cs="Arial"/>
                <w:sz w:val="20"/>
                <w:szCs w:val="20"/>
                <w:highlight w:val="yellow"/>
                <w:lang w:eastAsia="en-US"/>
              </w:rPr>
            </w:pPr>
            <w:ins w:id="338" w:author="Birklhuber Bernd" w:date="2014-06-27T13:48:00Z">
              <w:r w:rsidRPr="00020AFA">
                <w:rPr>
                  <w:rFonts w:eastAsia="Calibri" w:cs="Arial"/>
                  <w:sz w:val="20"/>
                  <w:szCs w:val="20"/>
                  <w:highlight w:val="yellow"/>
                  <w:lang w:eastAsia="en-US"/>
                </w:rPr>
                <w:t xml:space="preserve">An opening component of the deck of a bridge spanning successive bridge piers. </w:t>
              </w:r>
              <w:proofErr w:type="gramStart"/>
              <w:r w:rsidRPr="00020AFA">
                <w:rPr>
                  <w:rFonts w:eastAsia="Calibri" w:cs="Arial"/>
                  <w:sz w:val="20"/>
                  <w:szCs w:val="20"/>
                  <w:highlight w:val="yellow"/>
                  <w:lang w:eastAsia="en-US"/>
                </w:rPr>
                <w:t>( Adapted</w:t>
              </w:r>
              <w:proofErr w:type="gramEnd"/>
              <w:r w:rsidRPr="00020AFA">
                <w:rPr>
                  <w:rFonts w:eastAsia="Calibri" w:cs="Arial"/>
                  <w:sz w:val="20"/>
                  <w:szCs w:val="20"/>
                  <w:highlight w:val="yellow"/>
                  <w:lang w:eastAsia="en-US"/>
                </w:rPr>
                <w:t xml:space="preserve"> from </w:t>
              </w:r>
              <w:proofErr w:type="spellStart"/>
              <w:r w:rsidRPr="00020AFA">
                <w:rPr>
                  <w:rFonts w:eastAsia="Calibri" w:cs="Arial"/>
                  <w:sz w:val="20"/>
                  <w:szCs w:val="20"/>
                  <w:highlight w:val="yellow"/>
                  <w:lang w:eastAsia="en-US"/>
                </w:rPr>
                <w:t>Defence</w:t>
              </w:r>
              <w:proofErr w:type="spellEnd"/>
              <w:r w:rsidRPr="00020AFA">
                <w:rPr>
                  <w:rFonts w:eastAsia="Calibri" w:cs="Arial"/>
                  <w:sz w:val="20"/>
                  <w:szCs w:val="20"/>
                  <w:highlight w:val="yellow"/>
                  <w:lang w:eastAsia="en-US"/>
                </w:rPr>
                <w:t xml:space="preserve"> Geospatial Information Working Group; Feature Data Dictionary Register, 2013).</w:t>
              </w:r>
            </w:ins>
          </w:p>
          <w:p w:rsidR="00B103EC" w:rsidRPr="000E289D" w:rsidRDefault="00B103EC" w:rsidP="00637B10">
            <w:pPr>
              <w:spacing w:line="276" w:lineRule="auto"/>
              <w:rPr>
                <w:rFonts w:eastAsia="Calibri" w:cs="Arial"/>
                <w:sz w:val="20"/>
                <w:szCs w:val="20"/>
                <w:lang w:eastAsia="en-US"/>
              </w:rPr>
            </w:pPr>
            <w:del w:id="339" w:author="Birklhuber Bernd" w:date="2014-06-27T13:47:00Z">
              <w:r w:rsidRPr="00020AFA" w:rsidDel="00637B10">
                <w:rPr>
                  <w:rFonts w:eastAsia="Calibri" w:cs="Arial"/>
                  <w:sz w:val="20"/>
                  <w:szCs w:val="20"/>
                  <w:highlight w:val="yellow"/>
                  <w:lang w:eastAsia="en-US"/>
                </w:rPr>
                <w:delText>A structure erected over a depression or an obstacle such as a body of water, railroad, etc... to provide a roadway for vehicles, pedestrians or to carry utility services. (IHO Dictionary, S-32, 5th Edition, 544)</w:delText>
              </w:r>
            </w:del>
          </w:p>
        </w:tc>
      </w:tr>
      <w:tr w:rsidR="00FB1057" w:rsidRPr="000E289D"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rPr>
                <w:rFonts w:eastAsia="Calibri" w:cs="Arial"/>
                <w:sz w:val="20"/>
                <w:szCs w:val="20"/>
                <w:lang w:eastAsia="en-US"/>
              </w:rPr>
            </w:pPr>
          </w:p>
        </w:tc>
        <w:tc>
          <w:tcPr>
            <w:tcW w:w="3600" w:type="dxa"/>
            <w:gridSpan w:val="3"/>
            <w:tcBorders>
              <w:top w:val="nil"/>
              <w:left w:val="nil"/>
              <w:bottom w:val="nil"/>
              <w:right w:val="nil"/>
            </w:tcBorders>
            <w:shd w:val="clear" w:color="auto" w:fill="auto"/>
          </w:tcPr>
          <w:p w:rsidR="00FB1057" w:rsidRPr="000E289D" w:rsidRDefault="00FB1057" w:rsidP="00F63D4D">
            <w:pPr>
              <w:rPr>
                <w:rFonts w:eastAsia="Calibri" w:cs="Arial"/>
                <w:sz w:val="20"/>
                <w:szCs w:val="20"/>
                <w:lang w:eastAsia="en-US"/>
              </w:rPr>
            </w:pPr>
          </w:p>
        </w:tc>
        <w:tc>
          <w:tcPr>
            <w:tcW w:w="3600" w:type="dxa"/>
            <w:gridSpan w:val="4"/>
            <w:tcBorders>
              <w:top w:val="nil"/>
              <w:left w:val="nil"/>
              <w:bottom w:val="nil"/>
              <w:right w:val="nil"/>
            </w:tcBorders>
            <w:shd w:val="clear" w:color="auto" w:fill="auto"/>
          </w:tcPr>
          <w:p w:rsidR="00FB1057" w:rsidRPr="000E289D" w:rsidRDefault="00FB1057"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11"/>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FB10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CATBRG</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"1,3,4,5,</w:t>
            </w:r>
            <w:ins w:id="340" w:author="Windows-Benutzer" w:date="2015-05-20T13:23:00Z">
              <w:r w:rsidR="005C1A45">
                <w:rPr>
                  <w:rFonts w:eastAsia="Calibri" w:cs="Arial"/>
                  <w:sz w:val="20"/>
                  <w:szCs w:val="20"/>
                  <w:lang w:eastAsia="en-US"/>
                </w:rPr>
                <w:t>7,</w:t>
              </w:r>
            </w:ins>
            <w:r w:rsidRPr="000E289D">
              <w:rPr>
                <w:rFonts w:eastAsia="Calibri" w:cs="Arial"/>
                <w:sz w:val="20"/>
                <w:szCs w:val="20"/>
                <w:lang w:eastAsia="en-US"/>
              </w:rPr>
              <w:t>9,12"</w:t>
            </w:r>
          </w:p>
        </w:tc>
        <w:tc>
          <w:tcPr>
            <w:tcW w:w="1134" w:type="dxa"/>
            <w:tcBorders>
              <w:top w:val="nil"/>
              <w:left w:val="nil"/>
              <w:bottom w:val="nil"/>
              <w:right w:val="nil"/>
            </w:tcBorders>
          </w:tcPr>
          <w:p w:rsidR="00FB1057" w:rsidRPr="000E289D" w:rsidRDefault="007C5E83" w:rsidP="00F63D4D">
            <w:pPr>
              <w:spacing w:line="276" w:lineRule="auto"/>
              <w:rPr>
                <w:rFonts w:eastAsia="Calibri" w:cs="Arial"/>
                <w:sz w:val="20"/>
                <w:szCs w:val="20"/>
                <w:lang w:eastAsia="en-US"/>
              </w:rPr>
            </w:pPr>
            <w:r>
              <w:rPr>
                <w:rFonts w:eastAsia="Calibri" w:cs="Arial"/>
                <w:sz w:val="20"/>
                <w:szCs w:val="20"/>
                <w:lang w:eastAsia="en-US"/>
              </w:rPr>
              <w:t>Necessary for span, because one bridge can have different spans with different  opening types</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41" w:author="Birklhuber Bernd" w:date="2014-06-27T13:52:00Z">
              <w:r w:rsidRPr="00020AFA" w:rsidDel="00637B10">
                <w:rPr>
                  <w:rFonts w:eastAsia="Calibri" w:cs="Arial"/>
                  <w:sz w:val="20"/>
                  <w:szCs w:val="20"/>
                  <w:highlight w:val="yellow"/>
                  <w:lang w:eastAsia="en-US"/>
                </w:rPr>
                <w:delText>HORCLR</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jc w:val="center"/>
              <w:rPr>
                <w:rFonts w:eastAsia="Calibri" w:cs="Arial"/>
                <w:sz w:val="20"/>
                <w:szCs w:val="20"/>
                <w:highlight w:val="yellow"/>
                <w:lang w:eastAsia="en-US"/>
              </w:rPr>
            </w:pPr>
            <w:r w:rsidRPr="00020AFA">
              <w:rPr>
                <w:rFonts w:eastAsia="Calibri" w:cs="Arial"/>
                <w:sz w:val="20"/>
                <w:szCs w:val="20"/>
                <w:highlight w:val="yellow"/>
                <w:lang w:eastAsia="en-US"/>
              </w:rPr>
              <w:t>O</w:t>
            </w:r>
          </w:p>
        </w:tc>
        <w:tc>
          <w:tcPr>
            <w:tcW w:w="6210" w:type="dxa"/>
            <w:tcBorders>
              <w:top w:val="nil"/>
              <w:left w:val="nil"/>
              <w:bottom w:val="nil"/>
              <w:right w:val="nil"/>
            </w:tcBorders>
            <w:shd w:val="clear" w:color="auto" w:fill="auto"/>
          </w:tcPr>
          <w:p w:rsidR="00FB1057" w:rsidRPr="00020AFA" w:rsidRDefault="00FB1057" w:rsidP="00637B10">
            <w:pPr>
              <w:spacing w:line="276" w:lineRule="auto"/>
              <w:rPr>
                <w:rFonts w:eastAsia="Calibri" w:cs="Arial"/>
                <w:sz w:val="20"/>
                <w:szCs w:val="20"/>
                <w:highlight w:val="yellow"/>
                <w:lang w:eastAsia="en-US"/>
              </w:rPr>
            </w:pPr>
            <w:del w:id="342" w:author="Birklhuber Bernd" w:date="2014-06-27T13:48:00Z">
              <w:r w:rsidRPr="00020AFA" w:rsidDel="00637B10">
                <w:rPr>
                  <w:rFonts w:eastAsia="Calibri" w:cs="Arial"/>
                  <w:sz w:val="20"/>
                  <w:szCs w:val="20"/>
                  <w:highlight w:val="yellow"/>
                  <w:lang w:eastAsia="en-US"/>
                </w:rPr>
                <w:delText>unit = "m,ft" decimal digits = "2"</w:delText>
              </w:r>
            </w:del>
            <w:ins w:id="343" w:author="Birklhuber Bernd" w:date="2014-06-27T13:48:00Z">
              <w:r w:rsidRPr="00020AFA">
                <w:rPr>
                  <w:rFonts w:eastAsia="Calibri" w:cs="Arial"/>
                  <w:sz w:val="20"/>
                  <w:szCs w:val="20"/>
                  <w:highlight w:val="yellow"/>
                  <w:lang w:eastAsia="en-US"/>
                </w:rPr>
                <w:t>complex attribute horizontal cleara</w:t>
              </w:r>
            </w:ins>
            <w:ins w:id="344" w:author="Birklhuber Bernd" w:date="2014-06-27T13:49:00Z">
              <w:r w:rsidRPr="00020AFA">
                <w:rPr>
                  <w:rFonts w:eastAsia="Calibri" w:cs="Arial"/>
                  <w:sz w:val="20"/>
                  <w:szCs w:val="20"/>
                  <w:highlight w:val="yellow"/>
                  <w:lang w:eastAsia="en-US"/>
                </w:rPr>
                <w:t>nce</w:t>
              </w:r>
            </w:ins>
            <w:ins w:id="345" w:author="Birklhuber Bernd" w:date="2014-06-27T13:48:00Z">
              <w:r w:rsidRPr="00020AFA">
                <w:rPr>
                  <w:rFonts w:eastAsia="Calibri" w:cs="Arial"/>
                  <w:sz w:val="20"/>
                  <w:szCs w:val="20"/>
                  <w:highlight w:val="yellow"/>
                  <w:lang w:eastAsia="en-US"/>
                </w:rPr>
                <w:t xml:space="preserve"> fixed</w:t>
              </w:r>
            </w:ins>
          </w:p>
        </w:tc>
        <w:tc>
          <w:tcPr>
            <w:tcW w:w="1134" w:type="dxa"/>
            <w:tcBorders>
              <w:top w:val="nil"/>
              <w:left w:val="nil"/>
              <w:bottom w:val="nil"/>
              <w:right w:val="nil"/>
            </w:tcBorders>
          </w:tcPr>
          <w:p w:rsidR="00FB1057" w:rsidRPr="00020AFA" w:rsidDel="00637B10" w:rsidRDefault="007C5E83" w:rsidP="00637B10">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FB1057" w:rsidRPr="00020AFA" w:rsidDel="00637B10" w:rsidRDefault="00FB1057" w:rsidP="00637B10">
            <w:pPr>
              <w:spacing w:line="276" w:lineRule="auto"/>
              <w:rPr>
                <w:rFonts w:eastAsia="Calibri" w:cs="Arial"/>
                <w:sz w:val="20"/>
                <w:szCs w:val="20"/>
                <w:highlight w:val="yellow"/>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46" w:author="Birklhuber Bernd" w:date="2014-06-27T13:52:00Z">
              <w:r w:rsidRPr="00020AFA" w:rsidDel="00637B10">
                <w:rPr>
                  <w:rFonts w:eastAsia="Calibri" w:cs="Arial"/>
                  <w:sz w:val="20"/>
                  <w:szCs w:val="20"/>
                  <w:highlight w:val="yellow"/>
                  <w:lang w:eastAsia="en-US"/>
                </w:rPr>
                <w:delText>VERCCL</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jc w:val="center"/>
              <w:rPr>
                <w:rFonts w:eastAsia="Calibri" w:cs="Arial"/>
                <w:sz w:val="20"/>
                <w:szCs w:val="20"/>
                <w:highlight w:val="yellow"/>
                <w:lang w:eastAsia="en-US"/>
              </w:rPr>
            </w:pPr>
            <w:del w:id="347" w:author="Birklhuber Bernd" w:date="2014-06-27T13:53:00Z">
              <w:r w:rsidRPr="00020AFA" w:rsidDel="00637B10">
                <w:rPr>
                  <w:rFonts w:eastAsia="Calibri" w:cs="Arial"/>
                  <w:sz w:val="20"/>
                  <w:szCs w:val="20"/>
                  <w:highlight w:val="yellow"/>
                  <w:lang w:eastAsia="en-US"/>
                </w:rPr>
                <w:delText>C</w:delText>
              </w:r>
            </w:del>
            <w:ins w:id="348" w:author="Birklhuber Bernd" w:date="2014-06-27T13:53:00Z">
              <w:r w:rsidRPr="00020AFA">
                <w:rPr>
                  <w:rFonts w:eastAsia="Calibri" w:cs="Arial"/>
                  <w:sz w:val="20"/>
                  <w:szCs w:val="20"/>
                  <w:highlight w:val="yellow"/>
                  <w:lang w:eastAsia="en-US"/>
                </w:rPr>
                <w:t>-/M</w:t>
              </w:r>
            </w:ins>
          </w:p>
        </w:tc>
        <w:tc>
          <w:tcPr>
            <w:tcW w:w="6210" w:type="dxa"/>
            <w:tcBorders>
              <w:top w:val="nil"/>
              <w:left w:val="nil"/>
              <w:bottom w:val="nil"/>
              <w:right w:val="nil"/>
            </w:tcBorders>
            <w:shd w:val="clear" w:color="auto" w:fill="auto"/>
          </w:tcPr>
          <w:p w:rsidR="00FB1057" w:rsidRPr="00020AFA" w:rsidRDefault="00FB1057" w:rsidP="00637B10">
            <w:pPr>
              <w:spacing w:line="276" w:lineRule="auto"/>
              <w:rPr>
                <w:rFonts w:eastAsia="Calibri" w:cs="Arial"/>
                <w:sz w:val="20"/>
                <w:szCs w:val="20"/>
                <w:highlight w:val="yellow"/>
                <w:lang w:eastAsia="en-US"/>
              </w:rPr>
            </w:pPr>
            <w:del w:id="349" w:author="Birklhuber Bernd" w:date="2014-06-27T13:49:00Z">
              <w:r w:rsidRPr="00020AFA" w:rsidDel="00637B10">
                <w:rPr>
                  <w:rFonts w:eastAsia="Calibri" w:cs="Arial"/>
                  <w:sz w:val="20"/>
                  <w:szCs w:val="20"/>
                  <w:highlight w:val="yellow"/>
                  <w:lang w:eastAsia="en-US"/>
                </w:rPr>
                <w:delText>unit = "m,ft" decimal digits = "2"</w:delText>
              </w:r>
            </w:del>
            <w:ins w:id="350" w:author="Birklhuber Bernd" w:date="2014-06-27T13:52:00Z">
              <w:r w:rsidRPr="00020AFA">
                <w:rPr>
                  <w:rFonts w:eastAsia="Calibri" w:cs="Arial"/>
                  <w:sz w:val="20"/>
                  <w:szCs w:val="20"/>
                  <w:highlight w:val="yellow"/>
                  <w:lang w:eastAsia="en-US"/>
                </w:rPr>
                <w:t>complex attribute vertical clearance closed</w:t>
              </w:r>
            </w:ins>
          </w:p>
        </w:tc>
        <w:tc>
          <w:tcPr>
            <w:tcW w:w="1134" w:type="dxa"/>
            <w:tcBorders>
              <w:top w:val="nil"/>
              <w:left w:val="nil"/>
              <w:bottom w:val="nil"/>
              <w:right w:val="nil"/>
            </w:tcBorders>
          </w:tcPr>
          <w:p w:rsidR="00FB1057" w:rsidRPr="00020AFA" w:rsidDel="00637B10" w:rsidRDefault="007C5E83" w:rsidP="00637B10">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FB1057" w:rsidRPr="00020AFA" w:rsidDel="00637B10" w:rsidRDefault="00FB1057" w:rsidP="00637B10">
            <w:pPr>
              <w:spacing w:line="276" w:lineRule="auto"/>
              <w:rPr>
                <w:rFonts w:eastAsia="Calibri" w:cs="Arial"/>
                <w:sz w:val="20"/>
                <w:szCs w:val="20"/>
                <w:highlight w:val="yellow"/>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51" w:author="Birklhuber Bernd" w:date="2014-06-27T13:52:00Z">
              <w:r w:rsidRPr="00020AFA" w:rsidDel="00637B10">
                <w:rPr>
                  <w:rFonts w:eastAsia="Calibri" w:cs="Arial"/>
                  <w:sz w:val="20"/>
                  <w:szCs w:val="20"/>
                  <w:highlight w:val="yellow"/>
                  <w:lang w:eastAsia="en-US"/>
                </w:rPr>
                <w:delText>VERCLR</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jc w:val="center"/>
              <w:rPr>
                <w:rFonts w:eastAsia="Calibri" w:cs="Arial"/>
                <w:sz w:val="20"/>
                <w:szCs w:val="20"/>
                <w:highlight w:val="yellow"/>
                <w:lang w:eastAsia="en-US"/>
              </w:rPr>
            </w:pPr>
            <w:del w:id="352" w:author="Birklhuber Bernd" w:date="2014-06-27T13:53:00Z">
              <w:r w:rsidRPr="00020AFA" w:rsidDel="00637B10">
                <w:rPr>
                  <w:rFonts w:eastAsia="Calibri" w:cs="Arial"/>
                  <w:sz w:val="20"/>
                  <w:szCs w:val="20"/>
                  <w:highlight w:val="yellow"/>
                  <w:lang w:eastAsia="en-US"/>
                </w:rPr>
                <w:delText>C</w:delText>
              </w:r>
            </w:del>
            <w:ins w:id="353" w:author="Birklhuber Bernd" w:date="2014-06-27T13:53:00Z">
              <w:r w:rsidRPr="00020AFA">
                <w:rPr>
                  <w:rFonts w:eastAsia="Calibri" w:cs="Arial"/>
                  <w:sz w:val="20"/>
                  <w:szCs w:val="20"/>
                  <w:highlight w:val="yellow"/>
                  <w:lang w:eastAsia="en-US"/>
                </w:rPr>
                <w:t>M/-</w:t>
              </w:r>
            </w:ins>
          </w:p>
        </w:tc>
        <w:tc>
          <w:tcPr>
            <w:tcW w:w="6210" w:type="dxa"/>
            <w:tcBorders>
              <w:top w:val="nil"/>
              <w:left w:val="nil"/>
              <w:bottom w:val="nil"/>
              <w:right w:val="nil"/>
            </w:tcBorders>
            <w:shd w:val="clear" w:color="auto" w:fill="auto"/>
          </w:tcPr>
          <w:p w:rsidR="00FB1057" w:rsidRPr="00020AFA" w:rsidRDefault="00FB1057" w:rsidP="00F63D4D">
            <w:pPr>
              <w:spacing w:line="276" w:lineRule="auto"/>
              <w:rPr>
                <w:rFonts w:eastAsia="Calibri" w:cs="Arial"/>
                <w:sz w:val="20"/>
                <w:szCs w:val="20"/>
                <w:highlight w:val="yellow"/>
                <w:lang w:eastAsia="en-US"/>
              </w:rPr>
            </w:pPr>
            <w:del w:id="354" w:author="Birklhuber Bernd" w:date="2014-06-27T13:50:00Z">
              <w:r w:rsidRPr="00020AFA" w:rsidDel="00637B10">
                <w:rPr>
                  <w:rFonts w:eastAsia="Calibri" w:cs="Arial"/>
                  <w:sz w:val="20"/>
                  <w:szCs w:val="20"/>
                  <w:highlight w:val="yellow"/>
                  <w:lang w:eastAsia="en-US"/>
                </w:rPr>
                <w:delText>unit = "m,ft" decimal digits = "2"</w:delText>
              </w:r>
            </w:del>
            <w:ins w:id="355" w:author="Birklhuber Bernd" w:date="2014-06-27T13:49:00Z">
              <w:r w:rsidRPr="00020AFA">
                <w:rPr>
                  <w:rFonts w:eastAsia="Calibri" w:cs="Arial"/>
                  <w:sz w:val="20"/>
                  <w:szCs w:val="20"/>
                  <w:highlight w:val="yellow"/>
                  <w:lang w:eastAsia="en-US"/>
                </w:rPr>
                <w:t>complex attribute vertical clearance fixed</w:t>
              </w:r>
            </w:ins>
          </w:p>
        </w:tc>
        <w:tc>
          <w:tcPr>
            <w:tcW w:w="1134" w:type="dxa"/>
            <w:tcBorders>
              <w:top w:val="nil"/>
              <w:left w:val="nil"/>
              <w:bottom w:val="nil"/>
              <w:right w:val="nil"/>
            </w:tcBorders>
          </w:tcPr>
          <w:p w:rsidR="00FB1057" w:rsidRPr="00020AFA" w:rsidDel="00637B10" w:rsidRDefault="007C5E83"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FB1057" w:rsidRPr="00020AFA" w:rsidDel="00637B10" w:rsidRDefault="00FB1057" w:rsidP="00F63D4D">
            <w:pPr>
              <w:spacing w:line="276" w:lineRule="auto"/>
              <w:rPr>
                <w:rFonts w:eastAsia="Calibri" w:cs="Arial"/>
                <w:sz w:val="20"/>
                <w:szCs w:val="20"/>
                <w:highlight w:val="yellow"/>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56" w:author="Birklhuber Bernd" w:date="2014-06-27T13:52:00Z">
              <w:r w:rsidRPr="00020AFA" w:rsidDel="00637B10">
                <w:rPr>
                  <w:rFonts w:eastAsia="Calibri" w:cs="Arial"/>
                  <w:sz w:val="20"/>
                  <w:szCs w:val="20"/>
                  <w:highlight w:val="yellow"/>
                  <w:lang w:eastAsia="en-US"/>
                </w:rPr>
                <w:delText>VERCOP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jc w:val="center"/>
              <w:rPr>
                <w:rFonts w:eastAsia="Calibri" w:cs="Arial"/>
                <w:sz w:val="20"/>
                <w:szCs w:val="20"/>
                <w:highlight w:val="yellow"/>
                <w:lang w:eastAsia="en-US"/>
              </w:rPr>
            </w:pPr>
            <w:del w:id="357" w:author="Birklhuber Bernd" w:date="2014-06-27T13:53:00Z">
              <w:r w:rsidRPr="00020AFA" w:rsidDel="00637B10">
                <w:rPr>
                  <w:rFonts w:eastAsia="Calibri" w:cs="Arial"/>
                  <w:sz w:val="20"/>
                  <w:szCs w:val="20"/>
                  <w:highlight w:val="yellow"/>
                  <w:lang w:eastAsia="en-US"/>
                </w:rPr>
                <w:delText>C</w:delText>
              </w:r>
            </w:del>
            <w:ins w:id="358" w:author="Birklhuber Bernd" w:date="2014-06-27T13:53:00Z">
              <w:r w:rsidRPr="00020AFA">
                <w:rPr>
                  <w:rFonts w:eastAsia="Calibri" w:cs="Arial"/>
                  <w:sz w:val="20"/>
                  <w:szCs w:val="20"/>
                  <w:highlight w:val="yellow"/>
                  <w:lang w:eastAsia="en-US"/>
                </w:rPr>
                <w:t>-/M</w:t>
              </w:r>
            </w:ins>
          </w:p>
        </w:tc>
        <w:tc>
          <w:tcPr>
            <w:tcW w:w="6210" w:type="dxa"/>
            <w:tcBorders>
              <w:top w:val="nil"/>
              <w:left w:val="nil"/>
              <w:bottom w:val="nil"/>
              <w:right w:val="nil"/>
            </w:tcBorders>
            <w:shd w:val="clear" w:color="auto" w:fill="auto"/>
          </w:tcPr>
          <w:p w:rsidR="00FB1057" w:rsidRPr="00020AFA" w:rsidRDefault="00FB1057" w:rsidP="00F63D4D">
            <w:pPr>
              <w:spacing w:line="276" w:lineRule="auto"/>
              <w:rPr>
                <w:rFonts w:eastAsia="Calibri" w:cs="Arial"/>
                <w:sz w:val="20"/>
                <w:szCs w:val="20"/>
                <w:highlight w:val="yellow"/>
                <w:lang w:eastAsia="en-US"/>
              </w:rPr>
            </w:pPr>
            <w:del w:id="359" w:author="Birklhuber Bernd" w:date="2014-06-27T13:52:00Z">
              <w:r w:rsidRPr="00020AFA" w:rsidDel="00637B10">
                <w:rPr>
                  <w:rFonts w:eastAsia="Calibri" w:cs="Arial"/>
                  <w:sz w:val="20"/>
                  <w:szCs w:val="20"/>
                  <w:highlight w:val="yellow"/>
                  <w:lang w:eastAsia="en-US"/>
                </w:rPr>
                <w:delText>unit = "m,ft" decimal digits = "2"</w:delText>
              </w:r>
            </w:del>
            <w:ins w:id="360" w:author="Birklhuber Bernd" w:date="2014-06-27T13:52:00Z">
              <w:r w:rsidRPr="00020AFA">
                <w:rPr>
                  <w:rFonts w:eastAsia="Calibri" w:cs="Arial"/>
                  <w:sz w:val="20"/>
                  <w:szCs w:val="20"/>
                  <w:highlight w:val="yellow"/>
                  <w:lang w:eastAsia="en-US"/>
                </w:rPr>
                <w:t>complex attribute vertical clearance open</w:t>
              </w:r>
            </w:ins>
          </w:p>
        </w:tc>
        <w:tc>
          <w:tcPr>
            <w:tcW w:w="1134" w:type="dxa"/>
            <w:tcBorders>
              <w:top w:val="nil"/>
              <w:left w:val="nil"/>
              <w:bottom w:val="nil"/>
              <w:right w:val="nil"/>
            </w:tcBorders>
          </w:tcPr>
          <w:p w:rsidR="00FB1057" w:rsidRPr="00020AFA" w:rsidDel="00637B10" w:rsidRDefault="007C5E83"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FB1057" w:rsidRPr="00020AFA" w:rsidDel="00637B10" w:rsidRDefault="00FB1057" w:rsidP="00F63D4D">
            <w:pPr>
              <w:spacing w:line="276" w:lineRule="auto"/>
              <w:rPr>
                <w:rFonts w:eastAsia="Calibri" w:cs="Arial"/>
                <w:sz w:val="20"/>
                <w:szCs w:val="20"/>
                <w:highlight w:val="yellow"/>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hunits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lastRenderedPageBreak/>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ins w:id="361" w:author="Birklhuber Bernd" w:date="2014-06-27T13:50:00Z">
              <w:r>
                <w:rPr>
                  <w:rFonts w:eastAsia="Calibri" w:cs="Arial"/>
                  <w:sz w:val="20"/>
                  <w:szCs w:val="20"/>
                  <w:lang w:eastAsia="en-US"/>
                </w:rPr>
                <w:t xml:space="preserve"> </w:t>
              </w:r>
              <w:r w:rsidRPr="00020AFA">
                <w:rPr>
                  <w:rFonts w:eastAsia="Calibri" w:cs="Arial"/>
                  <w:sz w:val="20"/>
                  <w:szCs w:val="20"/>
                  <w:highlight w:val="yellow"/>
                  <w:lang w:eastAsia="en-US"/>
                </w:rPr>
                <w:t>VERDAT</w:t>
              </w:r>
            </w:ins>
          </w:p>
        </w:tc>
        <w:tc>
          <w:tcPr>
            <w:tcW w:w="1134" w:type="dxa"/>
            <w:tcBorders>
              <w:top w:val="nil"/>
              <w:left w:val="nil"/>
              <w:bottom w:val="nil"/>
              <w:right w:val="nil"/>
            </w:tcBorders>
          </w:tcPr>
          <w:p w:rsidR="00FB1057" w:rsidRPr="000E289D" w:rsidRDefault="007C5E83" w:rsidP="00F63D4D">
            <w:pPr>
              <w:spacing w:line="276" w:lineRule="auto"/>
              <w:rPr>
                <w:rFonts w:eastAsia="Calibri" w:cs="Arial"/>
                <w:sz w:val="20"/>
                <w:szCs w:val="20"/>
                <w:lang w:eastAsia="en-US"/>
              </w:rPr>
            </w:pPr>
            <w:r>
              <w:rPr>
                <w:rFonts w:eastAsia="Calibri" w:cs="Arial"/>
                <w:sz w:val="20"/>
                <w:szCs w:val="20"/>
                <w:lang w:eastAsia="en-US"/>
              </w:rPr>
              <w:t>Y</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wtwdis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decimal digits = "3"</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62" w:author="Birklhuber Bernd" w:date="2014-06-27T13:55:00Z">
              <w:r w:rsidRPr="00020AFA" w:rsidDel="00637B10">
                <w:rPr>
                  <w:rFonts w:eastAsia="Calibri" w:cs="Arial"/>
                  <w:sz w:val="20"/>
                  <w:szCs w:val="20"/>
                  <w:highlight w:val="yellow"/>
                  <w:lang w:eastAsia="en-US"/>
                </w:rPr>
                <w:delText>CONDTN</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del w:id="363" w:author="Birklhuber Bernd" w:date="2014-06-27T13:55:00Z">
              <w:r w:rsidRPr="000E289D" w:rsidDel="00637B10">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FB1057" w:rsidRPr="000E289D" w:rsidRDefault="007C5E83" w:rsidP="00F63D4D">
            <w:pPr>
              <w:spacing w:line="276" w:lineRule="auto"/>
              <w:rPr>
                <w:rFonts w:eastAsia="Calibri" w:cs="Arial"/>
                <w:sz w:val="20"/>
                <w:szCs w:val="20"/>
                <w:lang w:eastAsia="en-US"/>
              </w:rPr>
            </w:pPr>
            <w:r>
              <w:rPr>
                <w:rFonts w:eastAsia="Calibri" w:cs="Arial"/>
                <w:sz w:val="20"/>
                <w:szCs w:val="20"/>
                <w:lang w:eastAsia="en-US"/>
              </w:rPr>
              <w:t>N</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64" w:author="Birklhuber Bernd" w:date="2014-06-27T13:55:00Z">
              <w:r w:rsidRPr="00020AFA" w:rsidDel="00637B10">
                <w:rPr>
                  <w:rFonts w:eastAsia="Calibri" w:cs="Arial"/>
                  <w:sz w:val="20"/>
                  <w:szCs w:val="20"/>
                  <w:highlight w:val="yellow"/>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del w:id="365" w:author="Birklhuber Bernd" w:date="2014-06-27T13:55:00Z">
              <w:r w:rsidRPr="000E289D" w:rsidDel="00637B10">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7C5E83" w:rsidP="00F63D4D">
            <w:pPr>
              <w:spacing w:line="276" w:lineRule="auto"/>
              <w:rPr>
                <w:rFonts w:eastAsia="Calibri" w:cs="Arial"/>
                <w:sz w:val="20"/>
                <w:szCs w:val="20"/>
                <w:lang w:eastAsia="en-US"/>
              </w:rPr>
            </w:pPr>
            <w:r>
              <w:rPr>
                <w:rFonts w:eastAsia="Calibri" w:cs="Arial"/>
                <w:sz w:val="20"/>
                <w:szCs w:val="20"/>
                <w:lang w:eastAsia="en-US"/>
              </w:rPr>
              <w:t>N</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66" w:author="Birklhuber Bernd" w:date="2014-06-27T13:55:00Z">
              <w:r w:rsidRPr="00020AFA" w:rsidDel="00637B10">
                <w:rPr>
                  <w:rFonts w:eastAsia="Calibri" w:cs="Arial"/>
                  <w:sz w:val="20"/>
                  <w:szCs w:val="20"/>
                  <w:highlight w:val="yellow"/>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del w:id="367" w:author="Birklhuber Bernd" w:date="2014-06-27T13:55:00Z">
              <w:r w:rsidRPr="000E289D" w:rsidDel="00637B10">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68" w:author="Birklhuber Bernd" w:date="2014-06-27T13:50:00Z">
              <w:r w:rsidRPr="00323D99" w:rsidDel="00637B10">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369" w:author="Birklhuber Bernd" w:date="2014-06-27T13:50:00Z">
              <w:r w:rsidRPr="00323D99">
                <w:rPr>
                  <w:rFonts w:eastAsia="Calibri" w:cs="Arial"/>
                  <w:sz w:val="20"/>
                  <w:szCs w:val="20"/>
                  <w:lang w:eastAsia="en-US"/>
                </w:rPr>
                <w:t>Information</w:t>
              </w:r>
            </w:ins>
          </w:p>
        </w:tc>
        <w:tc>
          <w:tcPr>
            <w:tcW w:w="1134" w:type="dxa"/>
            <w:tcBorders>
              <w:top w:val="nil"/>
              <w:left w:val="nil"/>
              <w:bottom w:val="nil"/>
              <w:right w:val="nil"/>
            </w:tcBorders>
          </w:tcPr>
          <w:p w:rsidR="00FB1057" w:rsidRPr="00323D99" w:rsidRDefault="00F63937" w:rsidP="00F63D4D">
            <w:pPr>
              <w:spacing w:line="276" w:lineRule="auto"/>
              <w:rPr>
                <w:rFonts w:eastAsia="Calibri" w:cs="Arial"/>
                <w:sz w:val="20"/>
                <w:szCs w:val="20"/>
                <w:lang w:eastAsia="en-US"/>
              </w:rPr>
            </w:pPr>
            <w:r w:rsidRPr="00323D99">
              <w:rPr>
                <w:rFonts w:eastAsia="Calibri" w:cs="Arial"/>
                <w:sz w:val="20"/>
                <w:szCs w:val="20"/>
                <w:lang w:eastAsia="en-US"/>
              </w:rPr>
              <w:t>Y</w:t>
            </w:r>
          </w:p>
        </w:tc>
        <w:tc>
          <w:tcPr>
            <w:tcW w:w="1134" w:type="dxa"/>
            <w:tcBorders>
              <w:top w:val="nil"/>
              <w:left w:val="nil"/>
              <w:bottom w:val="nil"/>
              <w:right w:val="nil"/>
            </w:tcBorders>
          </w:tcPr>
          <w:p w:rsidR="00FB1057" w:rsidRPr="00323D99" w:rsidRDefault="00BB2E8C"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70" w:author="Birklhuber Bernd" w:date="2014-06-27T13:50:00Z">
              <w:r w:rsidRPr="00323D99" w:rsidDel="00637B10">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63937" w:rsidP="00F63D4D">
            <w:pPr>
              <w:spacing w:line="276" w:lineRule="auto"/>
              <w:rPr>
                <w:rFonts w:eastAsia="Calibri" w:cs="Arial"/>
                <w:sz w:val="20"/>
                <w:szCs w:val="20"/>
                <w:lang w:eastAsia="en-US"/>
              </w:rPr>
            </w:pPr>
            <w:r w:rsidRPr="00323D99">
              <w:rPr>
                <w:rFonts w:eastAsia="Calibri" w:cs="Arial"/>
                <w:sz w:val="20"/>
                <w:szCs w:val="20"/>
                <w:lang w:eastAsia="en-US"/>
              </w:rPr>
              <w:t>Y</w:t>
            </w:r>
          </w:p>
        </w:tc>
        <w:tc>
          <w:tcPr>
            <w:tcW w:w="1134" w:type="dxa"/>
            <w:tcBorders>
              <w:top w:val="nil"/>
              <w:left w:val="nil"/>
              <w:bottom w:val="nil"/>
              <w:right w:val="nil"/>
            </w:tcBorders>
          </w:tcPr>
          <w:p w:rsidR="00FB1057" w:rsidRPr="00323D99" w:rsidRDefault="00BB2E8C"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71" w:author="Birklhuber Bernd" w:date="2014-06-27T13:55:00Z">
              <w:r w:rsidRPr="00020AFA" w:rsidDel="00637B10">
                <w:rPr>
                  <w:rFonts w:eastAsia="Calibri" w:cs="Arial"/>
                  <w:sz w:val="20"/>
                  <w:szCs w:val="20"/>
                  <w:highlight w:val="yellow"/>
                  <w:lang w:eastAsia="en-US"/>
                </w:rPr>
                <w:delText>SCAMIN</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jc w:val="center"/>
              <w:rPr>
                <w:rFonts w:eastAsia="Calibri" w:cs="Arial"/>
                <w:sz w:val="20"/>
                <w:szCs w:val="20"/>
                <w:highlight w:val="yellow"/>
                <w:lang w:eastAsia="en-US"/>
              </w:rPr>
            </w:pPr>
            <w:del w:id="372" w:author="Birklhuber Bernd" w:date="2014-06-27T13:55:00Z">
              <w:r w:rsidRPr="00020AFA" w:rsidDel="00637B10">
                <w:rPr>
                  <w:rFonts w:eastAsia="Calibri" w:cs="Arial"/>
                  <w:sz w:val="20"/>
                  <w:szCs w:val="20"/>
                  <w:highlight w:val="yellow"/>
                  <w:lang w:eastAsia="en-US"/>
                </w:rPr>
                <w:delText>M</w:delText>
              </w:r>
            </w:del>
          </w:p>
        </w:tc>
        <w:tc>
          <w:tcPr>
            <w:tcW w:w="6210" w:type="dxa"/>
            <w:tcBorders>
              <w:top w:val="nil"/>
              <w:left w:val="nil"/>
              <w:bottom w:val="nil"/>
              <w:right w:val="nil"/>
            </w:tcBorders>
            <w:shd w:val="clear" w:color="auto" w:fill="auto"/>
          </w:tcPr>
          <w:p w:rsidR="00FB1057" w:rsidRPr="00020AFA" w:rsidRDefault="00FB1057" w:rsidP="00F63D4D">
            <w:pPr>
              <w:spacing w:line="276" w:lineRule="auto"/>
              <w:rPr>
                <w:rFonts w:eastAsia="Calibri" w:cs="Arial"/>
                <w:sz w:val="20"/>
                <w:szCs w:val="20"/>
                <w:highlight w:val="yellow"/>
                <w:lang w:eastAsia="en-US"/>
              </w:rPr>
            </w:pPr>
            <w:del w:id="373" w:author="Birklhuber Bernd" w:date="2014-06-27T13:55:00Z">
              <w:r w:rsidRPr="00020AFA" w:rsidDel="00637B10">
                <w:rPr>
                  <w:rFonts w:eastAsia="Calibri" w:cs="Arial"/>
                  <w:sz w:val="20"/>
                  <w:szCs w:val="20"/>
                  <w:highlight w:val="yellow"/>
                  <w:lang w:eastAsia="en-US"/>
                </w:rPr>
                <w:delText>min = "1"</w:delText>
              </w:r>
            </w:del>
          </w:p>
        </w:tc>
        <w:tc>
          <w:tcPr>
            <w:tcW w:w="1134" w:type="dxa"/>
            <w:tcBorders>
              <w:top w:val="nil"/>
              <w:left w:val="nil"/>
              <w:bottom w:val="nil"/>
              <w:right w:val="nil"/>
            </w:tcBorders>
          </w:tcPr>
          <w:p w:rsidR="00FB1057" w:rsidRPr="00020AFA" w:rsidDel="00637B10" w:rsidRDefault="007C5E83"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N</w:t>
            </w:r>
          </w:p>
        </w:tc>
        <w:tc>
          <w:tcPr>
            <w:tcW w:w="1134" w:type="dxa"/>
            <w:tcBorders>
              <w:top w:val="nil"/>
              <w:left w:val="nil"/>
              <w:bottom w:val="nil"/>
              <w:right w:val="nil"/>
            </w:tcBorders>
          </w:tcPr>
          <w:p w:rsidR="00FB1057" w:rsidRPr="00020AFA" w:rsidDel="00637B10" w:rsidRDefault="00E7519B"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N</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374" w:author="Birklhuber Bernd" w:date="2014-06-27T13:51:00Z">
              <w:r w:rsidRPr="00323D99">
                <w:rPr>
                  <w:rFonts w:eastAsia="Calibri" w:cs="Arial"/>
                  <w:sz w:val="20"/>
                  <w:szCs w:val="20"/>
                  <w:lang w:eastAsia="en-US"/>
                </w:rPr>
                <w:t>Pictorial representation</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242D7" w:rsidP="00F63D4D">
            <w:pPr>
              <w:spacing w:line="276" w:lineRule="auto"/>
              <w:rPr>
                <w:rFonts w:eastAsia="Calibri" w:cs="Arial"/>
                <w:sz w:val="20"/>
                <w:szCs w:val="20"/>
                <w:lang w:eastAsia="en-US"/>
              </w:rPr>
            </w:pPr>
            <w:r w:rsidRPr="00323D99">
              <w:rPr>
                <w:rFonts w:eastAsia="Calibri" w:cs="Arial"/>
                <w:sz w:val="20"/>
                <w:szCs w:val="20"/>
                <w:lang w:eastAsia="en-US"/>
              </w:rPr>
              <w:t>-</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75" w:author="Birklhuber Bernd" w:date="2014-06-27T13:51:00Z">
              <w:r w:rsidRPr="00323D99" w:rsidDel="00637B10">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376" w:author="Birklhuber Bernd" w:date="2014-06-27T13:51:00Z">
              <w:r w:rsidRPr="00323D99">
                <w:rPr>
                  <w:rFonts w:eastAsia="Calibri" w:cs="Arial"/>
                  <w:sz w:val="20"/>
                  <w:szCs w:val="20"/>
                  <w:lang w:eastAsia="en-US"/>
                </w:rPr>
                <w:t>Textual description</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257706"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77" w:author="Birklhuber Bernd" w:date="2014-06-27T13:54:00Z">
              <w:r w:rsidRPr="00323D99" w:rsidDel="00637B10">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378" w:author="Birklhuber Bernd" w:date="2014-06-27T13:54:00Z">
              <w:r w:rsidRPr="00323D99" w:rsidDel="00637B10">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379" w:author="Birklhuber Bernd" w:date="2014-06-27T13:54:00Z">
              <w:r w:rsidRPr="00323D99" w:rsidDel="00637B10">
                <w:rPr>
                  <w:rFonts w:eastAsia="Calibri" w:cs="Arial"/>
                  <w:sz w:val="20"/>
                  <w:szCs w:val="20"/>
                  <w:lang w:eastAsia="en-US"/>
                </w:rPr>
                <w:delText>format = "ccyymmdd"</w:delText>
              </w:r>
            </w:del>
            <w:ins w:id="380" w:author="Birklhuber Bernd" w:date="2014-06-27T13:54:00Z">
              <w:r w:rsidRPr="00323D99">
                <w:rPr>
                  <w:rFonts w:eastAsia="Calibri" w:cs="Arial"/>
                  <w:sz w:val="20"/>
                  <w:szCs w:val="20"/>
                  <w:lang w:eastAsia="en-US"/>
                </w:rPr>
                <w:t>Time range</w:t>
              </w:r>
            </w:ins>
          </w:p>
        </w:tc>
        <w:tc>
          <w:tcPr>
            <w:tcW w:w="1134" w:type="dxa"/>
            <w:tcBorders>
              <w:top w:val="nil"/>
              <w:left w:val="nil"/>
              <w:bottom w:val="nil"/>
              <w:right w:val="nil"/>
            </w:tcBorders>
          </w:tcPr>
          <w:p w:rsidR="00FB1057" w:rsidRPr="00323D99" w:rsidDel="00637B10"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637B10"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81" w:author="Birklhuber Bernd" w:date="2014-06-27T13:54:00Z">
              <w:r w:rsidRPr="00323D99" w:rsidDel="00637B10">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382" w:author="Birklhuber Bernd" w:date="2014-06-27T13:54:00Z">
              <w:r w:rsidRPr="00323D99" w:rsidDel="00637B10">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del w:id="383" w:author="Birklhuber Bernd" w:date="2014-06-27T13:54:00Z">
              <w:r w:rsidRPr="00323D99" w:rsidDel="00637B10">
                <w:rPr>
                  <w:rFonts w:eastAsia="Calibri" w:cs="Arial"/>
                  <w:sz w:val="20"/>
                  <w:szCs w:val="20"/>
                  <w:lang w:eastAsia="en-US"/>
                </w:rPr>
                <w:delText>format = "ccyymmdd"</w:delText>
              </w:r>
            </w:del>
          </w:p>
        </w:tc>
        <w:tc>
          <w:tcPr>
            <w:tcW w:w="1134" w:type="dxa"/>
            <w:tcBorders>
              <w:top w:val="nil"/>
              <w:left w:val="nil"/>
              <w:bottom w:val="nil"/>
              <w:right w:val="nil"/>
            </w:tcBorders>
          </w:tcPr>
          <w:p w:rsidR="00FB1057" w:rsidRPr="00323D99" w:rsidDel="00637B10"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Del="00637B10"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84" w:author="Birklhuber Bernd" w:date="2014-06-27T13:55:00Z">
              <w:r w:rsidRPr="00020AFA" w:rsidDel="00637B10">
                <w:rPr>
                  <w:rFonts w:eastAsia="Calibri" w:cs="Arial"/>
                  <w:sz w:val="20"/>
                  <w:szCs w:val="20"/>
                  <w:highlight w:val="yellow"/>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jc w:val="center"/>
              <w:rPr>
                <w:rFonts w:eastAsia="Calibri" w:cs="Arial"/>
                <w:sz w:val="20"/>
                <w:szCs w:val="20"/>
                <w:highlight w:val="yellow"/>
                <w:lang w:eastAsia="en-US"/>
              </w:rPr>
            </w:pPr>
            <w:del w:id="385" w:author="Birklhuber Bernd" w:date="2014-06-27T13:55:00Z">
              <w:r w:rsidRPr="00020AFA" w:rsidDel="00637B10">
                <w:rPr>
                  <w:rFonts w:eastAsia="Calibri" w:cs="Arial"/>
                  <w:sz w:val="20"/>
                  <w:szCs w:val="20"/>
                  <w:highlight w:val="yellow"/>
                  <w:lang w:eastAsia="en-US"/>
                </w:rPr>
                <w:delText>O</w:delText>
              </w:r>
            </w:del>
          </w:p>
        </w:tc>
        <w:tc>
          <w:tcPr>
            <w:tcW w:w="6210" w:type="dxa"/>
            <w:tcBorders>
              <w:top w:val="nil"/>
              <w:left w:val="nil"/>
              <w:bottom w:val="nil"/>
              <w:right w:val="nil"/>
            </w:tcBorders>
            <w:shd w:val="clear" w:color="auto" w:fill="auto"/>
          </w:tcPr>
          <w:p w:rsidR="00FB1057" w:rsidRPr="00020AFA" w:rsidRDefault="00FB1057" w:rsidP="00F63D4D">
            <w:pPr>
              <w:spacing w:line="276" w:lineRule="auto"/>
              <w:rPr>
                <w:rFonts w:eastAsia="Calibri" w:cs="Arial"/>
                <w:sz w:val="20"/>
                <w:szCs w:val="20"/>
                <w:highlight w:val="yellow"/>
                <w:lang w:eastAsia="en-US"/>
              </w:rPr>
            </w:pPr>
            <w:del w:id="386" w:author="Birklhuber Bernd" w:date="2014-06-27T13:55:00Z">
              <w:r w:rsidRPr="00020AFA" w:rsidDel="00637B10">
                <w:rPr>
                  <w:rFonts w:eastAsia="Calibri" w:cs="Arial"/>
                  <w:sz w:val="20"/>
                  <w:szCs w:val="20"/>
                  <w:highlight w:val="yellow"/>
                  <w:lang w:eastAsia="en-US"/>
                </w:rPr>
                <w:delText>format = "ccyymmdd"</w:delText>
              </w:r>
            </w:del>
          </w:p>
        </w:tc>
        <w:tc>
          <w:tcPr>
            <w:tcW w:w="1134" w:type="dxa"/>
            <w:tcBorders>
              <w:top w:val="nil"/>
              <w:left w:val="nil"/>
              <w:bottom w:val="nil"/>
              <w:right w:val="nil"/>
            </w:tcBorders>
          </w:tcPr>
          <w:p w:rsidR="00FB1057" w:rsidRPr="00020AFA" w:rsidDel="00637B10" w:rsidRDefault="007C5E83"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FB1057" w:rsidRPr="00020AFA" w:rsidDel="00637B10" w:rsidRDefault="00FB1057" w:rsidP="00B24483">
            <w:pPr>
              <w:spacing w:line="276" w:lineRule="auto"/>
              <w:rPr>
                <w:rFonts w:eastAsia="Calibri" w:cs="Arial"/>
                <w:sz w:val="20"/>
                <w:szCs w:val="20"/>
                <w:highlight w:val="yellow"/>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87" w:author="Birklhuber Bernd" w:date="2014-06-27T13:55:00Z">
              <w:r w:rsidRPr="00020AFA" w:rsidDel="00637B10">
                <w:rPr>
                  <w:rFonts w:eastAsia="Calibri" w:cs="Arial"/>
                  <w:sz w:val="20"/>
                  <w:szCs w:val="20"/>
                  <w:highlight w:val="yellow"/>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jc w:val="center"/>
              <w:rPr>
                <w:rFonts w:eastAsia="Calibri" w:cs="Arial"/>
                <w:sz w:val="20"/>
                <w:szCs w:val="20"/>
                <w:highlight w:val="yellow"/>
                <w:lang w:eastAsia="en-US"/>
              </w:rPr>
            </w:pPr>
            <w:del w:id="388" w:author="Birklhuber Bernd" w:date="2014-06-27T13:55:00Z">
              <w:r w:rsidRPr="00020AFA" w:rsidDel="00637B10">
                <w:rPr>
                  <w:rFonts w:eastAsia="Calibri" w:cs="Arial"/>
                  <w:sz w:val="20"/>
                  <w:szCs w:val="20"/>
                  <w:highlight w:val="yellow"/>
                  <w:lang w:eastAsia="en-US"/>
                </w:rPr>
                <w:delText>O</w:delText>
              </w:r>
            </w:del>
          </w:p>
        </w:tc>
        <w:tc>
          <w:tcPr>
            <w:tcW w:w="6210" w:type="dxa"/>
            <w:tcBorders>
              <w:top w:val="nil"/>
              <w:left w:val="nil"/>
              <w:bottom w:val="nil"/>
              <w:right w:val="nil"/>
            </w:tcBorders>
            <w:shd w:val="clear" w:color="auto" w:fill="auto"/>
          </w:tcPr>
          <w:p w:rsidR="00FB1057" w:rsidRPr="00020AFA" w:rsidRDefault="00FB1057" w:rsidP="00F63D4D">
            <w:pPr>
              <w:spacing w:line="276" w:lineRule="auto"/>
              <w:rPr>
                <w:rFonts w:eastAsia="Calibri" w:cs="Arial"/>
                <w:sz w:val="20"/>
                <w:szCs w:val="20"/>
                <w:highlight w:val="yellow"/>
                <w:lang w:eastAsia="en-US"/>
              </w:rPr>
            </w:pPr>
            <w:del w:id="389" w:author="Birklhuber Bernd" w:date="2014-06-27T13:55:00Z">
              <w:r w:rsidRPr="00020AFA" w:rsidDel="00637B10">
                <w:rPr>
                  <w:rFonts w:eastAsia="Calibri" w:cs="Arial"/>
                  <w:sz w:val="20"/>
                  <w:szCs w:val="20"/>
                  <w:highlight w:val="yellow"/>
                  <w:lang w:eastAsia="en-US"/>
                </w:rPr>
                <w:delText>format = "ccyymmdd"</w:delText>
              </w:r>
            </w:del>
          </w:p>
        </w:tc>
        <w:tc>
          <w:tcPr>
            <w:tcW w:w="1134" w:type="dxa"/>
            <w:tcBorders>
              <w:top w:val="nil"/>
              <w:left w:val="nil"/>
              <w:bottom w:val="nil"/>
              <w:right w:val="nil"/>
            </w:tcBorders>
          </w:tcPr>
          <w:p w:rsidR="00FB1057" w:rsidRPr="00020AFA" w:rsidDel="00637B10" w:rsidRDefault="007C5E83"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FB1057" w:rsidRPr="00020AFA" w:rsidDel="00637B10" w:rsidRDefault="00FB1057" w:rsidP="00B24483">
            <w:pPr>
              <w:spacing w:line="276" w:lineRule="auto"/>
              <w:rPr>
                <w:rFonts w:eastAsia="Calibri" w:cs="Arial"/>
                <w:sz w:val="20"/>
                <w:szCs w:val="20"/>
                <w:highlight w:val="yellow"/>
                <w:lang w:eastAsia="en-US"/>
              </w:rPr>
            </w:pPr>
          </w:p>
        </w:tc>
      </w:tr>
      <w:tr w:rsidR="00FB10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rPr>
                <w:rFonts w:eastAsia="Calibri" w:cs="Arial"/>
                <w:sz w:val="20"/>
                <w:szCs w:val="20"/>
                <w:highlight w:val="yellow"/>
                <w:lang w:eastAsia="en-US"/>
              </w:rPr>
            </w:pPr>
            <w:del w:id="390" w:author="Birklhuber Bernd" w:date="2014-06-27T13:55:00Z">
              <w:r w:rsidRPr="00020AFA" w:rsidDel="00637B10">
                <w:rPr>
                  <w:rFonts w:eastAsia="Calibri" w:cs="Arial"/>
                  <w:sz w:val="20"/>
                  <w:szCs w:val="20"/>
                  <w:highlight w:val="yellow"/>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20AFA" w:rsidRDefault="00FB1057" w:rsidP="00F63D4D">
            <w:pPr>
              <w:spacing w:line="276" w:lineRule="auto"/>
              <w:jc w:val="center"/>
              <w:rPr>
                <w:rFonts w:eastAsia="Calibri" w:cs="Arial"/>
                <w:sz w:val="20"/>
                <w:szCs w:val="20"/>
                <w:highlight w:val="yellow"/>
                <w:lang w:eastAsia="en-US"/>
              </w:rPr>
            </w:pPr>
            <w:del w:id="391" w:author="Birklhuber Bernd" w:date="2014-06-27T13:55:00Z">
              <w:r w:rsidRPr="00020AFA" w:rsidDel="00637B10">
                <w:rPr>
                  <w:rFonts w:eastAsia="Calibri" w:cs="Arial"/>
                  <w:sz w:val="20"/>
                  <w:szCs w:val="20"/>
                  <w:highlight w:val="yellow"/>
                  <w:lang w:eastAsia="en-US"/>
                </w:rPr>
                <w:delText>C</w:delText>
              </w:r>
            </w:del>
          </w:p>
        </w:tc>
        <w:tc>
          <w:tcPr>
            <w:tcW w:w="6210" w:type="dxa"/>
            <w:tcBorders>
              <w:top w:val="nil"/>
              <w:left w:val="nil"/>
              <w:bottom w:val="nil"/>
              <w:right w:val="nil"/>
            </w:tcBorders>
            <w:shd w:val="clear" w:color="auto" w:fill="auto"/>
          </w:tcPr>
          <w:p w:rsidR="00FB1057" w:rsidRPr="00020AFA" w:rsidRDefault="00FB1057" w:rsidP="00F63D4D">
            <w:pPr>
              <w:spacing w:line="276" w:lineRule="auto"/>
              <w:rPr>
                <w:rFonts w:eastAsia="Calibri" w:cs="Arial"/>
                <w:sz w:val="20"/>
                <w:szCs w:val="20"/>
                <w:highlight w:val="yellow"/>
                <w:lang w:eastAsia="en-US"/>
              </w:rPr>
            </w:pPr>
            <w:del w:id="392" w:author="Birklhuber Bernd" w:date="2014-06-27T13:55:00Z">
              <w:r w:rsidRPr="00020AFA" w:rsidDel="00637B10">
                <w:rPr>
                  <w:rFonts w:eastAsia="Calibri" w:cs="Arial"/>
                  <w:sz w:val="20"/>
                  <w:szCs w:val="20"/>
                  <w:highlight w:val="yellow"/>
                  <w:lang w:eastAsia="en-US"/>
                </w:rPr>
                <w:delText>format = "ccyymmdd"</w:delText>
              </w:r>
            </w:del>
          </w:p>
        </w:tc>
        <w:tc>
          <w:tcPr>
            <w:tcW w:w="1134" w:type="dxa"/>
            <w:tcBorders>
              <w:top w:val="nil"/>
              <w:left w:val="nil"/>
              <w:bottom w:val="nil"/>
              <w:right w:val="nil"/>
            </w:tcBorders>
          </w:tcPr>
          <w:p w:rsidR="00FB1057" w:rsidRPr="00020AFA" w:rsidDel="00637B10" w:rsidRDefault="007C5E83"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FB1057" w:rsidRPr="00020AFA" w:rsidDel="00637B10" w:rsidRDefault="00FB1057" w:rsidP="00F63D4D">
            <w:pPr>
              <w:spacing w:line="276" w:lineRule="auto"/>
              <w:rPr>
                <w:rFonts w:eastAsia="Calibri" w:cs="Arial"/>
                <w:sz w:val="20"/>
                <w:szCs w:val="20"/>
                <w:highlight w:val="yellow"/>
                <w:lang w:eastAsia="en-US"/>
              </w:rPr>
            </w:pPr>
          </w:p>
        </w:tc>
      </w:tr>
      <w:tr w:rsidR="00FB1057"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93" w:author="Birklhuber Bernd" w:date="2014-06-27T13:55:00Z">
              <w:r w:rsidRPr="00323D99" w:rsidDel="00637B10">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394" w:author="Birklhuber Bernd" w:date="2014-06-27T13:55:00Z">
              <w:r w:rsidRPr="00323D99" w:rsidDel="00637B10">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val="fr-FR" w:eastAsia="en-US"/>
              </w:rPr>
            </w:pPr>
            <w:del w:id="395" w:author="Birklhuber Bernd" w:date="2014-06-27T13:55:00Z">
              <w:r w:rsidRPr="00323D99" w:rsidDel="00637B10">
                <w:rPr>
                  <w:rFonts w:eastAsia="Calibri" w:cs="Arial"/>
                  <w:sz w:val="20"/>
                  <w:szCs w:val="20"/>
                  <w:lang w:val="fr-FR" w:eastAsia="en-US"/>
                </w:rPr>
                <w:delText>format = "cc,cc,ccccc,c..."</w:delText>
              </w:r>
            </w:del>
          </w:p>
        </w:tc>
        <w:tc>
          <w:tcPr>
            <w:tcW w:w="1134" w:type="dxa"/>
            <w:tcBorders>
              <w:top w:val="nil"/>
              <w:left w:val="nil"/>
              <w:bottom w:val="nil"/>
              <w:right w:val="nil"/>
            </w:tcBorders>
          </w:tcPr>
          <w:p w:rsidR="00FB1057" w:rsidRPr="00323D99" w:rsidDel="00637B10" w:rsidRDefault="00FB10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FB1057" w:rsidRPr="00323D99" w:rsidDel="00637B10" w:rsidRDefault="00F561E5" w:rsidP="00F63D4D">
            <w:pPr>
              <w:spacing w:line="276" w:lineRule="auto"/>
              <w:rPr>
                <w:rFonts w:eastAsia="Calibri" w:cs="Arial"/>
                <w:sz w:val="20"/>
                <w:szCs w:val="20"/>
                <w:lang w:val="fr-FR" w:eastAsia="en-US"/>
              </w:rPr>
            </w:pPr>
            <w:r w:rsidRPr="00323D99">
              <w:rPr>
                <w:rFonts w:eastAsia="Calibri" w:cs="Arial"/>
                <w:sz w:val="20"/>
                <w:szCs w:val="20"/>
                <w:lang w:val="fr-FR" w:eastAsia="en-US"/>
              </w:rPr>
              <w:t>N</w:t>
            </w:r>
          </w:p>
        </w:tc>
      </w:tr>
      <w:tr w:rsidR="005C1A45"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5C1A45" w:rsidRPr="00323D99" w:rsidDel="00F4052D" w:rsidRDefault="005C1A45" w:rsidP="0048409E">
            <w:pPr>
              <w:spacing w:line="276" w:lineRule="auto"/>
              <w:rPr>
                <w:rFonts w:eastAsia="Calibri" w:cs="Arial"/>
                <w:sz w:val="20"/>
                <w:szCs w:val="20"/>
                <w:lang w:eastAsia="en-US"/>
              </w:rPr>
            </w:pPr>
            <w:r>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5C1A45" w:rsidRPr="00323D99" w:rsidDel="00F4052D" w:rsidRDefault="005C1A45" w:rsidP="0048409E">
            <w:pPr>
              <w:spacing w:line="276" w:lineRule="auto"/>
              <w:jc w:val="center"/>
              <w:rPr>
                <w:rFonts w:eastAsia="Calibri" w:cs="Arial"/>
                <w:sz w:val="20"/>
                <w:szCs w:val="20"/>
                <w:lang w:eastAsia="en-US"/>
              </w:rPr>
            </w:pPr>
            <w:r>
              <w:rPr>
                <w:rFonts w:eastAsia="Calibri" w:cs="Arial"/>
                <w:sz w:val="20"/>
                <w:szCs w:val="20"/>
                <w:lang w:eastAsia="en-US"/>
              </w:rPr>
              <w:t>O</w:t>
            </w:r>
          </w:p>
        </w:tc>
        <w:tc>
          <w:tcPr>
            <w:tcW w:w="6210" w:type="dxa"/>
            <w:tcBorders>
              <w:top w:val="nil"/>
              <w:left w:val="nil"/>
              <w:bottom w:val="nil"/>
              <w:right w:val="nil"/>
            </w:tcBorders>
            <w:shd w:val="clear" w:color="auto" w:fill="auto"/>
          </w:tcPr>
          <w:p w:rsidR="005C1A45" w:rsidRPr="00323D99" w:rsidDel="00F4052D" w:rsidRDefault="005C1A45" w:rsidP="0048409E">
            <w:pPr>
              <w:spacing w:line="276" w:lineRule="auto"/>
              <w:rPr>
                <w:rFonts w:eastAsia="Calibri" w:cs="Arial"/>
                <w:sz w:val="20"/>
                <w:szCs w:val="20"/>
                <w:lang w:val="fr-FR" w:eastAsia="en-US"/>
              </w:rPr>
            </w:pPr>
          </w:p>
        </w:tc>
        <w:tc>
          <w:tcPr>
            <w:tcW w:w="1134" w:type="dxa"/>
            <w:tcBorders>
              <w:top w:val="nil"/>
              <w:left w:val="nil"/>
              <w:bottom w:val="nil"/>
              <w:right w:val="nil"/>
            </w:tcBorders>
          </w:tcPr>
          <w:p w:rsidR="005C1A45" w:rsidRPr="00323D99" w:rsidDel="00F4052D" w:rsidRDefault="005C1A45" w:rsidP="0048409E">
            <w:pPr>
              <w:spacing w:line="276" w:lineRule="auto"/>
              <w:rPr>
                <w:rFonts w:eastAsia="Calibri" w:cs="Arial"/>
                <w:sz w:val="20"/>
                <w:szCs w:val="20"/>
                <w:lang w:val="fr-FR" w:eastAsia="en-US"/>
              </w:rPr>
            </w:pPr>
          </w:p>
        </w:tc>
        <w:tc>
          <w:tcPr>
            <w:tcW w:w="1134" w:type="dxa"/>
            <w:tcBorders>
              <w:top w:val="nil"/>
              <w:left w:val="nil"/>
              <w:bottom w:val="nil"/>
              <w:right w:val="nil"/>
            </w:tcBorders>
          </w:tcPr>
          <w:p w:rsidR="005C1A45" w:rsidRPr="00323D99" w:rsidRDefault="005C1A45" w:rsidP="0048409E">
            <w:pPr>
              <w:spacing w:line="276" w:lineRule="auto"/>
              <w:rPr>
                <w:rFonts w:eastAsia="Calibri" w:cs="Arial"/>
                <w:sz w:val="20"/>
                <w:szCs w:val="20"/>
                <w:lang w:val="fr-FR" w:eastAsia="en-US"/>
              </w:rPr>
            </w:pPr>
          </w:p>
        </w:tc>
      </w:tr>
      <w:tr w:rsidR="005C1A45"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5C1A45" w:rsidRDefault="005C1A45" w:rsidP="0048409E">
            <w:pPr>
              <w:spacing w:line="276" w:lineRule="auto"/>
              <w:rPr>
                <w:rFonts w:eastAsia="Calibri" w:cs="Arial"/>
                <w:sz w:val="20"/>
                <w:szCs w:val="20"/>
                <w:lang w:eastAsia="en-US"/>
              </w:rPr>
            </w:pPr>
            <w:proofErr w:type="spellStart"/>
            <w:r>
              <w:rPr>
                <w:rFonts w:eastAsia="Calibri" w:cs="Arial"/>
                <w:sz w:val="20"/>
                <w:szCs w:val="20"/>
                <w:lang w:eastAsia="en-US"/>
              </w:rPr>
              <w:t>refgag</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5C1A45" w:rsidRDefault="005C1A45" w:rsidP="0048409E">
            <w:pPr>
              <w:spacing w:line="276" w:lineRule="auto"/>
              <w:jc w:val="center"/>
              <w:rPr>
                <w:rFonts w:eastAsia="Calibri" w:cs="Arial"/>
                <w:sz w:val="20"/>
                <w:szCs w:val="20"/>
                <w:lang w:eastAsia="en-US"/>
              </w:rPr>
            </w:pPr>
            <w:r>
              <w:rPr>
                <w:rFonts w:eastAsia="Calibri" w:cs="Arial"/>
                <w:sz w:val="20"/>
                <w:szCs w:val="20"/>
                <w:lang w:eastAsia="en-US"/>
              </w:rPr>
              <w:t>C</w:t>
            </w:r>
          </w:p>
        </w:tc>
        <w:tc>
          <w:tcPr>
            <w:tcW w:w="6210" w:type="dxa"/>
            <w:tcBorders>
              <w:top w:val="nil"/>
              <w:left w:val="nil"/>
              <w:bottom w:val="nil"/>
              <w:right w:val="nil"/>
            </w:tcBorders>
            <w:shd w:val="clear" w:color="auto" w:fill="auto"/>
          </w:tcPr>
          <w:p w:rsidR="005C1A45" w:rsidRPr="00323D99" w:rsidDel="00F4052D" w:rsidRDefault="005C1A45" w:rsidP="0048409E">
            <w:pPr>
              <w:spacing w:line="276" w:lineRule="auto"/>
              <w:rPr>
                <w:rFonts w:eastAsia="Calibri" w:cs="Arial"/>
                <w:sz w:val="20"/>
                <w:szCs w:val="20"/>
                <w:lang w:val="fr-FR" w:eastAsia="en-US"/>
              </w:rPr>
            </w:pPr>
          </w:p>
        </w:tc>
        <w:tc>
          <w:tcPr>
            <w:tcW w:w="1134" w:type="dxa"/>
            <w:tcBorders>
              <w:top w:val="nil"/>
              <w:left w:val="nil"/>
              <w:bottom w:val="nil"/>
              <w:right w:val="nil"/>
            </w:tcBorders>
          </w:tcPr>
          <w:p w:rsidR="005C1A45" w:rsidRPr="00323D99" w:rsidDel="00F4052D" w:rsidRDefault="005C1A45" w:rsidP="0048409E">
            <w:pPr>
              <w:spacing w:line="276" w:lineRule="auto"/>
              <w:rPr>
                <w:rFonts w:eastAsia="Calibri" w:cs="Arial"/>
                <w:sz w:val="20"/>
                <w:szCs w:val="20"/>
                <w:lang w:val="fr-FR" w:eastAsia="en-US"/>
              </w:rPr>
            </w:pPr>
          </w:p>
        </w:tc>
        <w:tc>
          <w:tcPr>
            <w:tcW w:w="1134" w:type="dxa"/>
            <w:tcBorders>
              <w:top w:val="nil"/>
              <w:left w:val="nil"/>
              <w:bottom w:val="nil"/>
              <w:right w:val="nil"/>
            </w:tcBorders>
          </w:tcPr>
          <w:p w:rsidR="005C1A45" w:rsidRPr="00323D99" w:rsidRDefault="005C1A45" w:rsidP="0048409E">
            <w:pPr>
              <w:spacing w:line="276" w:lineRule="auto"/>
              <w:rPr>
                <w:rFonts w:eastAsia="Calibri" w:cs="Arial"/>
                <w:sz w:val="20"/>
                <w:szCs w:val="20"/>
                <w:lang w:val="fr-FR" w:eastAsia="en-US"/>
              </w:rPr>
            </w:pPr>
          </w:p>
        </w:tc>
      </w:tr>
    </w:tbl>
    <w:p w:rsidR="000D0F6A" w:rsidRDefault="000D0F6A" w:rsidP="00B103EC">
      <w:pPr>
        <w:spacing w:after="200" w:line="276" w:lineRule="auto"/>
        <w:rPr>
          <w:rFonts w:eastAsia="Calibri" w:cs="Arial"/>
          <w:sz w:val="20"/>
          <w:szCs w:val="20"/>
          <w:lang w:val="fr-FR" w:eastAsia="en-US"/>
        </w:rPr>
      </w:pPr>
    </w:p>
    <w:p w:rsidR="000D0F6A" w:rsidRDefault="000D0F6A">
      <w:pPr>
        <w:rPr>
          <w:rFonts w:eastAsia="Calibri" w:cs="Arial"/>
          <w:sz w:val="20"/>
          <w:szCs w:val="20"/>
          <w:lang w:val="fr-FR" w:eastAsia="en-US"/>
        </w:rPr>
      </w:pPr>
      <w:r>
        <w:rPr>
          <w:rFonts w:eastAsia="Calibri" w:cs="Arial"/>
          <w:sz w:val="20"/>
          <w:szCs w:val="20"/>
          <w:lang w:val="fr-FR" w:eastAsia="en-US"/>
        </w:rPr>
        <w:br w:type="page"/>
      </w:r>
    </w:p>
    <w:p w:rsidR="00B103EC" w:rsidRDefault="00B103EC" w:rsidP="00B103EC">
      <w:pPr>
        <w:spacing w:after="200" w:line="276" w:lineRule="auto"/>
        <w:rPr>
          <w:rFonts w:eastAsia="Calibri" w:cs="Arial"/>
          <w:sz w:val="20"/>
          <w:szCs w:val="20"/>
          <w:lang w:val="fr-FR"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0D0F6A" w:rsidRPr="001D6F09" w:rsidTr="0048409E">
        <w:tc>
          <w:tcPr>
            <w:tcW w:w="1440" w:type="dxa"/>
            <w:gridSpan w:val="2"/>
            <w:tcBorders>
              <w:bottom w:val="single" w:sz="4" w:space="0" w:color="auto"/>
            </w:tcBorders>
            <w:shd w:val="clear" w:color="auto" w:fill="auto"/>
            <w:vAlign w:val="cente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Bridge Arch Aggregation</w:t>
            </w:r>
          </w:p>
        </w:tc>
      </w:tr>
      <w:tr w:rsidR="000D0F6A" w:rsidRPr="001D6F09" w:rsidTr="0048409E">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0D0F6A" w:rsidRPr="001D6F09" w:rsidRDefault="000D0F6A" w:rsidP="0048409E">
            <w:pPr>
              <w:rPr>
                <w:rFonts w:eastAsia="Calibri" w:cs="Arial"/>
                <w:sz w:val="20"/>
                <w:szCs w:val="20"/>
                <w:lang w:eastAsia="en-US"/>
              </w:rPr>
            </w:pPr>
          </w:p>
        </w:tc>
      </w:tr>
      <w:tr w:rsidR="000D0F6A" w:rsidRPr="001D6F09" w:rsidTr="0048409E">
        <w:tc>
          <w:tcPr>
            <w:tcW w:w="1440" w:type="dxa"/>
            <w:gridSpan w:val="2"/>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roofErr w:type="spellStart"/>
            <w:r w:rsidRPr="001D6F09">
              <w:rPr>
                <w:rFonts w:eastAsia="Calibri" w:cs="Arial"/>
                <w:sz w:val="20"/>
                <w:szCs w:val="20"/>
                <w:lang w:eastAsia="en-US"/>
              </w:rPr>
              <w:t>c_brga</w:t>
            </w:r>
            <w:proofErr w:type="spellEnd"/>
          </w:p>
        </w:tc>
        <w:tc>
          <w:tcPr>
            <w:tcW w:w="720" w:type="dxa"/>
            <w:tcBorders>
              <w:top w:val="nil"/>
              <w:left w:val="nil"/>
              <w:bottom w:val="nil"/>
              <w:right w:val="nil"/>
            </w:tcBorders>
            <w:shd w:val="clear" w:color="auto" w:fill="auto"/>
          </w:tcPr>
          <w:p w:rsidR="000D0F6A" w:rsidRPr="001D6F09" w:rsidRDefault="000D0F6A" w:rsidP="0048409E">
            <w:pPr>
              <w:spacing w:line="276" w:lineRule="auto"/>
              <w:jc w:val="right"/>
              <w:rPr>
                <w:rFonts w:eastAsia="Calibri" w:cs="Arial"/>
                <w:sz w:val="20"/>
                <w:szCs w:val="20"/>
                <w:lang w:eastAsia="en-US"/>
              </w:rPr>
            </w:pPr>
            <w:r w:rsidRPr="001D6F09">
              <w:rPr>
                <w:rFonts w:eastAsia="Calibri" w:cs="Arial"/>
                <w:sz w:val="20"/>
                <w:szCs w:val="20"/>
                <w:lang w:eastAsia="en-US"/>
              </w:rPr>
              <w:t>Code:</w:t>
            </w:r>
          </w:p>
        </w:tc>
        <w:tc>
          <w:tcPr>
            <w:tcW w:w="720" w:type="dxa"/>
            <w:tcBorders>
              <w:top w:val="nil"/>
              <w:left w:val="nil"/>
              <w:bottom w:val="nil"/>
              <w:right w:val="nil"/>
            </w:tcBorders>
            <w:shd w:val="clear" w:color="auto" w:fill="auto"/>
          </w:tcPr>
          <w:p w:rsidR="000D0F6A" w:rsidRPr="001D6F09" w:rsidRDefault="000D0F6A" w:rsidP="0048409E">
            <w:pPr>
              <w:spacing w:line="276" w:lineRule="auto"/>
              <w:jc w:val="right"/>
              <w:rPr>
                <w:rFonts w:eastAsia="Calibri" w:cs="Arial"/>
                <w:sz w:val="20"/>
                <w:szCs w:val="20"/>
                <w:lang w:eastAsia="en-US"/>
              </w:rPr>
            </w:pPr>
            <w:r w:rsidRPr="001D6F09">
              <w:rPr>
                <w:rFonts w:eastAsia="Calibri" w:cs="Arial"/>
                <w:sz w:val="20"/>
                <w:szCs w:val="20"/>
                <w:lang w:eastAsia="en-US"/>
              </w:rPr>
              <w:t>18003</w:t>
            </w:r>
          </w:p>
        </w:tc>
      </w:tr>
      <w:tr w:rsidR="000D0F6A" w:rsidRPr="001D6F09" w:rsidTr="0048409E">
        <w:tc>
          <w:tcPr>
            <w:tcW w:w="1440" w:type="dxa"/>
            <w:gridSpan w:val="2"/>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O</w:t>
            </w:r>
          </w:p>
        </w:tc>
      </w:tr>
      <w:tr w:rsidR="000D0F6A" w:rsidRPr="001D6F09" w:rsidTr="0048409E">
        <w:tc>
          <w:tcPr>
            <w:tcW w:w="1440" w:type="dxa"/>
            <w:gridSpan w:val="2"/>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N</w:t>
            </w:r>
          </w:p>
        </w:tc>
      </w:tr>
      <w:tr w:rsidR="000D0F6A" w:rsidRPr="001D6F09" w:rsidTr="0048409E">
        <w:trPr>
          <w:trHeight w:val="432"/>
        </w:trPr>
        <w:tc>
          <w:tcPr>
            <w:tcW w:w="10800" w:type="dxa"/>
            <w:gridSpan w:val="7"/>
            <w:tcBorders>
              <w:top w:val="nil"/>
              <w:left w:val="nil"/>
              <w:bottom w:val="nil"/>
              <w:right w:val="nil"/>
            </w:tcBorders>
            <w:shd w:val="clear" w:color="auto" w:fill="auto"/>
          </w:tcPr>
          <w:p w:rsidR="000D0F6A" w:rsidRPr="001D6F09" w:rsidRDefault="000D0F6A" w:rsidP="0048409E">
            <w:pPr>
              <w:rPr>
                <w:rFonts w:eastAsia="Calibri" w:cs="Arial"/>
                <w:sz w:val="20"/>
                <w:szCs w:val="20"/>
                <w:lang w:eastAsia="en-US"/>
              </w:rPr>
            </w:pPr>
          </w:p>
        </w:tc>
      </w:tr>
      <w:tr w:rsidR="000D0F6A" w:rsidRPr="001D6F09" w:rsidTr="0048409E">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u w:val="single"/>
                <w:lang w:eastAsia="en-US"/>
              </w:rPr>
            </w:pPr>
            <w:r w:rsidRPr="001D6F09">
              <w:rPr>
                <w:rFonts w:eastAsia="Calibri" w:cs="Arial"/>
                <w:sz w:val="20"/>
                <w:szCs w:val="20"/>
                <w:u w:val="single"/>
                <w:lang w:eastAsia="en-US"/>
              </w:rPr>
              <w:t>Data Dictionary (DD) Reference:</w:t>
            </w:r>
          </w:p>
        </w:tc>
      </w:tr>
      <w:tr w:rsidR="000D0F6A" w:rsidRPr="001D6F09" w:rsidTr="0048409E">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2012-08-03</w:t>
            </w:r>
          </w:p>
        </w:tc>
      </w:tr>
      <w:tr w:rsidR="000D0F6A" w:rsidRPr="001D6F09" w:rsidTr="0048409E">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 xml:space="preserve">A collection of the bridge arch </w:t>
            </w:r>
            <w:proofErr w:type="gramStart"/>
            <w:r w:rsidRPr="001D6F09">
              <w:rPr>
                <w:rFonts w:eastAsia="Calibri" w:cs="Arial"/>
                <w:sz w:val="20"/>
                <w:szCs w:val="20"/>
                <w:lang w:eastAsia="en-US"/>
              </w:rPr>
              <w:t>elements  comprising</w:t>
            </w:r>
            <w:proofErr w:type="gramEnd"/>
            <w:r w:rsidRPr="001D6F09">
              <w:rPr>
                <w:rFonts w:eastAsia="Calibri" w:cs="Arial"/>
                <w:sz w:val="20"/>
                <w:szCs w:val="20"/>
                <w:lang w:eastAsia="en-US"/>
              </w:rPr>
              <w:t xml:space="preserve"> an entire bridge arch.</w:t>
            </w:r>
          </w:p>
        </w:tc>
      </w:tr>
      <w:tr w:rsidR="000D0F6A" w:rsidRPr="001D6F09" w:rsidTr="0048409E">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rPr>
                <w:rFonts w:eastAsia="Calibri" w:cs="Arial"/>
                <w:sz w:val="20"/>
                <w:szCs w:val="20"/>
                <w:lang w:eastAsia="en-US"/>
              </w:rPr>
            </w:pPr>
          </w:p>
        </w:tc>
      </w:tr>
      <w:tr w:rsidR="000D0F6A" w:rsidRPr="001D6F09" w:rsidTr="0048409E">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u w:val="single"/>
                <w:lang w:eastAsia="en-US"/>
              </w:rPr>
            </w:pPr>
            <w:r w:rsidRPr="001D6F09">
              <w:rPr>
                <w:rFonts w:eastAsia="Calibri" w:cs="Arial"/>
                <w:sz w:val="20"/>
                <w:szCs w:val="20"/>
                <w:u w:val="single"/>
                <w:lang w:eastAsia="en-US"/>
              </w:rPr>
              <w:t>Attribute Bindings:</w:t>
            </w:r>
          </w:p>
        </w:tc>
      </w:tr>
    </w:tbl>
    <w:p w:rsidR="000D0F6A" w:rsidRPr="001D6F09" w:rsidRDefault="000D0F6A" w:rsidP="000D0F6A">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0D0F6A" w:rsidRPr="001D6F09" w:rsidTr="0048409E">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usage</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constraints</w:t>
            </w:r>
          </w:p>
        </w:tc>
      </w:tr>
      <w:tr w:rsidR="000D0F6A"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
        </w:tc>
      </w:tr>
      <w:tr w:rsidR="000D0F6A"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
        </w:tc>
      </w:tr>
      <w:tr w:rsidR="000D0F6A"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
        </w:tc>
      </w:tr>
      <w:tr w:rsidR="000D0F6A"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
        </w:tc>
      </w:tr>
      <w:tr w:rsidR="000D0F6A"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
        </w:tc>
      </w:tr>
      <w:tr w:rsidR="000D0F6A"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
        </w:tc>
      </w:tr>
      <w:tr w:rsidR="000D0F6A"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
        </w:tc>
      </w:tr>
      <w:tr w:rsidR="000D0F6A"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C</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format = "</w:t>
            </w:r>
            <w:proofErr w:type="spellStart"/>
            <w:r w:rsidRPr="001D6F09">
              <w:rPr>
                <w:rFonts w:eastAsia="Calibri" w:cs="Arial"/>
                <w:sz w:val="20"/>
                <w:szCs w:val="20"/>
                <w:lang w:eastAsia="en-US"/>
              </w:rPr>
              <w:t>ccyymmdd</w:t>
            </w:r>
            <w:proofErr w:type="spellEnd"/>
            <w:r w:rsidRPr="001D6F09">
              <w:rPr>
                <w:rFonts w:eastAsia="Calibri" w:cs="Arial"/>
                <w:sz w:val="20"/>
                <w:szCs w:val="20"/>
                <w:lang w:eastAsia="en-US"/>
              </w:rPr>
              <w:t>"</w:t>
            </w:r>
          </w:p>
        </w:tc>
      </w:tr>
      <w:tr w:rsidR="000D0F6A"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C</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roofErr w:type="gramStart"/>
            <w:r w:rsidRPr="001D6F09">
              <w:rPr>
                <w:rFonts w:eastAsia="Calibri" w:cs="Arial"/>
                <w:sz w:val="20"/>
                <w:szCs w:val="20"/>
                <w:lang w:eastAsia="en-US"/>
              </w:rPr>
              <w:t>format</w:t>
            </w:r>
            <w:proofErr w:type="gramEnd"/>
            <w:r w:rsidRPr="001D6F09">
              <w:rPr>
                <w:rFonts w:eastAsia="Calibri" w:cs="Arial"/>
                <w:sz w:val="20"/>
                <w:szCs w:val="20"/>
                <w:lang w:eastAsia="en-US"/>
              </w:rPr>
              <w:t xml:space="preserve"> = "</w:t>
            </w:r>
            <w:proofErr w:type="spellStart"/>
            <w:r w:rsidRPr="001D6F09">
              <w:rPr>
                <w:rFonts w:eastAsia="Calibri" w:cs="Arial"/>
                <w:sz w:val="20"/>
                <w:szCs w:val="20"/>
                <w:lang w:eastAsia="en-US"/>
              </w:rPr>
              <w:t>cc,cc,ccccc,c</w:t>
            </w:r>
            <w:proofErr w:type="spellEnd"/>
            <w:r w:rsidRPr="001D6F09">
              <w:rPr>
                <w:rFonts w:eastAsia="Calibri" w:cs="Arial"/>
                <w:sz w:val="20"/>
                <w:szCs w:val="20"/>
                <w:lang w:eastAsia="en-US"/>
              </w:rPr>
              <w:t>…"</w:t>
            </w:r>
          </w:p>
        </w:tc>
      </w:tr>
    </w:tbl>
    <w:p w:rsidR="000D0F6A" w:rsidRPr="009A267F" w:rsidRDefault="000D0F6A" w:rsidP="00B103EC">
      <w:pPr>
        <w:spacing w:after="200" w:line="276" w:lineRule="auto"/>
        <w:rPr>
          <w:rFonts w:eastAsia="Calibri" w:cs="Arial"/>
          <w:sz w:val="20"/>
          <w:szCs w:val="20"/>
          <w:lang w:val="fr-FR" w:eastAsia="en-US"/>
        </w:rPr>
        <w:sectPr w:rsidR="000D0F6A"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Bunker station</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bunsta</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17054</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station, at which a ship is able to bunker fuel, water or ballast</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gridCol w:w="168"/>
      </w:tblGrid>
      <w:tr w:rsidR="00FB1057" w:rsidRPr="000E289D" w:rsidTr="008A0F57">
        <w:trPr>
          <w:gridAfter w:val="1"/>
          <w:wAfter w:w="168" w:type="dxa"/>
          <w:tblHeader/>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bunves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catbun</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0E289D" w:rsidRDefault="00FB10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0E289D" w:rsidRDefault="00FB1057"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0E289D" w:rsidRDefault="00FB1057" w:rsidP="00F63D4D">
            <w:pPr>
              <w:spacing w:line="276" w:lineRule="auto"/>
              <w:rPr>
                <w:rFonts w:eastAsia="Calibri" w:cs="Arial"/>
                <w:sz w:val="20"/>
                <w:szCs w:val="20"/>
                <w:lang w:eastAsia="en-US"/>
              </w:rPr>
            </w:pP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96" w:author="Birklhuber Bernd" w:date="2014-06-27T14:53:00Z">
              <w:r w:rsidRPr="00323D99" w:rsidDel="00A22D65">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397" w:author="Birklhuber Bernd" w:date="2014-06-27T14:53:00Z">
              <w:r w:rsidRPr="00323D99">
                <w:rPr>
                  <w:rFonts w:eastAsia="Calibri" w:cs="Arial"/>
                  <w:sz w:val="20"/>
                  <w:szCs w:val="20"/>
                  <w:lang w:eastAsia="en-US"/>
                </w:rPr>
                <w:t>Feature name</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CB3E4E"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98" w:author="Birklhuber Bernd" w:date="2014-06-27T14:53:00Z">
              <w:r w:rsidRPr="00323D99" w:rsidDel="00A22D65">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CB3E4E"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399" w:author="Birklhuber Bernd" w:date="2014-06-27T14:53:00Z">
              <w:r w:rsidRPr="00323D99" w:rsidDel="00A22D65">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400" w:author="Birklhuber Bernd" w:date="2014-06-27T14:53:00Z">
              <w:r w:rsidRPr="00323D99">
                <w:rPr>
                  <w:rFonts w:eastAsia="Calibri" w:cs="Arial"/>
                  <w:sz w:val="20"/>
                  <w:szCs w:val="20"/>
                  <w:lang w:eastAsia="en-US"/>
                </w:rPr>
                <w:t>Information</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63937"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401" w:author="Birklhuber Bernd" w:date="2014-06-27T14:53:00Z">
              <w:r w:rsidRPr="00323D99" w:rsidDel="00A22D65">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63937"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402" w:author="Birklhuber Bernd" w:date="2014-06-27T14:53:00Z">
              <w:r w:rsidRPr="00323D99" w:rsidDel="00A22D65">
                <w:rPr>
                  <w:rFonts w:eastAsia="Calibri" w:cs="Arial"/>
                  <w:sz w:val="20"/>
                  <w:szCs w:val="20"/>
                  <w:lang w:eastAsia="en-US"/>
                </w:rPr>
                <w:delText>M</w:delText>
              </w:r>
            </w:del>
            <w:ins w:id="403" w:author="Birklhuber Bernd" w:date="2014-06-27T14:53:00Z">
              <w:r w:rsidRPr="00323D99">
                <w:rPr>
                  <w:rFonts w:eastAsia="Calibri" w:cs="Arial"/>
                  <w:sz w:val="20"/>
                  <w:szCs w:val="20"/>
                  <w:lang w:eastAsia="en-US"/>
                </w:rPr>
                <w:t>O</w:t>
              </w:r>
            </w:ins>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min = "1"</w:t>
            </w: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E7519B" w:rsidP="00F63D4D">
            <w:pPr>
              <w:spacing w:line="276" w:lineRule="auto"/>
              <w:rPr>
                <w:rFonts w:eastAsia="Calibri" w:cs="Arial"/>
                <w:sz w:val="20"/>
                <w:szCs w:val="20"/>
                <w:lang w:eastAsia="en-US"/>
              </w:rPr>
            </w:pPr>
            <w:r w:rsidRPr="00323D99">
              <w:rPr>
                <w:rFonts w:eastAsia="Calibri" w:cs="Arial"/>
                <w:sz w:val="20"/>
                <w:szCs w:val="20"/>
                <w:lang w:eastAsia="en-US"/>
              </w:rPr>
              <w:t>N</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020AFA">
            <w:pPr>
              <w:spacing w:line="276" w:lineRule="auto"/>
              <w:rPr>
                <w:rFonts w:eastAsia="Calibri" w:cs="Arial"/>
                <w:sz w:val="20"/>
                <w:szCs w:val="20"/>
                <w:lang w:eastAsia="en-US"/>
              </w:rPr>
            </w:pPr>
            <w:ins w:id="404" w:author="Birklhuber Bernd" w:date="2014-06-27T14:53:00Z">
              <w:r w:rsidRPr="00323D99">
                <w:rPr>
                  <w:rFonts w:eastAsia="Calibri" w:cs="Arial"/>
                  <w:sz w:val="20"/>
                  <w:szCs w:val="20"/>
                  <w:lang w:eastAsia="en-US"/>
                </w:rPr>
                <w:t>Pictorial repres</w:t>
              </w:r>
            </w:ins>
            <w:r w:rsidRPr="00323D99">
              <w:rPr>
                <w:rFonts w:eastAsia="Calibri" w:cs="Arial"/>
                <w:sz w:val="20"/>
                <w:szCs w:val="20"/>
                <w:lang w:eastAsia="en-US"/>
              </w:rPr>
              <w:t>e</w:t>
            </w:r>
            <w:ins w:id="405" w:author="Birklhuber Bernd" w:date="2014-06-27T14:53:00Z">
              <w:r w:rsidRPr="00323D99">
                <w:rPr>
                  <w:rFonts w:eastAsia="Calibri" w:cs="Arial"/>
                  <w:sz w:val="20"/>
                  <w:szCs w:val="20"/>
                  <w:lang w:eastAsia="en-US"/>
                </w:rPr>
                <w:t>ntation</w:t>
              </w:r>
            </w:ins>
          </w:p>
        </w:tc>
        <w:tc>
          <w:tcPr>
            <w:tcW w:w="1134" w:type="dxa"/>
            <w:tcBorders>
              <w:top w:val="nil"/>
              <w:left w:val="nil"/>
              <w:bottom w:val="nil"/>
              <w:right w:val="nil"/>
            </w:tcBorders>
          </w:tcPr>
          <w:p w:rsidR="00FB1057" w:rsidRPr="00323D99" w:rsidRDefault="00FB1057" w:rsidP="00020AFA">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F242D7" w:rsidP="00020AFA">
            <w:pPr>
              <w:spacing w:line="276" w:lineRule="auto"/>
              <w:rPr>
                <w:rFonts w:eastAsia="Calibri" w:cs="Arial"/>
                <w:sz w:val="20"/>
                <w:szCs w:val="20"/>
                <w:lang w:eastAsia="en-US"/>
              </w:rPr>
            </w:pPr>
            <w:r w:rsidRPr="00323D99">
              <w:rPr>
                <w:rFonts w:eastAsia="Calibri" w:cs="Arial"/>
                <w:sz w:val="20"/>
                <w:szCs w:val="20"/>
                <w:lang w:eastAsia="en-US"/>
              </w:rPr>
              <w:t>-</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406" w:author="Birklhuber Bernd" w:date="2014-06-27T14:53:00Z">
              <w:r w:rsidRPr="00323D99" w:rsidDel="00A22D65">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ins w:id="407" w:author="Birklhuber Bernd" w:date="2014-06-27T14:53:00Z">
              <w:r w:rsidRPr="00323D99">
                <w:rPr>
                  <w:rFonts w:eastAsia="Calibri" w:cs="Arial"/>
                  <w:sz w:val="20"/>
                  <w:szCs w:val="20"/>
                  <w:lang w:eastAsia="en-US"/>
                </w:rPr>
                <w:t>Textual description</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257706"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408" w:author="Birklhuber Bernd" w:date="2014-06-27T14:53:00Z">
              <w:r w:rsidRPr="00323D99" w:rsidDel="00A22D65">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format = "</w:t>
            </w:r>
            <w:proofErr w:type="spellStart"/>
            <w:r w:rsidRPr="00323D99">
              <w:rPr>
                <w:rFonts w:eastAsia="Calibri" w:cs="Arial"/>
                <w:sz w:val="20"/>
                <w:szCs w:val="20"/>
                <w:lang w:eastAsia="en-US"/>
              </w:rPr>
              <w:t>ccyymmdd</w:t>
            </w:r>
            <w:proofErr w:type="spellEnd"/>
            <w:r w:rsidRPr="00323D99">
              <w:rPr>
                <w:rFonts w:eastAsia="Calibri" w:cs="Arial"/>
                <w:sz w:val="20"/>
                <w:szCs w:val="20"/>
                <w:lang w:eastAsia="en-US"/>
              </w:rPr>
              <w:t>"</w:t>
            </w:r>
            <w:ins w:id="409" w:author="Birklhuber Bernd" w:date="2014-06-27T14:54:00Z">
              <w:r w:rsidRPr="00323D99">
                <w:rPr>
                  <w:rFonts w:eastAsia="Calibri" w:cs="Arial"/>
                  <w:sz w:val="20"/>
                  <w:szCs w:val="20"/>
                  <w:lang w:eastAsia="en-US"/>
                </w:rPr>
                <w:t xml:space="preserve"> fixed date range</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410" w:author="Birklhuber Bernd" w:date="2014-06-27T14:53:00Z">
              <w:r w:rsidRPr="00323D99" w:rsidDel="00A22D6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format = "</w:t>
            </w:r>
            <w:proofErr w:type="spellStart"/>
            <w:r w:rsidRPr="00323D99">
              <w:rPr>
                <w:rFonts w:eastAsia="Calibri" w:cs="Arial"/>
                <w:sz w:val="20"/>
                <w:szCs w:val="20"/>
                <w:lang w:eastAsia="en-US"/>
              </w:rPr>
              <w:t>ccyymmdd</w:t>
            </w:r>
            <w:proofErr w:type="spellEnd"/>
            <w:r w:rsidRPr="00323D99">
              <w:rPr>
                <w:rFonts w:eastAsia="Calibri" w:cs="Arial"/>
                <w:sz w:val="20"/>
                <w:szCs w:val="20"/>
                <w:lang w:eastAsia="en-US"/>
              </w:rPr>
              <w:t>"</w:t>
            </w: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411" w:author="Birklhuber Bernd" w:date="2014-06-27T14:54:00Z">
              <w:r w:rsidRPr="00323D99" w:rsidDel="00A22D65">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format = "</w:t>
            </w:r>
            <w:proofErr w:type="spellStart"/>
            <w:r w:rsidRPr="00323D99">
              <w:rPr>
                <w:rFonts w:eastAsia="Calibri" w:cs="Arial"/>
                <w:sz w:val="20"/>
                <w:szCs w:val="20"/>
                <w:lang w:eastAsia="en-US"/>
              </w:rPr>
              <w:t>ccyymmdd</w:t>
            </w:r>
            <w:proofErr w:type="spellEnd"/>
            <w:r w:rsidRPr="00323D99">
              <w:rPr>
                <w:rFonts w:eastAsia="Calibri" w:cs="Arial"/>
                <w:sz w:val="20"/>
                <w:szCs w:val="20"/>
                <w:lang w:eastAsia="en-US"/>
              </w:rPr>
              <w:t>"</w:t>
            </w:r>
            <w:ins w:id="412" w:author="Birklhuber Bernd" w:date="2014-06-27T14:54:00Z">
              <w:r w:rsidRPr="00323D99">
                <w:rPr>
                  <w:rFonts w:eastAsia="Calibri" w:cs="Arial"/>
                  <w:sz w:val="20"/>
                  <w:szCs w:val="20"/>
                  <w:lang w:eastAsia="en-US"/>
                </w:rPr>
                <w:t xml:space="preserve"> periodic date range</w:t>
              </w:r>
            </w:ins>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413" w:author="Birklhuber Bernd" w:date="2014-06-27T14:54:00Z">
              <w:r w:rsidRPr="00323D99" w:rsidDel="00A22D65">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r w:rsidRPr="00323D99">
              <w:rPr>
                <w:rFonts w:eastAsia="Calibri" w:cs="Arial"/>
                <w:sz w:val="20"/>
                <w:szCs w:val="20"/>
                <w:lang w:eastAsia="en-US"/>
              </w:rPr>
              <w:t>O</w:t>
            </w:r>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format = "</w:t>
            </w:r>
            <w:proofErr w:type="spellStart"/>
            <w:r w:rsidRPr="00323D99">
              <w:rPr>
                <w:rFonts w:eastAsia="Calibri" w:cs="Arial"/>
                <w:sz w:val="20"/>
                <w:szCs w:val="20"/>
                <w:lang w:eastAsia="en-US"/>
              </w:rPr>
              <w:t>ccyymmdd</w:t>
            </w:r>
            <w:proofErr w:type="spellEnd"/>
            <w:r w:rsidRPr="00323D99">
              <w:rPr>
                <w:rFonts w:eastAsia="Calibri" w:cs="Arial"/>
                <w:sz w:val="20"/>
                <w:szCs w:val="20"/>
                <w:lang w:eastAsia="en-US"/>
              </w:rPr>
              <w:t>"</w:t>
            </w: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793DB2" w:rsidP="00F63D4D">
            <w:pPr>
              <w:spacing w:line="276" w:lineRule="auto"/>
              <w:rPr>
                <w:rFonts w:eastAsia="Calibri" w:cs="Arial"/>
                <w:sz w:val="20"/>
                <w:szCs w:val="20"/>
                <w:lang w:eastAsia="en-US"/>
              </w:rPr>
            </w:pPr>
            <w:r w:rsidRPr="00323D99">
              <w:rPr>
                <w:rFonts w:eastAsia="Calibri" w:cs="Arial"/>
                <w:sz w:val="20"/>
                <w:szCs w:val="20"/>
                <w:lang w:eastAsia="en-US"/>
              </w:rPr>
              <w:t>Y</w:t>
            </w:r>
          </w:p>
        </w:tc>
      </w:tr>
      <w:tr w:rsidR="00FB1057" w:rsidRPr="000E289D"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414" w:author="Birklhuber Bernd" w:date="2014-06-27T14:54:00Z">
              <w:r w:rsidRPr="00323D99" w:rsidDel="00A22D65">
                <w:rPr>
                  <w:rFonts w:eastAsia="Calibri" w:cs="Arial"/>
                  <w:sz w:val="20"/>
                  <w:szCs w:val="20"/>
                  <w:lang w:eastAsia="en-US"/>
                </w:rPr>
                <w:delText>C</w:delText>
              </w:r>
            </w:del>
            <w:ins w:id="415" w:author="Birklhuber Bernd" w:date="2014-06-27T14:54:00Z">
              <w:r w:rsidRPr="00323D99">
                <w:rPr>
                  <w:rFonts w:eastAsia="Calibri" w:cs="Arial"/>
                  <w:sz w:val="20"/>
                  <w:szCs w:val="20"/>
                  <w:lang w:eastAsia="en-US"/>
                </w:rPr>
                <w:t>O</w:t>
              </w:r>
            </w:ins>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eastAsia="en-US"/>
              </w:rPr>
            </w:pPr>
            <w:r w:rsidRPr="00323D99">
              <w:rPr>
                <w:rFonts w:eastAsia="Calibri" w:cs="Arial"/>
                <w:sz w:val="20"/>
                <w:szCs w:val="20"/>
                <w:lang w:eastAsia="en-US"/>
              </w:rPr>
              <w:t>format = "</w:t>
            </w:r>
            <w:proofErr w:type="spellStart"/>
            <w:r w:rsidRPr="00323D99">
              <w:rPr>
                <w:rFonts w:eastAsia="Calibri" w:cs="Arial"/>
                <w:sz w:val="20"/>
                <w:szCs w:val="20"/>
                <w:lang w:eastAsia="en-US"/>
              </w:rPr>
              <w:t>ccyymmdd</w:t>
            </w:r>
            <w:proofErr w:type="spellEnd"/>
            <w:r w:rsidRPr="00323D99">
              <w:rPr>
                <w:rFonts w:eastAsia="Calibri" w:cs="Arial"/>
                <w:sz w:val="20"/>
                <w:szCs w:val="20"/>
                <w:lang w:eastAsia="en-US"/>
              </w:rPr>
              <w:t>"</w:t>
            </w:r>
          </w:p>
        </w:tc>
        <w:tc>
          <w:tcPr>
            <w:tcW w:w="1134" w:type="dxa"/>
            <w:tcBorders>
              <w:top w:val="nil"/>
              <w:left w:val="nil"/>
              <w:bottom w:val="nil"/>
              <w:right w:val="nil"/>
            </w:tcBorders>
          </w:tcPr>
          <w:p w:rsidR="00FB1057" w:rsidRPr="00323D99" w:rsidRDefault="00FB10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FB1057" w:rsidRPr="00323D99" w:rsidRDefault="001446B1" w:rsidP="00F63D4D">
            <w:pPr>
              <w:spacing w:line="276" w:lineRule="auto"/>
              <w:rPr>
                <w:rFonts w:eastAsia="Calibri" w:cs="Arial"/>
                <w:sz w:val="20"/>
                <w:szCs w:val="20"/>
                <w:lang w:eastAsia="en-US"/>
              </w:rPr>
            </w:pPr>
            <w:r w:rsidRPr="00323D99">
              <w:rPr>
                <w:rFonts w:eastAsia="Calibri" w:cs="Arial"/>
                <w:sz w:val="20"/>
                <w:szCs w:val="20"/>
                <w:lang w:eastAsia="en-US"/>
              </w:rPr>
              <w:t>-</w:t>
            </w:r>
          </w:p>
        </w:tc>
      </w:tr>
      <w:tr w:rsidR="00FB1057" w:rsidRPr="008E243B"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rPr>
                <w:rFonts w:eastAsia="Calibri" w:cs="Arial"/>
                <w:sz w:val="20"/>
                <w:szCs w:val="20"/>
                <w:lang w:eastAsia="en-US"/>
              </w:rPr>
            </w:pPr>
            <w:del w:id="416" w:author="Birklhuber Bernd" w:date="2014-07-03T14:31:00Z">
              <w:r w:rsidRPr="00323D99" w:rsidDel="00020AFA">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FB1057" w:rsidRPr="00323D99" w:rsidRDefault="00FB1057" w:rsidP="00F63D4D">
            <w:pPr>
              <w:spacing w:line="276" w:lineRule="auto"/>
              <w:jc w:val="center"/>
              <w:rPr>
                <w:rFonts w:eastAsia="Calibri" w:cs="Arial"/>
                <w:sz w:val="20"/>
                <w:szCs w:val="20"/>
                <w:lang w:eastAsia="en-US"/>
              </w:rPr>
            </w:pPr>
            <w:del w:id="417" w:author="Birklhuber Bernd" w:date="2014-07-03T14:31:00Z">
              <w:r w:rsidRPr="00323D99" w:rsidDel="00020AFA">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FB1057" w:rsidRPr="00323D99" w:rsidRDefault="00FB1057" w:rsidP="00F63D4D">
            <w:pPr>
              <w:spacing w:line="276" w:lineRule="auto"/>
              <w:rPr>
                <w:rFonts w:eastAsia="Calibri" w:cs="Arial"/>
                <w:sz w:val="20"/>
                <w:szCs w:val="20"/>
                <w:lang w:val="fr-FR" w:eastAsia="en-US"/>
              </w:rPr>
            </w:pPr>
            <w:del w:id="418" w:author="Birklhuber Bernd" w:date="2014-07-03T14:31:00Z">
              <w:r w:rsidRPr="00323D99" w:rsidDel="00020AFA">
                <w:rPr>
                  <w:rFonts w:eastAsia="Calibri" w:cs="Arial"/>
                  <w:sz w:val="20"/>
                  <w:szCs w:val="20"/>
                  <w:lang w:val="fr-FR" w:eastAsia="en-US"/>
                </w:rPr>
                <w:delText>format = "cc,cc,ccccc,c..."</w:delText>
              </w:r>
            </w:del>
          </w:p>
        </w:tc>
        <w:tc>
          <w:tcPr>
            <w:tcW w:w="1134" w:type="dxa"/>
            <w:tcBorders>
              <w:top w:val="nil"/>
              <w:left w:val="nil"/>
              <w:bottom w:val="nil"/>
              <w:right w:val="nil"/>
            </w:tcBorders>
          </w:tcPr>
          <w:p w:rsidR="00FB1057" w:rsidRPr="00323D99" w:rsidDel="00020AFA" w:rsidRDefault="00FB10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FB1057" w:rsidRPr="00323D99" w:rsidDel="00020AFA" w:rsidRDefault="00F561E5" w:rsidP="00F63D4D">
            <w:pPr>
              <w:spacing w:line="276" w:lineRule="auto"/>
              <w:rPr>
                <w:rFonts w:eastAsia="Calibri" w:cs="Arial"/>
                <w:sz w:val="20"/>
                <w:szCs w:val="20"/>
                <w:lang w:val="fr-FR" w:eastAsia="en-US"/>
              </w:rPr>
            </w:pPr>
            <w:r w:rsidRPr="00323D99">
              <w:rPr>
                <w:rFonts w:eastAsia="Calibri" w:cs="Arial"/>
                <w:sz w:val="20"/>
                <w:szCs w:val="20"/>
                <w:lang w:val="fr-FR" w:eastAsia="en-US"/>
              </w:rPr>
              <w:t>N</w:t>
            </w:r>
          </w:p>
        </w:tc>
      </w:tr>
      <w:tr w:rsidR="000D0F6A"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gridSpan w:val="4"/>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
        </w:tc>
      </w:tr>
      <w:tr w:rsidR="000D0F6A" w:rsidRPr="008E243B"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0D0F6A" w:rsidRPr="00323D99" w:rsidDel="00020AFA" w:rsidRDefault="000D0F6A" w:rsidP="00F63D4D">
            <w:pPr>
              <w:spacing w:line="276" w:lineRule="auto"/>
              <w:rPr>
                <w:rFonts w:eastAsia="Calibri" w:cs="Arial"/>
                <w:sz w:val="20"/>
                <w:szCs w:val="20"/>
                <w:lang w:eastAsia="en-US"/>
              </w:rPr>
            </w:pPr>
            <w:proofErr w:type="spellStart"/>
            <w:r>
              <w:rPr>
                <w:rFonts w:eastAsia="Calibri" w:cs="Arial"/>
                <w:sz w:val="20"/>
                <w:szCs w:val="20"/>
                <w:lang w:eastAsia="en-US"/>
              </w:rPr>
              <w:t>catvol</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323D99" w:rsidDel="00020AFA" w:rsidRDefault="000D0F6A" w:rsidP="00F63D4D">
            <w:pPr>
              <w:spacing w:line="276" w:lineRule="auto"/>
              <w:jc w:val="center"/>
              <w:rPr>
                <w:rFonts w:eastAsia="Calibri" w:cs="Arial"/>
                <w:sz w:val="20"/>
                <w:szCs w:val="20"/>
                <w:lang w:eastAsia="en-US"/>
              </w:rPr>
            </w:pPr>
            <w:r>
              <w:rPr>
                <w:rFonts w:eastAsia="Calibri" w:cs="Arial"/>
                <w:sz w:val="20"/>
                <w:szCs w:val="20"/>
                <w:lang w:eastAsia="en-US"/>
              </w:rPr>
              <w:t>C</w:t>
            </w:r>
          </w:p>
        </w:tc>
        <w:tc>
          <w:tcPr>
            <w:tcW w:w="6210" w:type="dxa"/>
            <w:tcBorders>
              <w:top w:val="nil"/>
              <w:left w:val="nil"/>
              <w:bottom w:val="nil"/>
              <w:right w:val="nil"/>
            </w:tcBorders>
            <w:shd w:val="clear" w:color="auto" w:fill="auto"/>
          </w:tcPr>
          <w:p w:rsidR="000D0F6A" w:rsidRPr="00323D99" w:rsidDel="00020AFA" w:rsidRDefault="000D0F6A" w:rsidP="00F63D4D">
            <w:pPr>
              <w:spacing w:line="276" w:lineRule="auto"/>
              <w:rPr>
                <w:rFonts w:eastAsia="Calibri" w:cs="Arial"/>
                <w:sz w:val="20"/>
                <w:szCs w:val="20"/>
                <w:lang w:val="fr-FR" w:eastAsia="en-US"/>
              </w:rPr>
            </w:pPr>
            <w:r>
              <w:rPr>
                <w:rFonts w:eastAsia="Calibri" w:cs="Arial"/>
                <w:sz w:val="20"/>
                <w:szCs w:val="20"/>
                <w:lang w:val="fr-FR" w:eastAsia="en-US"/>
              </w:rPr>
              <w:t xml:space="preserve">value </w:t>
            </w:r>
            <w:proofErr w:type="spellStart"/>
            <w:r>
              <w:rPr>
                <w:rFonts w:eastAsia="Calibri" w:cs="Arial"/>
                <w:sz w:val="20"/>
                <w:szCs w:val="20"/>
                <w:lang w:val="fr-FR" w:eastAsia="en-US"/>
              </w:rPr>
              <w:t>list</w:t>
            </w:r>
            <w:proofErr w:type="spellEnd"/>
            <w:r>
              <w:rPr>
                <w:rFonts w:eastAsia="Calibri" w:cs="Arial"/>
                <w:sz w:val="20"/>
                <w:szCs w:val="20"/>
                <w:lang w:val="fr-FR" w:eastAsia="en-US"/>
              </w:rPr>
              <w:t xml:space="preserve"> = </w:t>
            </w:r>
            <w:r w:rsidRPr="00323D99">
              <w:rPr>
                <w:rFonts w:eastAsia="Calibri" w:cs="Arial"/>
                <w:sz w:val="20"/>
                <w:szCs w:val="20"/>
                <w:lang w:eastAsia="en-US"/>
              </w:rPr>
              <w:t>"1</w:t>
            </w:r>
            <w:r>
              <w:rPr>
                <w:rFonts w:eastAsia="Calibri" w:cs="Arial"/>
                <w:sz w:val="20"/>
                <w:szCs w:val="20"/>
                <w:lang w:eastAsia="en-US"/>
              </w:rPr>
              <w:t>,2”</w:t>
            </w:r>
          </w:p>
        </w:tc>
        <w:tc>
          <w:tcPr>
            <w:tcW w:w="1134" w:type="dxa"/>
            <w:tcBorders>
              <w:top w:val="nil"/>
              <w:left w:val="nil"/>
              <w:bottom w:val="nil"/>
              <w:right w:val="nil"/>
            </w:tcBorders>
          </w:tcPr>
          <w:p w:rsidR="000D0F6A" w:rsidRPr="00323D99" w:rsidDel="00020AFA" w:rsidRDefault="000D0F6A"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0D0F6A" w:rsidRPr="00323D99" w:rsidRDefault="000D0F6A" w:rsidP="00F63D4D">
            <w:pPr>
              <w:spacing w:line="276" w:lineRule="auto"/>
              <w:rPr>
                <w:rFonts w:eastAsia="Calibri" w:cs="Arial"/>
                <w:sz w:val="20"/>
                <w:szCs w:val="20"/>
                <w:lang w:val="fr-FR" w:eastAsia="en-US"/>
              </w:rPr>
            </w:pPr>
          </w:p>
        </w:tc>
      </w:tr>
      <w:tr w:rsidR="000D0F6A" w:rsidRPr="008E243B"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0D0F6A" w:rsidRDefault="000D0F6A" w:rsidP="00F63D4D">
            <w:pPr>
              <w:spacing w:line="276" w:lineRule="auto"/>
              <w:rPr>
                <w:rFonts w:eastAsia="Calibri" w:cs="Arial"/>
                <w:sz w:val="20"/>
                <w:szCs w:val="20"/>
                <w:lang w:eastAsia="en-US"/>
              </w:rPr>
            </w:pPr>
            <w:proofErr w:type="spellStart"/>
            <w:r>
              <w:rPr>
                <w:rFonts w:eastAsia="Calibri" w:cs="Arial"/>
                <w:sz w:val="20"/>
                <w:szCs w:val="20"/>
                <w:lang w:eastAsia="en-US"/>
              </w:rPr>
              <w:t>catfrg</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Default="000D0F6A" w:rsidP="00F63D4D">
            <w:pPr>
              <w:spacing w:line="276" w:lineRule="auto"/>
              <w:jc w:val="center"/>
              <w:rPr>
                <w:rFonts w:eastAsia="Calibri" w:cs="Arial"/>
                <w:sz w:val="20"/>
                <w:szCs w:val="20"/>
                <w:lang w:eastAsia="en-US"/>
              </w:rPr>
            </w:pPr>
            <w:r>
              <w:rPr>
                <w:rFonts w:eastAsia="Calibri" w:cs="Arial"/>
                <w:sz w:val="20"/>
                <w:szCs w:val="20"/>
                <w:lang w:eastAsia="en-US"/>
              </w:rPr>
              <w:t>C</w:t>
            </w:r>
          </w:p>
        </w:tc>
        <w:tc>
          <w:tcPr>
            <w:tcW w:w="6210" w:type="dxa"/>
            <w:tcBorders>
              <w:top w:val="nil"/>
              <w:left w:val="nil"/>
              <w:bottom w:val="nil"/>
              <w:right w:val="nil"/>
            </w:tcBorders>
            <w:shd w:val="clear" w:color="auto" w:fill="auto"/>
          </w:tcPr>
          <w:p w:rsidR="000D0F6A" w:rsidRDefault="000D0F6A" w:rsidP="00F63D4D">
            <w:pPr>
              <w:spacing w:line="276" w:lineRule="auto"/>
              <w:rPr>
                <w:rFonts w:eastAsia="Calibri" w:cs="Arial"/>
                <w:sz w:val="20"/>
                <w:szCs w:val="20"/>
                <w:lang w:val="fr-FR" w:eastAsia="en-US"/>
              </w:rPr>
            </w:pPr>
            <w:r>
              <w:rPr>
                <w:rFonts w:eastAsia="Calibri" w:cs="Arial"/>
                <w:sz w:val="20"/>
                <w:szCs w:val="20"/>
                <w:lang w:val="fr-FR" w:eastAsia="en-US"/>
              </w:rPr>
              <w:t xml:space="preserve">value </w:t>
            </w:r>
            <w:proofErr w:type="spellStart"/>
            <w:r>
              <w:rPr>
                <w:rFonts w:eastAsia="Calibri" w:cs="Arial"/>
                <w:sz w:val="20"/>
                <w:szCs w:val="20"/>
                <w:lang w:val="fr-FR" w:eastAsia="en-US"/>
              </w:rPr>
              <w:t>list</w:t>
            </w:r>
            <w:proofErr w:type="spellEnd"/>
            <w:r>
              <w:rPr>
                <w:rFonts w:eastAsia="Calibri" w:cs="Arial"/>
                <w:sz w:val="20"/>
                <w:szCs w:val="20"/>
                <w:lang w:val="fr-FR" w:eastAsia="en-US"/>
              </w:rPr>
              <w:t xml:space="preserve"> = </w:t>
            </w:r>
            <w:r w:rsidRPr="00323D99">
              <w:rPr>
                <w:rFonts w:eastAsia="Calibri" w:cs="Arial"/>
                <w:sz w:val="20"/>
                <w:szCs w:val="20"/>
                <w:lang w:eastAsia="en-US"/>
              </w:rPr>
              <w:t>"1</w:t>
            </w:r>
            <w:r>
              <w:rPr>
                <w:rFonts w:eastAsia="Calibri" w:cs="Arial"/>
                <w:sz w:val="20"/>
                <w:szCs w:val="20"/>
                <w:lang w:eastAsia="en-US"/>
              </w:rPr>
              <w:t>,2”</w:t>
            </w:r>
          </w:p>
        </w:tc>
        <w:tc>
          <w:tcPr>
            <w:tcW w:w="1134" w:type="dxa"/>
            <w:tcBorders>
              <w:top w:val="nil"/>
              <w:left w:val="nil"/>
              <w:bottom w:val="nil"/>
              <w:right w:val="nil"/>
            </w:tcBorders>
          </w:tcPr>
          <w:p w:rsidR="000D0F6A" w:rsidRPr="00323D99" w:rsidDel="00020AFA" w:rsidRDefault="000D0F6A"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0D0F6A" w:rsidRPr="00323D99" w:rsidRDefault="000D0F6A" w:rsidP="00F63D4D">
            <w:pPr>
              <w:spacing w:line="276" w:lineRule="auto"/>
              <w:rPr>
                <w:rFonts w:eastAsia="Calibri" w:cs="Arial"/>
                <w:sz w:val="20"/>
                <w:szCs w:val="20"/>
                <w:lang w:val="fr-FR" w:eastAsia="en-US"/>
              </w:rPr>
            </w:pPr>
          </w:p>
        </w:tc>
      </w:tr>
      <w:tr w:rsidR="000D0F6A" w:rsidRPr="008E243B"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0D0F6A" w:rsidRDefault="000D0F6A" w:rsidP="00F63D4D">
            <w:pPr>
              <w:spacing w:line="276" w:lineRule="auto"/>
              <w:rPr>
                <w:rFonts w:eastAsia="Calibri" w:cs="Arial"/>
                <w:sz w:val="20"/>
                <w:szCs w:val="20"/>
                <w:lang w:eastAsia="en-US"/>
              </w:rPr>
            </w:pPr>
            <w:proofErr w:type="spellStart"/>
            <w:r>
              <w:rPr>
                <w:rFonts w:eastAsia="Calibri" w:cs="Arial"/>
                <w:sz w:val="20"/>
                <w:szCs w:val="20"/>
                <w:lang w:eastAsia="en-US"/>
              </w:rPr>
              <w:lastRenderedPageBreak/>
              <w:t>amoamp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Default="000D0F6A" w:rsidP="00F63D4D">
            <w:pPr>
              <w:spacing w:line="276" w:lineRule="auto"/>
              <w:jc w:val="center"/>
              <w:rPr>
                <w:rFonts w:eastAsia="Calibri" w:cs="Arial"/>
                <w:sz w:val="20"/>
                <w:szCs w:val="20"/>
                <w:lang w:eastAsia="en-US"/>
              </w:rPr>
            </w:pPr>
            <w:r>
              <w:rPr>
                <w:rFonts w:eastAsia="Calibri" w:cs="Arial"/>
                <w:sz w:val="20"/>
                <w:szCs w:val="20"/>
                <w:lang w:eastAsia="en-US"/>
              </w:rPr>
              <w:t>C</w:t>
            </w:r>
          </w:p>
        </w:tc>
        <w:tc>
          <w:tcPr>
            <w:tcW w:w="6210" w:type="dxa"/>
            <w:tcBorders>
              <w:top w:val="nil"/>
              <w:left w:val="nil"/>
              <w:bottom w:val="nil"/>
              <w:right w:val="nil"/>
            </w:tcBorders>
            <w:shd w:val="clear" w:color="auto" w:fill="auto"/>
          </w:tcPr>
          <w:p w:rsidR="000D0F6A" w:rsidRDefault="000D0F6A"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0D0F6A" w:rsidRPr="00323D99" w:rsidDel="00020AFA" w:rsidRDefault="000D0F6A"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0D0F6A" w:rsidRPr="00323D99" w:rsidRDefault="000D0F6A" w:rsidP="00F63D4D">
            <w:pPr>
              <w:spacing w:line="276" w:lineRule="auto"/>
              <w:rPr>
                <w:rFonts w:eastAsia="Calibri" w:cs="Arial"/>
                <w:sz w:val="20"/>
                <w:szCs w:val="20"/>
                <w:lang w:val="fr-FR" w:eastAsia="en-US"/>
              </w:rPr>
            </w:pPr>
          </w:p>
        </w:tc>
      </w:tr>
      <w:tr w:rsidR="000D0F6A" w:rsidRPr="008E243B"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0D0F6A" w:rsidRDefault="000D0F6A" w:rsidP="00F63D4D">
            <w:pPr>
              <w:spacing w:line="276" w:lineRule="auto"/>
              <w:rPr>
                <w:rFonts w:eastAsia="Calibri" w:cs="Arial"/>
                <w:sz w:val="20"/>
                <w:szCs w:val="20"/>
                <w:lang w:eastAsia="en-US"/>
              </w:rPr>
            </w:pPr>
            <w:proofErr w:type="spellStart"/>
            <w:r>
              <w:rPr>
                <w:rFonts w:eastAsia="Calibri" w:cs="Arial"/>
                <w:sz w:val="20"/>
                <w:szCs w:val="20"/>
                <w:lang w:eastAsia="en-US"/>
              </w:rPr>
              <w:t>allcon</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Default="000D0F6A" w:rsidP="00F63D4D">
            <w:pPr>
              <w:spacing w:line="276" w:lineRule="auto"/>
              <w:jc w:val="center"/>
              <w:rPr>
                <w:rFonts w:eastAsia="Calibri" w:cs="Arial"/>
                <w:sz w:val="20"/>
                <w:szCs w:val="20"/>
                <w:lang w:eastAsia="en-US"/>
              </w:rPr>
            </w:pPr>
            <w:r>
              <w:rPr>
                <w:rFonts w:eastAsia="Calibri" w:cs="Arial"/>
                <w:sz w:val="20"/>
                <w:szCs w:val="20"/>
                <w:lang w:eastAsia="en-US"/>
              </w:rPr>
              <w:t>O</w:t>
            </w:r>
          </w:p>
        </w:tc>
        <w:tc>
          <w:tcPr>
            <w:tcW w:w="6210" w:type="dxa"/>
            <w:tcBorders>
              <w:top w:val="nil"/>
              <w:left w:val="nil"/>
              <w:bottom w:val="nil"/>
              <w:right w:val="nil"/>
            </w:tcBorders>
            <w:shd w:val="clear" w:color="auto" w:fill="auto"/>
          </w:tcPr>
          <w:p w:rsidR="000D0F6A" w:rsidRDefault="000D0F6A"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0D0F6A" w:rsidRPr="00323D99" w:rsidDel="00020AFA" w:rsidRDefault="000D0F6A"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0D0F6A" w:rsidRPr="00323D99" w:rsidRDefault="000D0F6A" w:rsidP="00F63D4D">
            <w:pPr>
              <w:spacing w:line="276" w:lineRule="auto"/>
              <w:rPr>
                <w:rFonts w:eastAsia="Calibri" w:cs="Arial"/>
                <w:sz w:val="20"/>
                <w:szCs w:val="20"/>
                <w:lang w:val="fr-FR" w:eastAsia="en-US"/>
              </w:rPr>
            </w:pPr>
          </w:p>
        </w:tc>
      </w:tr>
      <w:tr w:rsidR="000D0F6A" w:rsidRPr="008E243B"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0D0F6A" w:rsidRDefault="000D0F6A" w:rsidP="00F63D4D">
            <w:pPr>
              <w:spacing w:line="276" w:lineRule="auto"/>
              <w:rPr>
                <w:rFonts w:eastAsia="Calibri" w:cs="Arial"/>
                <w:sz w:val="20"/>
                <w:szCs w:val="20"/>
                <w:lang w:eastAsia="en-US"/>
              </w:rPr>
            </w:pPr>
            <w:proofErr w:type="spellStart"/>
            <w:r>
              <w:rPr>
                <w:rFonts w:eastAsia="Calibri" w:cs="Arial"/>
                <w:sz w:val="20"/>
                <w:szCs w:val="20"/>
                <w:lang w:eastAsia="en-US"/>
              </w:rPr>
              <w:t>catplg</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Default="000D0F6A" w:rsidP="00F63D4D">
            <w:pPr>
              <w:spacing w:line="276" w:lineRule="auto"/>
              <w:jc w:val="center"/>
              <w:rPr>
                <w:rFonts w:eastAsia="Calibri" w:cs="Arial"/>
                <w:sz w:val="20"/>
                <w:szCs w:val="20"/>
                <w:lang w:eastAsia="en-US"/>
              </w:rPr>
            </w:pPr>
            <w:r>
              <w:rPr>
                <w:rFonts w:eastAsia="Calibri" w:cs="Arial"/>
                <w:sz w:val="20"/>
                <w:szCs w:val="20"/>
                <w:lang w:eastAsia="en-US"/>
              </w:rPr>
              <w:t>O</w:t>
            </w:r>
          </w:p>
        </w:tc>
        <w:tc>
          <w:tcPr>
            <w:tcW w:w="6210" w:type="dxa"/>
            <w:tcBorders>
              <w:top w:val="nil"/>
              <w:left w:val="nil"/>
              <w:bottom w:val="nil"/>
              <w:right w:val="nil"/>
            </w:tcBorders>
            <w:shd w:val="clear" w:color="auto" w:fill="auto"/>
          </w:tcPr>
          <w:p w:rsidR="000D0F6A" w:rsidRDefault="000D0F6A"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0D0F6A" w:rsidRPr="00323D99" w:rsidDel="00020AFA" w:rsidRDefault="000D0F6A"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0D0F6A" w:rsidRPr="00323D99" w:rsidRDefault="000D0F6A" w:rsidP="00F63D4D">
            <w:pPr>
              <w:spacing w:line="276" w:lineRule="auto"/>
              <w:rPr>
                <w:rFonts w:eastAsia="Calibri" w:cs="Arial"/>
                <w:sz w:val="20"/>
                <w:szCs w:val="20"/>
                <w:lang w:val="fr-FR" w:eastAsia="en-US"/>
              </w:rPr>
            </w:pPr>
          </w:p>
        </w:tc>
      </w:tr>
      <w:tr w:rsidR="000D0F6A" w:rsidRPr="008E243B" w:rsidTr="008A0F57">
        <w:trPr>
          <w:gridAfter w:val="1"/>
          <w:wAfter w:w="168" w:type="dxa"/>
        </w:trPr>
        <w:tc>
          <w:tcPr>
            <w:tcW w:w="1074" w:type="dxa"/>
            <w:tcBorders>
              <w:top w:val="nil"/>
              <w:left w:val="nil"/>
              <w:bottom w:val="nil"/>
              <w:right w:val="nil"/>
            </w:tcBorders>
            <w:shd w:val="clear" w:color="auto" w:fill="auto"/>
            <w:tcMar>
              <w:top w:w="72" w:type="dxa"/>
              <w:left w:w="72" w:type="dxa"/>
              <w:bottom w:w="72" w:type="dxa"/>
              <w:right w:w="72" w:type="dxa"/>
            </w:tcMar>
          </w:tcPr>
          <w:p w:rsidR="000D0F6A" w:rsidRDefault="000D0F6A" w:rsidP="00F63D4D">
            <w:pPr>
              <w:spacing w:line="276" w:lineRule="auto"/>
              <w:rPr>
                <w:rFonts w:eastAsia="Calibri" w:cs="Arial"/>
                <w:sz w:val="20"/>
                <w:szCs w:val="20"/>
                <w:lang w:eastAsia="en-US"/>
              </w:rPr>
            </w:pPr>
            <w:proofErr w:type="spellStart"/>
            <w:r>
              <w:rPr>
                <w:rFonts w:eastAsia="Calibri" w:cs="Arial"/>
                <w:sz w:val="20"/>
                <w:szCs w:val="20"/>
                <w:lang w:eastAsia="en-US"/>
              </w:rPr>
              <w:t>shrnum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Default="000D0F6A" w:rsidP="00F63D4D">
            <w:pPr>
              <w:spacing w:line="276" w:lineRule="auto"/>
              <w:jc w:val="center"/>
              <w:rPr>
                <w:rFonts w:eastAsia="Calibri" w:cs="Arial"/>
                <w:sz w:val="20"/>
                <w:szCs w:val="20"/>
                <w:lang w:eastAsia="en-US"/>
              </w:rPr>
            </w:pPr>
            <w:r>
              <w:rPr>
                <w:rFonts w:eastAsia="Calibri" w:cs="Arial"/>
                <w:sz w:val="20"/>
                <w:szCs w:val="20"/>
                <w:lang w:eastAsia="en-US"/>
              </w:rPr>
              <w:t>O</w:t>
            </w:r>
          </w:p>
        </w:tc>
        <w:tc>
          <w:tcPr>
            <w:tcW w:w="6210" w:type="dxa"/>
            <w:tcBorders>
              <w:top w:val="nil"/>
              <w:left w:val="nil"/>
              <w:bottom w:val="nil"/>
              <w:right w:val="nil"/>
            </w:tcBorders>
            <w:shd w:val="clear" w:color="auto" w:fill="auto"/>
          </w:tcPr>
          <w:p w:rsidR="000D0F6A" w:rsidRDefault="000D0F6A"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0D0F6A" w:rsidRPr="00323D99" w:rsidDel="00020AFA" w:rsidRDefault="000D0F6A"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0D0F6A" w:rsidRPr="00323D99" w:rsidRDefault="000D0F6A" w:rsidP="00F63D4D">
            <w:pPr>
              <w:spacing w:line="276" w:lineRule="auto"/>
              <w:rPr>
                <w:rFonts w:eastAsia="Calibri" w:cs="Arial"/>
                <w:sz w:val="20"/>
                <w:szCs w:val="20"/>
                <w:lang w:val="fr-FR" w:eastAsia="en-US"/>
              </w:rPr>
            </w:pPr>
          </w:p>
        </w:tc>
      </w:tr>
    </w:tbl>
    <w:p w:rsidR="00B103EC" w:rsidRPr="000D0F6A" w:rsidRDefault="00B103EC" w:rsidP="000D0F6A">
      <w:pPr>
        <w:sectPr w:rsidR="00B103EC" w:rsidRPr="000D0F6A"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Buoy, lateral</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95077B" w:rsidRPr="000E289D" w:rsidTr="008A0F57">
        <w:tc>
          <w:tcPr>
            <w:tcW w:w="14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419" w:author="Birklhuber Bernd" w:date="2014-06-27T13:56:00Z">
              <w:r w:rsidRPr="007B5CA3" w:rsidDel="00770970">
                <w:rPr>
                  <w:rFonts w:eastAsia="Calibri" w:cs="Arial"/>
                  <w:sz w:val="20"/>
                  <w:szCs w:val="20"/>
                  <w:lang w:eastAsia="en-US"/>
                </w:rPr>
                <w:delText>boylat</w:delText>
              </w:r>
            </w:del>
            <w:ins w:id="420" w:author="Birklhuber Bernd" w:date="2014-06-27T13:56:00Z">
              <w:r w:rsidRPr="007B5CA3">
                <w:rPr>
                  <w:rFonts w:eastAsia="Calibri" w:cs="Arial"/>
                  <w:sz w:val="20"/>
                  <w:szCs w:val="20"/>
                  <w:lang w:eastAsia="en-US"/>
                </w:rPr>
                <w:t xml:space="preserve"> see BOYLAT</w:t>
              </w:r>
            </w:ins>
          </w:p>
        </w:tc>
        <w:tc>
          <w:tcPr>
            <w:tcW w:w="2640" w:type="dxa"/>
            <w:gridSpan w:val="2"/>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17029</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 xml:space="preserve">A </w:t>
            </w:r>
            <w:proofErr w:type="gramStart"/>
            <w:r w:rsidRPr="000E289D">
              <w:rPr>
                <w:rFonts w:eastAsia="Calibri" w:cs="Arial"/>
                <w:sz w:val="20"/>
                <w:szCs w:val="20"/>
                <w:lang w:eastAsia="en-US"/>
              </w:rPr>
              <w:t>buoy,</w:t>
            </w:r>
            <w:proofErr w:type="gramEnd"/>
            <w:r w:rsidRPr="000E289D">
              <w:rPr>
                <w:rFonts w:eastAsia="Calibri" w:cs="Arial"/>
                <w:sz w:val="20"/>
                <w:szCs w:val="20"/>
                <w:lang w:eastAsia="en-US"/>
              </w:rPr>
              <w:t xml:space="preserve"> is a floating object moored to the bottom in a particular place, as an aid to navigation or for other specific purposes. (IHO Dictionary, S-32, 5th Edition, 565). A lateral </w:t>
            </w:r>
            <w:proofErr w:type="gramStart"/>
            <w:r w:rsidRPr="000E289D">
              <w:rPr>
                <w:rFonts w:eastAsia="Calibri" w:cs="Arial"/>
                <w:sz w:val="20"/>
                <w:szCs w:val="20"/>
                <w:lang w:eastAsia="en-US"/>
              </w:rPr>
              <w:t>buoy,</w:t>
            </w:r>
            <w:proofErr w:type="gramEnd"/>
            <w:r w:rsidRPr="000E289D">
              <w:rPr>
                <w:rFonts w:eastAsia="Calibri" w:cs="Arial"/>
                <w:sz w:val="20"/>
                <w:szCs w:val="20"/>
                <w:lang w:eastAsia="en-US"/>
              </w:rPr>
              <w:t xml:space="preserve"> is used to indicate the right-hand or left-hand side of a channel limit in the waterway.</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BOYSHP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"1,2,3,4,5,6,8"</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catlam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0D0F6A" w:rsidP="000D0F6A">
            <w:pPr>
              <w:spacing w:line="276" w:lineRule="auto"/>
              <w:rPr>
                <w:rFonts w:eastAsia="Calibri" w:cs="Arial"/>
                <w:sz w:val="20"/>
                <w:szCs w:val="20"/>
                <w:lang w:eastAsia="en-US"/>
              </w:rPr>
            </w:pPr>
            <w:r>
              <w:rPr>
                <w:rFonts w:eastAsia="Calibri" w:cs="Arial"/>
                <w:sz w:val="20"/>
                <w:szCs w:val="20"/>
                <w:lang w:eastAsia="en-US"/>
              </w:rPr>
              <w:t>value list = "1-27</w:t>
            </w:r>
            <w:r w:rsidRPr="000E289D">
              <w:rPr>
                <w:rFonts w:eastAsia="Calibri" w:cs="Arial"/>
                <w:sz w:val="20"/>
                <w:szCs w:val="20"/>
                <w:lang w:eastAsia="en-US"/>
              </w:rPr>
              <w:t xml:space="preserve"> </w:t>
            </w:r>
            <w:r w:rsidR="00B103EC"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COLOUR</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"1,2,3,4,5,6,7,8,9,10,11,12,13"</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COLPAT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CONRAD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"3"</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marsys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"1,2,9,10,11,12,13,14,15"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0D0F6A"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0D0F6A" w:rsidRPr="001D6F09" w:rsidRDefault="000D0F6A"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0D0F6A" w:rsidRPr="001D6F09" w:rsidRDefault="000D0F6A" w:rsidP="0048409E">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664"/>
        <w:gridCol w:w="216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Cable, overhead</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del w:id="421" w:author="Birklhuber Bernd" w:date="2014-06-27T13:57:00Z">
              <w:r w:rsidRPr="007B5CA3" w:rsidDel="00770970">
                <w:rPr>
                  <w:rFonts w:eastAsia="Calibri" w:cs="Arial"/>
                  <w:sz w:val="20"/>
                  <w:szCs w:val="20"/>
                  <w:lang w:eastAsia="en-US"/>
                </w:rPr>
                <w:delText>cblohd</w:delText>
              </w:r>
            </w:del>
            <w:ins w:id="422" w:author="Birklhuber Bernd" w:date="2014-06-27T13:57:00Z">
              <w:r w:rsidR="00770970" w:rsidRPr="007B5CA3">
                <w:rPr>
                  <w:rFonts w:eastAsia="Calibri" w:cs="Arial"/>
                  <w:sz w:val="20"/>
                  <w:szCs w:val="20"/>
                  <w:lang w:eastAsia="en-US"/>
                </w:rPr>
                <w:t>CBLOHD</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17012</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L</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770970" w:rsidP="00770970">
            <w:pPr>
              <w:spacing w:line="276" w:lineRule="auto"/>
              <w:rPr>
                <w:rFonts w:eastAsia="Calibri" w:cs="Arial"/>
                <w:sz w:val="20"/>
                <w:szCs w:val="20"/>
                <w:lang w:eastAsia="en-US"/>
              </w:rPr>
            </w:pPr>
            <w:ins w:id="423" w:author="Birklhuber Bernd" w:date="2014-06-27T13:57:00Z">
              <w:r w:rsidRPr="00020AFA">
                <w:rPr>
                  <w:rFonts w:eastAsia="Calibri" w:cs="Arial"/>
                  <w:sz w:val="20"/>
                  <w:szCs w:val="20"/>
                  <w:highlight w:val="yellow"/>
                  <w:lang w:eastAsia="en-US"/>
                </w:rPr>
                <w:t>A single continuous rope-like bundle consisting of multiple strands of</w:t>
              </w:r>
            </w:ins>
            <w:ins w:id="424" w:author="Birklhuber Bernd" w:date="2014-06-27T13:58:00Z">
              <w:r w:rsidRPr="00020AFA">
                <w:rPr>
                  <w:rFonts w:eastAsia="Calibri" w:cs="Arial"/>
                  <w:sz w:val="20"/>
                  <w:szCs w:val="20"/>
                  <w:highlight w:val="yellow"/>
                  <w:lang w:eastAsia="en-US"/>
                </w:rPr>
                <w:t xml:space="preserve"> </w:t>
              </w:r>
            </w:ins>
            <w:ins w:id="425" w:author="Birklhuber Bernd" w:date="2014-06-27T13:57:00Z">
              <w:r w:rsidRPr="00020AFA">
                <w:rPr>
                  <w:rFonts w:eastAsia="Calibri" w:cs="Arial"/>
                  <w:sz w:val="20"/>
                  <w:szCs w:val="20"/>
                  <w:highlight w:val="yellow"/>
                  <w:lang w:eastAsia="en-US"/>
                </w:rPr>
                <w:t>fiber, plastic, metal, and/or glass, which is supported by structures such as poles or pylons and passing over</w:t>
              </w:r>
            </w:ins>
            <w:ins w:id="426" w:author="Birklhuber Bernd" w:date="2014-06-27T13:58:00Z">
              <w:r w:rsidRPr="00020AFA">
                <w:rPr>
                  <w:rFonts w:eastAsia="Calibri" w:cs="Arial"/>
                  <w:sz w:val="20"/>
                  <w:szCs w:val="20"/>
                  <w:highlight w:val="yellow"/>
                  <w:lang w:eastAsia="en-US"/>
                </w:rPr>
                <w:t xml:space="preserve"> </w:t>
              </w:r>
            </w:ins>
            <w:ins w:id="427" w:author="Birklhuber Bernd" w:date="2014-06-27T13:57:00Z">
              <w:r w:rsidRPr="00020AFA">
                <w:rPr>
                  <w:rFonts w:eastAsia="Calibri" w:cs="Arial"/>
                  <w:sz w:val="20"/>
                  <w:szCs w:val="20"/>
                  <w:highlight w:val="yellow"/>
                  <w:lang w:eastAsia="en-US"/>
                </w:rPr>
                <w:t xml:space="preserve">or nearby navigable waters. (Adapted from </w:t>
              </w:r>
              <w:proofErr w:type="spellStart"/>
              <w:r w:rsidRPr="00020AFA">
                <w:rPr>
                  <w:rFonts w:eastAsia="Calibri" w:cs="Arial"/>
                  <w:sz w:val="20"/>
                  <w:szCs w:val="20"/>
                  <w:highlight w:val="yellow"/>
                  <w:lang w:eastAsia="en-US"/>
                </w:rPr>
                <w:t>Defence</w:t>
              </w:r>
              <w:proofErr w:type="spellEnd"/>
              <w:r w:rsidRPr="00020AFA">
                <w:rPr>
                  <w:rFonts w:eastAsia="Calibri" w:cs="Arial"/>
                  <w:sz w:val="20"/>
                  <w:szCs w:val="20"/>
                  <w:highlight w:val="yellow"/>
                  <w:lang w:eastAsia="en-US"/>
                </w:rPr>
                <w:t xml:space="preserve"> Geospatial Information Working Group; Feature Data</w:t>
              </w:r>
            </w:ins>
            <w:ins w:id="428" w:author="Birklhuber Bernd" w:date="2014-06-27T13:58:00Z">
              <w:r w:rsidRPr="00020AFA">
                <w:rPr>
                  <w:rFonts w:eastAsia="Calibri" w:cs="Arial"/>
                  <w:sz w:val="20"/>
                  <w:szCs w:val="20"/>
                  <w:highlight w:val="yellow"/>
                  <w:lang w:eastAsia="en-US"/>
                </w:rPr>
                <w:t xml:space="preserve"> </w:t>
              </w:r>
            </w:ins>
            <w:ins w:id="429" w:author="Birklhuber Bernd" w:date="2014-06-27T13:57:00Z">
              <w:r w:rsidRPr="00020AFA">
                <w:rPr>
                  <w:rFonts w:eastAsia="Calibri" w:cs="Arial"/>
                  <w:sz w:val="20"/>
                  <w:szCs w:val="20"/>
                  <w:highlight w:val="yellow"/>
                  <w:lang w:eastAsia="en-US"/>
                </w:rPr>
                <w:t>Dictionary Register, 2012).</w:t>
              </w:r>
            </w:ins>
            <w:del w:id="430" w:author="Birklhuber Bernd" w:date="2014-06-27T13:57:00Z">
              <w:r w:rsidR="00B103EC" w:rsidRPr="00020AFA" w:rsidDel="00770970">
                <w:rPr>
                  <w:rFonts w:eastAsia="Calibri" w:cs="Arial"/>
                  <w:sz w:val="20"/>
                  <w:szCs w:val="20"/>
                  <w:highlight w:val="yellow"/>
                  <w:lang w:eastAsia="en-US"/>
                </w:rPr>
                <w:delText>An overhead cable is an assembly of wires or fibres, or a wire rope or chain, which is supported by structures such as poles or pylons and passing over or nearby navigable waters. (Hydrographic Service, Royal Australian Navy).</w:delText>
              </w:r>
            </w:del>
          </w:p>
        </w:tc>
      </w:tr>
      <w:tr w:rsidR="0095077B" w:rsidRPr="000E289D"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rPr>
                <w:rFonts w:eastAsia="Calibri" w:cs="Arial"/>
                <w:sz w:val="20"/>
                <w:szCs w:val="20"/>
                <w:lang w:eastAsia="en-US"/>
              </w:rPr>
            </w:pPr>
          </w:p>
        </w:tc>
        <w:tc>
          <w:tcPr>
            <w:tcW w:w="3600" w:type="dxa"/>
            <w:gridSpan w:val="2"/>
            <w:tcBorders>
              <w:top w:val="nil"/>
              <w:left w:val="nil"/>
              <w:bottom w:val="nil"/>
              <w:right w:val="nil"/>
            </w:tcBorders>
            <w:shd w:val="clear" w:color="auto" w:fill="auto"/>
          </w:tcPr>
          <w:p w:rsidR="0095077B" w:rsidRPr="000E289D" w:rsidRDefault="007C5E83" w:rsidP="00F63D4D">
            <w:pPr>
              <w:rPr>
                <w:rFonts w:eastAsia="Calibri" w:cs="Arial"/>
                <w:sz w:val="20"/>
                <w:szCs w:val="20"/>
                <w:lang w:eastAsia="en-US"/>
              </w:rPr>
            </w:pPr>
            <w:r>
              <w:rPr>
                <w:rFonts w:eastAsia="Calibri" w:cs="Arial"/>
                <w:sz w:val="20"/>
                <w:szCs w:val="20"/>
                <w:lang w:eastAsia="en-US"/>
              </w:rPr>
              <w:t xml:space="preserve">Clarify in EG that e.g. 5 cables of a </w:t>
            </w:r>
            <w:proofErr w:type="spellStart"/>
            <w:r>
              <w:rPr>
                <w:rFonts w:eastAsia="Calibri" w:cs="Arial"/>
                <w:sz w:val="20"/>
                <w:szCs w:val="20"/>
                <w:lang w:eastAsia="en-US"/>
              </w:rPr>
              <w:t>powerline</w:t>
            </w:r>
            <w:proofErr w:type="spellEnd"/>
            <w:r>
              <w:rPr>
                <w:rFonts w:eastAsia="Calibri" w:cs="Arial"/>
                <w:sz w:val="20"/>
                <w:szCs w:val="20"/>
                <w:lang w:eastAsia="en-US"/>
              </w:rPr>
              <w:t xml:space="preserve"> can be encoded as one</w:t>
            </w:r>
          </w:p>
        </w:tc>
        <w:tc>
          <w:tcPr>
            <w:tcW w:w="3600" w:type="dxa"/>
            <w:gridSpan w:val="3"/>
            <w:tcBorders>
              <w:top w:val="nil"/>
              <w:left w:val="nil"/>
              <w:bottom w:val="nil"/>
              <w:right w:val="nil"/>
            </w:tcBorders>
            <w:shd w:val="clear" w:color="auto" w:fill="auto"/>
          </w:tcPr>
          <w:p w:rsidR="0095077B" w:rsidRPr="000E289D" w:rsidRDefault="0095077B"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95077B"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catcbl</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95077B" w:rsidRDefault="0095077B" w:rsidP="00F63D4D">
            <w:pPr>
              <w:spacing w:line="276" w:lineRule="auto"/>
              <w:rPr>
                <w:ins w:id="431" w:author="Birklhuber Bernd" w:date="2014-06-27T13:58:00Z"/>
                <w:rFonts w:eastAsia="Calibri" w:cs="Arial"/>
                <w:sz w:val="20"/>
                <w:szCs w:val="20"/>
                <w:lang w:eastAsia="en-US"/>
              </w:rPr>
            </w:pPr>
            <w:r w:rsidRPr="000E289D">
              <w:rPr>
                <w:rFonts w:eastAsia="Calibri" w:cs="Arial"/>
                <w:sz w:val="20"/>
                <w:szCs w:val="20"/>
                <w:lang w:eastAsia="en-US"/>
              </w:rPr>
              <w:t>value list = "1,3,4,5,6,7"</w:t>
            </w:r>
            <w:ins w:id="432" w:author="Birklhuber Bernd" w:date="2014-06-27T13:58:00Z">
              <w:r>
                <w:rPr>
                  <w:rFonts w:eastAsia="Calibri" w:cs="Arial"/>
                  <w:sz w:val="20"/>
                  <w:szCs w:val="20"/>
                  <w:lang w:eastAsia="en-US"/>
                </w:rPr>
                <w:t xml:space="preserve"> </w:t>
              </w:r>
              <w:r w:rsidRPr="007B5CA3">
                <w:rPr>
                  <w:rFonts w:eastAsia="Calibri" w:cs="Arial"/>
                  <w:sz w:val="20"/>
                  <w:szCs w:val="20"/>
                  <w:lang w:eastAsia="en-US"/>
                </w:rPr>
                <w:t>CATCBL</w:t>
              </w:r>
            </w:ins>
            <w:ins w:id="433" w:author="Birklhuber Bernd" w:date="2014-06-27T14:00:00Z">
              <w:r>
                <w:rPr>
                  <w:rFonts w:eastAsia="Calibri" w:cs="Arial"/>
                  <w:sz w:val="20"/>
                  <w:szCs w:val="20"/>
                  <w:lang w:eastAsia="en-US"/>
                </w:rPr>
                <w:t xml:space="preserve"> 1-5</w:t>
              </w:r>
            </w:ins>
          </w:p>
          <w:p w:rsidR="0095077B" w:rsidRPr="00020AFA" w:rsidRDefault="0095077B" w:rsidP="00770970">
            <w:pPr>
              <w:autoSpaceDE w:val="0"/>
              <w:autoSpaceDN w:val="0"/>
              <w:adjustRightInd w:val="0"/>
              <w:rPr>
                <w:ins w:id="434" w:author="Birklhuber Bernd" w:date="2014-06-27T13:58:00Z"/>
                <w:rFonts w:ascii="ArialMT" w:hAnsi="ArialMT" w:cs="ArialMT"/>
                <w:sz w:val="18"/>
                <w:szCs w:val="18"/>
                <w:lang w:eastAsia="en-US"/>
              </w:rPr>
            </w:pPr>
            <w:ins w:id="435" w:author="Birklhuber Bernd" w:date="2014-06-27T13:58:00Z">
              <w:r>
                <w:rPr>
                  <w:rFonts w:ascii="ArialMT" w:hAnsi="ArialMT" w:cs="ArialMT"/>
                  <w:sz w:val="18"/>
                  <w:szCs w:val="18"/>
                  <w:lang w:eastAsia="en-US"/>
                </w:rPr>
                <w:t>[</w:t>
              </w:r>
              <w:r w:rsidRPr="00020AFA">
                <w:rPr>
                  <w:rFonts w:ascii="ArialMT" w:hAnsi="ArialMT" w:cs="ArialMT"/>
                  <w:sz w:val="18"/>
                  <w:szCs w:val="18"/>
                  <w:lang w:eastAsia="en-US"/>
                </w:rPr>
                <w:t>1 : power line</w:t>
              </w:r>
            </w:ins>
          </w:p>
          <w:p w:rsidR="0095077B" w:rsidRPr="00020AFA" w:rsidRDefault="0095077B" w:rsidP="00770970">
            <w:pPr>
              <w:autoSpaceDE w:val="0"/>
              <w:autoSpaceDN w:val="0"/>
              <w:adjustRightInd w:val="0"/>
              <w:rPr>
                <w:ins w:id="436" w:author="Birklhuber Bernd" w:date="2014-06-27T13:58:00Z"/>
                <w:rFonts w:ascii="ArialMT" w:hAnsi="ArialMT" w:cs="ArialMT"/>
                <w:sz w:val="18"/>
                <w:szCs w:val="18"/>
                <w:lang w:eastAsia="en-US"/>
              </w:rPr>
            </w:pPr>
            <w:ins w:id="437" w:author="Birklhuber Bernd" w:date="2014-06-27T13:58:00Z">
              <w:r w:rsidRPr="00020AFA">
                <w:rPr>
                  <w:rFonts w:ascii="ArialMT" w:hAnsi="ArialMT" w:cs="ArialMT"/>
                  <w:sz w:val="18"/>
                  <w:szCs w:val="18"/>
                  <w:lang w:eastAsia="en-US"/>
                </w:rPr>
                <w:t>3 : transmission line</w:t>
              </w:r>
            </w:ins>
          </w:p>
          <w:p w:rsidR="0095077B" w:rsidRPr="00020AFA" w:rsidRDefault="0095077B" w:rsidP="00770970">
            <w:pPr>
              <w:autoSpaceDE w:val="0"/>
              <w:autoSpaceDN w:val="0"/>
              <w:adjustRightInd w:val="0"/>
              <w:rPr>
                <w:ins w:id="438" w:author="Birklhuber Bernd" w:date="2014-06-27T13:58:00Z"/>
                <w:rFonts w:ascii="ArialMT" w:hAnsi="ArialMT" w:cs="ArialMT"/>
                <w:sz w:val="18"/>
                <w:szCs w:val="18"/>
                <w:lang w:eastAsia="en-US"/>
              </w:rPr>
            </w:pPr>
            <w:ins w:id="439" w:author="Birklhuber Bernd" w:date="2014-06-27T13:58:00Z">
              <w:r w:rsidRPr="00020AFA">
                <w:rPr>
                  <w:rFonts w:ascii="ArialMT" w:hAnsi="ArialMT" w:cs="ArialMT"/>
                  <w:sz w:val="18"/>
                  <w:szCs w:val="18"/>
                  <w:lang w:eastAsia="en-US"/>
                </w:rPr>
                <w:t>4 : telephone</w:t>
              </w:r>
            </w:ins>
          </w:p>
          <w:p w:rsidR="0095077B" w:rsidRPr="00020AFA" w:rsidRDefault="0095077B" w:rsidP="00770970">
            <w:pPr>
              <w:spacing w:line="276" w:lineRule="auto"/>
              <w:rPr>
                <w:ins w:id="440" w:author="Birklhuber Bernd" w:date="2014-06-27T13:59:00Z"/>
                <w:rFonts w:ascii="ArialMT" w:hAnsi="ArialMT" w:cs="ArialMT"/>
                <w:sz w:val="18"/>
                <w:szCs w:val="18"/>
                <w:lang w:eastAsia="en-US"/>
              </w:rPr>
            </w:pPr>
            <w:ins w:id="441" w:author="Birklhuber Bernd" w:date="2014-06-27T13:58:00Z">
              <w:r w:rsidRPr="00020AFA">
                <w:rPr>
                  <w:rFonts w:ascii="ArialMT" w:hAnsi="ArialMT" w:cs="ArialMT"/>
                  <w:sz w:val="18"/>
                  <w:szCs w:val="18"/>
                  <w:lang w:eastAsia="en-US"/>
                </w:rPr>
                <w:t>5 : telegraph</w:t>
              </w:r>
            </w:ins>
          </w:p>
          <w:p w:rsidR="0095077B" w:rsidRPr="00020AFA" w:rsidRDefault="0095077B" w:rsidP="00770970">
            <w:pPr>
              <w:spacing w:line="276" w:lineRule="auto"/>
              <w:rPr>
                <w:ins w:id="442" w:author="Birklhuber Bernd" w:date="2014-06-27T13:59:00Z"/>
                <w:rFonts w:ascii="ArialMT" w:hAnsi="ArialMT" w:cs="ArialMT"/>
                <w:strike/>
                <w:sz w:val="18"/>
                <w:szCs w:val="18"/>
                <w:highlight w:val="yellow"/>
                <w:lang w:eastAsia="en-US"/>
              </w:rPr>
            </w:pPr>
            <w:ins w:id="443" w:author="Birklhuber Bernd" w:date="2014-06-27T13:59:00Z">
              <w:r w:rsidRPr="00020AFA">
                <w:rPr>
                  <w:rFonts w:ascii="ArialMT" w:hAnsi="ArialMT" w:cs="ArialMT"/>
                  <w:strike/>
                  <w:sz w:val="18"/>
                  <w:szCs w:val="18"/>
                  <w:highlight w:val="yellow"/>
                  <w:lang w:eastAsia="en-US"/>
                </w:rPr>
                <w:t xml:space="preserve">6 : </w:t>
              </w:r>
              <w:proofErr w:type="spellStart"/>
              <w:r w:rsidRPr="00020AFA">
                <w:rPr>
                  <w:rFonts w:ascii="ArialMT" w:hAnsi="ArialMT" w:cs="ArialMT"/>
                  <w:strike/>
                  <w:sz w:val="18"/>
                  <w:szCs w:val="18"/>
                  <w:highlight w:val="yellow"/>
                  <w:lang w:eastAsia="en-US"/>
                </w:rPr>
                <w:t>morring</w:t>
              </w:r>
              <w:proofErr w:type="spellEnd"/>
              <w:r w:rsidRPr="00020AFA">
                <w:rPr>
                  <w:rFonts w:ascii="ArialMT" w:hAnsi="ArialMT" w:cs="ArialMT"/>
                  <w:strike/>
                  <w:sz w:val="18"/>
                  <w:szCs w:val="18"/>
                  <w:highlight w:val="yellow"/>
                  <w:lang w:eastAsia="en-US"/>
                </w:rPr>
                <w:t xml:space="preserve"> cable/chain</w:t>
              </w:r>
            </w:ins>
          </w:p>
          <w:p w:rsidR="0095077B" w:rsidRPr="00EC1C08" w:rsidRDefault="0095077B" w:rsidP="00EC1C08">
            <w:pPr>
              <w:pStyle w:val="Listenabsatz"/>
              <w:numPr>
                <w:ilvl w:val="0"/>
                <w:numId w:val="6"/>
              </w:numPr>
              <w:spacing w:line="276" w:lineRule="auto"/>
              <w:rPr>
                <w:rFonts w:eastAsia="Calibri" w:cs="Arial"/>
                <w:sz w:val="20"/>
                <w:szCs w:val="20"/>
                <w:lang w:eastAsia="en-US"/>
              </w:rPr>
            </w:pPr>
            <w:ins w:id="444" w:author="Birklhuber Bernd" w:date="2014-06-27T13:59:00Z">
              <w:r w:rsidRPr="00EC1C08">
                <w:rPr>
                  <w:rFonts w:ascii="ArialMT" w:hAnsi="ArialMT" w:cs="ArialMT"/>
                  <w:strike/>
                  <w:sz w:val="18"/>
                  <w:szCs w:val="18"/>
                  <w:highlight w:val="yellow"/>
                  <w:lang w:eastAsia="en-US"/>
                </w:rPr>
                <w:t>: ferry cable]</w:t>
              </w:r>
            </w:ins>
          </w:p>
        </w:tc>
        <w:tc>
          <w:tcPr>
            <w:tcW w:w="1134" w:type="dxa"/>
            <w:tcBorders>
              <w:top w:val="nil"/>
              <w:left w:val="nil"/>
              <w:bottom w:val="nil"/>
              <w:right w:val="nil"/>
            </w:tcBorders>
          </w:tcPr>
          <w:p w:rsidR="0095077B" w:rsidRPr="000E289D" w:rsidRDefault="007C5E83" w:rsidP="00F63D4D">
            <w:pPr>
              <w:spacing w:line="276" w:lineRule="auto"/>
              <w:rPr>
                <w:rFonts w:eastAsia="Calibri" w:cs="Arial"/>
                <w:sz w:val="20"/>
                <w:szCs w:val="20"/>
                <w:lang w:eastAsia="en-US"/>
              </w:rPr>
            </w:pPr>
            <w:r>
              <w:rPr>
                <w:rFonts w:eastAsia="Calibri" w:cs="Arial"/>
                <w:sz w:val="20"/>
                <w:szCs w:val="20"/>
                <w:lang w:eastAsia="en-US"/>
              </w:rPr>
              <w:t>Keep 7</w:t>
            </w:r>
          </w:p>
        </w:tc>
        <w:tc>
          <w:tcPr>
            <w:tcW w:w="1134" w:type="dxa"/>
            <w:tcBorders>
              <w:top w:val="nil"/>
              <w:left w:val="nil"/>
              <w:bottom w:val="nil"/>
              <w:right w:val="nil"/>
            </w:tcBorders>
          </w:tcPr>
          <w:p w:rsidR="0095077B" w:rsidRPr="00EC1C08" w:rsidRDefault="00EC1C08" w:rsidP="00EC1C08">
            <w:pPr>
              <w:spacing w:line="276" w:lineRule="auto"/>
              <w:rPr>
                <w:rFonts w:eastAsia="Calibri" w:cs="Arial"/>
                <w:sz w:val="20"/>
                <w:szCs w:val="20"/>
                <w:lang w:eastAsia="en-US"/>
              </w:rPr>
            </w:pPr>
            <w:r>
              <w:rPr>
                <w:rFonts w:eastAsia="Calibri" w:cs="Arial"/>
                <w:sz w:val="20"/>
                <w:szCs w:val="20"/>
                <w:lang w:eastAsia="en-US"/>
              </w:rPr>
              <w:t xml:space="preserve">- </w:t>
            </w:r>
            <w:r w:rsidRPr="00EC1C08">
              <w:rPr>
                <w:rFonts w:eastAsia="Calibri" w:cs="Arial"/>
                <w:sz w:val="20"/>
                <w:szCs w:val="20"/>
                <w:lang w:eastAsia="en-US"/>
              </w:rPr>
              <w:t>(D: we</w:t>
            </w:r>
            <w:r>
              <w:rPr>
                <w:rFonts w:eastAsia="Calibri" w:cs="Arial"/>
                <w:sz w:val="20"/>
                <w:szCs w:val="20"/>
                <w:lang w:eastAsia="en-US"/>
              </w:rPr>
              <w:t xml:space="preserve"> </w:t>
            </w:r>
            <w:r w:rsidRPr="00EC1C08">
              <w:rPr>
                <w:rFonts w:eastAsia="Calibri" w:cs="Arial"/>
                <w:sz w:val="20"/>
                <w:szCs w:val="20"/>
                <w:lang w:eastAsia="en-US"/>
              </w:rPr>
              <w:t>use 6,7)</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20AFA" w:rsidRDefault="0095077B" w:rsidP="00F63D4D">
            <w:pPr>
              <w:spacing w:line="276" w:lineRule="auto"/>
              <w:rPr>
                <w:rFonts w:eastAsia="Calibri" w:cs="Arial"/>
                <w:sz w:val="20"/>
                <w:szCs w:val="20"/>
                <w:highlight w:val="yellow"/>
                <w:lang w:eastAsia="en-US"/>
              </w:rPr>
            </w:pPr>
            <w:del w:id="445" w:author="Birklhuber Bernd" w:date="2014-06-27T14:05:00Z">
              <w:r w:rsidRPr="00020AFA" w:rsidDel="00770970">
                <w:rPr>
                  <w:rFonts w:eastAsia="Calibri" w:cs="Arial"/>
                  <w:sz w:val="20"/>
                  <w:szCs w:val="20"/>
                  <w:highlight w:val="yellow"/>
                  <w:lang w:eastAsia="en-US"/>
                </w:rPr>
                <w:delText>VERCLR</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20AFA" w:rsidRDefault="0095077B" w:rsidP="00F63D4D">
            <w:pPr>
              <w:spacing w:line="276" w:lineRule="auto"/>
              <w:jc w:val="center"/>
              <w:rPr>
                <w:rFonts w:eastAsia="Calibri" w:cs="Arial"/>
                <w:sz w:val="20"/>
                <w:szCs w:val="20"/>
                <w:highlight w:val="yellow"/>
                <w:lang w:eastAsia="en-US"/>
              </w:rPr>
            </w:pPr>
            <w:del w:id="446" w:author="Birklhuber Bernd" w:date="2014-06-27T14:05:00Z">
              <w:r w:rsidRPr="00020AFA" w:rsidDel="00770970">
                <w:rPr>
                  <w:rFonts w:eastAsia="Calibri" w:cs="Arial"/>
                  <w:sz w:val="20"/>
                  <w:szCs w:val="20"/>
                  <w:highlight w:val="yellow"/>
                  <w:lang w:eastAsia="en-US"/>
                </w:rPr>
                <w:delText>M</w:delText>
              </w:r>
            </w:del>
          </w:p>
        </w:tc>
        <w:tc>
          <w:tcPr>
            <w:tcW w:w="6210" w:type="dxa"/>
            <w:tcBorders>
              <w:top w:val="nil"/>
              <w:left w:val="nil"/>
              <w:bottom w:val="nil"/>
              <w:right w:val="nil"/>
            </w:tcBorders>
            <w:shd w:val="clear" w:color="auto" w:fill="auto"/>
          </w:tcPr>
          <w:p w:rsidR="0095077B" w:rsidRPr="00020AFA" w:rsidRDefault="0095077B" w:rsidP="00F63D4D">
            <w:pPr>
              <w:spacing w:line="276" w:lineRule="auto"/>
              <w:rPr>
                <w:rFonts w:eastAsia="Calibri" w:cs="Arial"/>
                <w:sz w:val="20"/>
                <w:szCs w:val="20"/>
                <w:highlight w:val="yellow"/>
                <w:lang w:eastAsia="en-US"/>
              </w:rPr>
            </w:pPr>
            <w:del w:id="447" w:author="Birklhuber Bernd" w:date="2014-06-27T14:05:00Z">
              <w:r w:rsidRPr="00020AFA" w:rsidDel="00770970">
                <w:rPr>
                  <w:rFonts w:eastAsia="Calibri" w:cs="Arial"/>
                  <w:sz w:val="20"/>
                  <w:szCs w:val="20"/>
                  <w:highlight w:val="yellow"/>
                  <w:lang w:eastAsia="en-US"/>
                </w:rPr>
                <w:delText>unit = "m,ft" decimal digits = "2"</w:delText>
              </w:r>
            </w:del>
            <w:ins w:id="448" w:author="Birklhuber Bernd" w:date="2014-06-27T14:05:00Z">
              <w:r w:rsidRPr="00020AFA">
                <w:rPr>
                  <w:rFonts w:eastAsia="Calibri" w:cs="Arial"/>
                  <w:sz w:val="20"/>
                  <w:szCs w:val="20"/>
                  <w:highlight w:val="yellow"/>
                  <w:lang w:eastAsia="en-US"/>
                </w:rPr>
                <w:t>complex attribute vertical clearance fixed</w:t>
              </w:r>
            </w:ins>
          </w:p>
        </w:tc>
        <w:tc>
          <w:tcPr>
            <w:tcW w:w="1134" w:type="dxa"/>
            <w:tcBorders>
              <w:top w:val="nil"/>
              <w:left w:val="nil"/>
              <w:bottom w:val="nil"/>
              <w:right w:val="nil"/>
            </w:tcBorders>
          </w:tcPr>
          <w:p w:rsidR="0095077B" w:rsidRPr="00020AFA" w:rsidDel="00770970" w:rsidRDefault="007C5E83"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95077B" w:rsidRPr="00020AFA" w:rsidDel="00770970" w:rsidRDefault="0095077B" w:rsidP="00F63D4D">
            <w:pPr>
              <w:spacing w:line="276" w:lineRule="auto"/>
              <w:rPr>
                <w:rFonts w:eastAsia="Calibri" w:cs="Arial"/>
                <w:sz w:val="20"/>
                <w:szCs w:val="20"/>
                <w:highlight w:val="yellow"/>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hunits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r w:rsidR="00D132F4">
              <w:rPr>
                <w:rFonts w:eastAsia="Calibri" w:cs="Arial"/>
                <w:sz w:val="20"/>
                <w:szCs w:val="20"/>
                <w:lang w:eastAsia="en-US"/>
              </w:rPr>
              <w:t>,42,43,44</w:t>
            </w:r>
            <w:r w:rsidRPr="000E289D">
              <w:rPr>
                <w:rFonts w:eastAsia="Calibri" w:cs="Arial"/>
                <w:sz w:val="20"/>
                <w:szCs w:val="20"/>
                <w:lang w:eastAsia="en-US"/>
              </w:rPr>
              <w:t>"</w:t>
            </w:r>
            <w:ins w:id="449" w:author="Birklhuber Bernd" w:date="2014-06-27T14:06:00Z">
              <w:r>
                <w:rPr>
                  <w:rFonts w:eastAsia="Calibri" w:cs="Arial"/>
                  <w:sz w:val="20"/>
                  <w:szCs w:val="20"/>
                  <w:lang w:eastAsia="en-US"/>
                </w:rPr>
                <w:t xml:space="preserve"> (</w:t>
              </w:r>
              <w:r w:rsidRPr="00020AFA">
                <w:rPr>
                  <w:rFonts w:eastAsia="Calibri" w:cs="Arial"/>
                  <w:sz w:val="20"/>
                  <w:szCs w:val="20"/>
                  <w:highlight w:val="yellow"/>
                  <w:lang w:eastAsia="en-US"/>
                </w:rPr>
                <w:t>VERDAT</w:t>
              </w:r>
            </w:ins>
            <w:r w:rsidRPr="00020AFA">
              <w:rPr>
                <w:rFonts w:eastAsia="Calibri" w:cs="Arial"/>
                <w:sz w:val="20"/>
                <w:szCs w:val="20"/>
                <w:highlight w:val="yellow"/>
                <w:lang w:eastAsia="en-US"/>
              </w:rPr>
              <w:t>, no overlap in enumerations!</w:t>
            </w:r>
            <w:ins w:id="450" w:author="Birklhuber Bernd" w:date="2014-06-27T14:06:00Z">
              <w:r w:rsidRPr="00020AFA">
                <w:rPr>
                  <w:rFonts w:eastAsia="Calibri" w:cs="Arial"/>
                  <w:sz w:val="20"/>
                  <w:szCs w:val="20"/>
                  <w:highlight w:val="yellow"/>
                  <w:lang w:eastAsia="en-US"/>
                </w:rPr>
                <w:t>)</w:t>
              </w:r>
            </w:ins>
          </w:p>
        </w:tc>
        <w:tc>
          <w:tcPr>
            <w:tcW w:w="1134" w:type="dxa"/>
            <w:tcBorders>
              <w:top w:val="nil"/>
              <w:left w:val="nil"/>
              <w:bottom w:val="nil"/>
              <w:right w:val="nil"/>
            </w:tcBorders>
          </w:tcPr>
          <w:p w:rsidR="0095077B" w:rsidRPr="000E289D" w:rsidRDefault="007C5E83" w:rsidP="00F63D4D">
            <w:pPr>
              <w:spacing w:line="276" w:lineRule="auto"/>
              <w:rPr>
                <w:rFonts w:eastAsia="Calibri" w:cs="Arial"/>
                <w:sz w:val="20"/>
                <w:szCs w:val="20"/>
                <w:lang w:eastAsia="en-US"/>
              </w:rPr>
            </w:pPr>
            <w:r>
              <w:rPr>
                <w:rFonts w:eastAsia="Calibri" w:cs="Arial"/>
                <w:sz w:val="20"/>
                <w:szCs w:val="20"/>
                <w:lang w:eastAsia="en-US"/>
              </w:rPr>
              <w:t>Y</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wtwdis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decimal digits = "3"</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Default="0095077B" w:rsidP="00770970">
            <w:pPr>
              <w:spacing w:line="276" w:lineRule="auto"/>
              <w:rPr>
                <w:ins w:id="451" w:author="Birklhuber Bernd" w:date="2014-06-27T14:00:00Z"/>
                <w:rFonts w:eastAsia="Calibri" w:cs="Arial"/>
                <w:sz w:val="20"/>
                <w:szCs w:val="20"/>
                <w:lang w:eastAsia="en-US"/>
              </w:rPr>
            </w:pPr>
            <w:r w:rsidRPr="000E289D">
              <w:rPr>
                <w:rFonts w:eastAsia="Calibri" w:cs="Arial"/>
                <w:sz w:val="20"/>
                <w:szCs w:val="20"/>
                <w:lang w:eastAsia="en-US"/>
              </w:rPr>
              <w:t>value list = "1,</w:t>
            </w:r>
            <w:del w:id="452" w:author="Birklhuber Bernd" w:date="2014-06-27T14:00:00Z">
              <w:r w:rsidRPr="000E289D" w:rsidDel="00770970">
                <w:rPr>
                  <w:rFonts w:eastAsia="Calibri" w:cs="Arial"/>
                  <w:sz w:val="20"/>
                  <w:szCs w:val="20"/>
                  <w:lang w:eastAsia="en-US"/>
                </w:rPr>
                <w:delText>2,3,</w:delText>
              </w:r>
            </w:del>
            <w:r w:rsidRPr="000E289D">
              <w:rPr>
                <w:rFonts w:eastAsia="Calibri" w:cs="Arial"/>
                <w:sz w:val="20"/>
                <w:szCs w:val="20"/>
                <w:lang w:eastAsia="en-US"/>
              </w:rPr>
              <w:t>5"</w:t>
            </w:r>
          </w:p>
          <w:p w:rsidR="0095077B" w:rsidRPr="00020AFA" w:rsidRDefault="0095077B" w:rsidP="00770970">
            <w:pPr>
              <w:autoSpaceDE w:val="0"/>
              <w:autoSpaceDN w:val="0"/>
              <w:adjustRightInd w:val="0"/>
              <w:rPr>
                <w:ins w:id="453" w:author="Birklhuber Bernd" w:date="2014-06-27T14:00:00Z"/>
                <w:rFonts w:ascii="ArialMT" w:hAnsi="ArialMT" w:cs="ArialMT"/>
                <w:sz w:val="18"/>
                <w:szCs w:val="18"/>
                <w:lang w:eastAsia="en-US"/>
              </w:rPr>
            </w:pPr>
            <w:ins w:id="454" w:author="Birklhuber Bernd" w:date="2014-06-27T14:01:00Z">
              <w:r w:rsidRPr="00020AFA">
                <w:rPr>
                  <w:rFonts w:ascii="ArialMT" w:hAnsi="ArialMT" w:cs="ArialMT"/>
                  <w:sz w:val="18"/>
                  <w:szCs w:val="18"/>
                  <w:lang w:eastAsia="en-US"/>
                </w:rPr>
                <w:t>[</w:t>
              </w:r>
            </w:ins>
            <w:ins w:id="455" w:author="Birklhuber Bernd" w:date="2014-06-27T14:00:00Z">
              <w:r w:rsidRPr="00020AFA">
                <w:rPr>
                  <w:rFonts w:ascii="ArialMT" w:hAnsi="ArialMT" w:cs="ArialMT"/>
                  <w:sz w:val="18"/>
                  <w:szCs w:val="18"/>
                  <w:lang w:eastAsia="en-US"/>
                </w:rPr>
                <w:t>1 : under construction</w:t>
              </w:r>
            </w:ins>
          </w:p>
          <w:p w:rsidR="0095077B" w:rsidRPr="00020AFA" w:rsidRDefault="0095077B" w:rsidP="00770970">
            <w:pPr>
              <w:autoSpaceDE w:val="0"/>
              <w:autoSpaceDN w:val="0"/>
              <w:adjustRightInd w:val="0"/>
              <w:rPr>
                <w:ins w:id="456" w:author="Birklhuber Bernd" w:date="2014-06-27T14:00:00Z"/>
                <w:rFonts w:ascii="ArialMT" w:hAnsi="ArialMT" w:cs="ArialMT"/>
                <w:strike/>
                <w:sz w:val="18"/>
                <w:szCs w:val="18"/>
                <w:highlight w:val="yellow"/>
                <w:lang w:eastAsia="en-US"/>
              </w:rPr>
            </w:pPr>
            <w:ins w:id="457" w:author="Birklhuber Bernd" w:date="2014-06-27T14:00:00Z">
              <w:r w:rsidRPr="00020AFA">
                <w:rPr>
                  <w:rFonts w:ascii="ArialMT" w:hAnsi="ArialMT" w:cs="ArialMT"/>
                  <w:strike/>
                  <w:sz w:val="18"/>
                  <w:szCs w:val="18"/>
                  <w:highlight w:val="yellow"/>
                  <w:lang w:eastAsia="en-US"/>
                </w:rPr>
                <w:t xml:space="preserve">2 : </w:t>
              </w:r>
            </w:ins>
            <w:ins w:id="458" w:author="Birklhuber Bernd" w:date="2014-06-27T14:01:00Z">
              <w:r w:rsidRPr="00020AFA">
                <w:rPr>
                  <w:rFonts w:ascii="ArialMT" w:hAnsi="ArialMT" w:cs="ArialMT"/>
                  <w:strike/>
                  <w:sz w:val="18"/>
                  <w:szCs w:val="18"/>
                  <w:highlight w:val="yellow"/>
                  <w:lang w:eastAsia="en-US"/>
                </w:rPr>
                <w:t>ruined</w:t>
              </w:r>
            </w:ins>
          </w:p>
          <w:p w:rsidR="0095077B" w:rsidRPr="00020AFA" w:rsidRDefault="0095077B" w:rsidP="00770970">
            <w:pPr>
              <w:autoSpaceDE w:val="0"/>
              <w:autoSpaceDN w:val="0"/>
              <w:adjustRightInd w:val="0"/>
              <w:rPr>
                <w:ins w:id="459" w:author="Birklhuber Bernd" w:date="2014-06-27T14:00:00Z"/>
                <w:rFonts w:ascii="ArialMT" w:hAnsi="ArialMT" w:cs="ArialMT"/>
                <w:strike/>
                <w:sz w:val="18"/>
                <w:szCs w:val="18"/>
                <w:lang w:eastAsia="en-US"/>
              </w:rPr>
            </w:pPr>
            <w:ins w:id="460" w:author="Birklhuber Bernd" w:date="2014-06-27T14:00:00Z">
              <w:r w:rsidRPr="00020AFA">
                <w:rPr>
                  <w:rFonts w:ascii="ArialMT" w:hAnsi="ArialMT" w:cs="ArialMT"/>
                  <w:strike/>
                  <w:sz w:val="18"/>
                  <w:szCs w:val="18"/>
                  <w:highlight w:val="yellow"/>
                  <w:lang w:eastAsia="en-US"/>
                </w:rPr>
                <w:t xml:space="preserve">3 : </w:t>
              </w:r>
            </w:ins>
            <w:ins w:id="461" w:author="Birklhuber Bernd" w:date="2014-06-27T14:01:00Z">
              <w:r w:rsidRPr="00020AFA">
                <w:rPr>
                  <w:rFonts w:ascii="ArialMT" w:hAnsi="ArialMT" w:cs="ArialMT"/>
                  <w:strike/>
                  <w:sz w:val="18"/>
                  <w:szCs w:val="18"/>
                  <w:highlight w:val="yellow"/>
                  <w:lang w:eastAsia="en-US"/>
                </w:rPr>
                <w:t>under reclamation</w:t>
              </w:r>
            </w:ins>
          </w:p>
          <w:p w:rsidR="0095077B" w:rsidRPr="000E289D" w:rsidRDefault="0095077B" w:rsidP="00770970">
            <w:pPr>
              <w:spacing w:line="276" w:lineRule="auto"/>
              <w:rPr>
                <w:rFonts w:eastAsia="Calibri" w:cs="Arial"/>
                <w:sz w:val="20"/>
                <w:szCs w:val="20"/>
                <w:lang w:eastAsia="en-US"/>
              </w:rPr>
            </w:pPr>
            <w:ins w:id="462" w:author="Birklhuber Bernd" w:date="2014-06-27T14:00:00Z">
              <w:r>
                <w:rPr>
                  <w:rFonts w:ascii="ArialMT" w:hAnsi="ArialMT" w:cs="ArialMT"/>
                  <w:sz w:val="18"/>
                  <w:szCs w:val="18"/>
                  <w:lang w:val="de-AT" w:eastAsia="en-US"/>
                </w:rPr>
                <w:t xml:space="preserve">5 : </w:t>
              </w:r>
              <w:proofErr w:type="spellStart"/>
              <w:r>
                <w:rPr>
                  <w:rFonts w:ascii="ArialMT" w:hAnsi="ArialMT" w:cs="ArialMT"/>
                  <w:sz w:val="18"/>
                  <w:szCs w:val="18"/>
                  <w:lang w:val="de-AT" w:eastAsia="en-US"/>
                </w:rPr>
                <w:t>planned</w:t>
              </w:r>
              <w:proofErr w:type="spellEnd"/>
              <w:r>
                <w:rPr>
                  <w:rFonts w:ascii="ArialMT" w:hAnsi="ArialMT" w:cs="ArialMT"/>
                  <w:sz w:val="18"/>
                  <w:szCs w:val="18"/>
                  <w:lang w:val="de-AT" w:eastAsia="en-US"/>
                </w:rPr>
                <w:t xml:space="preserve"> </w:t>
              </w:r>
              <w:proofErr w:type="spellStart"/>
              <w:r>
                <w:rPr>
                  <w:rFonts w:ascii="ArialMT" w:hAnsi="ArialMT" w:cs="ArialMT"/>
                  <w:sz w:val="18"/>
                  <w:szCs w:val="18"/>
                  <w:lang w:val="de-AT" w:eastAsia="en-US"/>
                </w:rPr>
                <w:t>construction</w:t>
              </w:r>
            </w:ins>
            <w:proofErr w:type="spellEnd"/>
            <w:ins w:id="463" w:author="Birklhuber Bernd" w:date="2014-06-27T14:01:00Z">
              <w:r>
                <w:rPr>
                  <w:rFonts w:ascii="ArialMT" w:hAnsi="ArialMT" w:cs="ArialMT"/>
                  <w:sz w:val="18"/>
                  <w:szCs w:val="18"/>
                  <w:lang w:val="de-AT" w:eastAsia="en-US"/>
                </w:rPr>
                <w:t>]</w:t>
              </w:r>
            </w:ins>
          </w:p>
        </w:tc>
        <w:tc>
          <w:tcPr>
            <w:tcW w:w="1134" w:type="dxa"/>
            <w:tcBorders>
              <w:top w:val="nil"/>
              <w:left w:val="nil"/>
              <w:bottom w:val="nil"/>
              <w:right w:val="nil"/>
            </w:tcBorders>
          </w:tcPr>
          <w:p w:rsidR="0095077B" w:rsidRPr="000E289D" w:rsidRDefault="007C5E83" w:rsidP="00770970">
            <w:pPr>
              <w:spacing w:line="276" w:lineRule="auto"/>
              <w:rPr>
                <w:rFonts w:eastAsia="Calibri" w:cs="Arial"/>
                <w:sz w:val="20"/>
                <w:szCs w:val="20"/>
                <w:lang w:eastAsia="en-US"/>
              </w:rPr>
            </w:pPr>
            <w:r>
              <w:rPr>
                <w:rFonts w:eastAsia="Calibri" w:cs="Arial"/>
                <w:sz w:val="20"/>
                <w:szCs w:val="20"/>
                <w:lang w:eastAsia="en-US"/>
              </w:rPr>
              <w:t>Y</w:t>
            </w:r>
          </w:p>
        </w:tc>
        <w:tc>
          <w:tcPr>
            <w:tcW w:w="1134" w:type="dxa"/>
            <w:tcBorders>
              <w:top w:val="nil"/>
              <w:left w:val="nil"/>
              <w:bottom w:val="nil"/>
              <w:right w:val="nil"/>
            </w:tcBorders>
          </w:tcPr>
          <w:p w:rsidR="0095077B" w:rsidRPr="000E289D" w:rsidRDefault="0095077B" w:rsidP="00770970">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464" w:author="Birklhuber Bernd" w:date="2014-06-27T14:02:00Z">
              <w:r w:rsidRPr="007B5CA3" w:rsidDel="00770970">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465" w:author="Birklhuber Bernd" w:date="2014-06-27T14:02:00Z">
              <w:r w:rsidRPr="007B5CA3">
                <w:rPr>
                  <w:rFonts w:eastAsia="Calibri" w:cs="Arial"/>
                  <w:sz w:val="20"/>
                  <w:szCs w:val="20"/>
                  <w:lang w:eastAsia="en-US"/>
                </w:rPr>
                <w:t>Feature name</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CB3E4E"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466" w:author="Birklhuber Bernd" w:date="2014-06-27T14:02:00Z">
              <w:r w:rsidRPr="007B5CA3" w:rsidDel="00770970">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CB3E4E"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467" w:author="Birklhuber Bernd" w:date="2014-06-27T14:06:00Z">
              <w:r w:rsidRPr="007B5CA3" w:rsidDel="00303989">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468" w:author="Birklhuber Bernd" w:date="2014-06-27T14:06:00Z">
              <w:r w:rsidRPr="007B5CA3">
                <w:rPr>
                  <w:rFonts w:eastAsia="Calibri" w:cs="Arial"/>
                  <w:sz w:val="20"/>
                  <w:szCs w:val="20"/>
                  <w:lang w:eastAsia="en-US"/>
                </w:rPr>
                <w:t>Information</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63937"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469" w:author="Birklhuber Bernd" w:date="2014-06-27T14:06:00Z">
              <w:r w:rsidRPr="007B5CA3" w:rsidDel="00303989">
                <w:rPr>
                  <w:rFonts w:eastAsia="Calibri" w:cs="Arial"/>
                  <w:sz w:val="20"/>
                  <w:szCs w:val="20"/>
                  <w:lang w:eastAsia="en-US"/>
                </w:rPr>
                <w:lastRenderedPageBreak/>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63937"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470" w:author="Birklhuber Bernd" w:date="2014-06-27T14:07:00Z">
              <w:r w:rsidRPr="007B5CA3" w:rsidDel="00303989">
                <w:rPr>
                  <w:rFonts w:eastAsia="Calibri" w:cs="Arial"/>
                  <w:sz w:val="20"/>
                  <w:szCs w:val="20"/>
                  <w:lang w:eastAsia="en-US"/>
                </w:rPr>
                <w:delText>M</w:delText>
              </w:r>
            </w:del>
            <w:ins w:id="471" w:author="Birklhuber Bernd" w:date="2014-06-27T14:07:00Z">
              <w:r w:rsidRPr="007B5CA3">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min = "1"</w:t>
            </w: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E7519B" w:rsidP="00F63D4D">
            <w:pPr>
              <w:spacing w:line="276" w:lineRule="auto"/>
              <w:rPr>
                <w:rFonts w:eastAsia="Calibri" w:cs="Arial"/>
                <w:sz w:val="20"/>
                <w:szCs w:val="20"/>
                <w:lang w:eastAsia="en-US"/>
              </w:rPr>
            </w:pPr>
            <w:r w:rsidRPr="007B5CA3">
              <w:rPr>
                <w:rFonts w:eastAsia="Calibri" w:cs="Arial"/>
                <w:sz w:val="20"/>
                <w:szCs w:val="20"/>
                <w:lang w:eastAsia="en-US"/>
              </w:rPr>
              <w:t>N</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472" w:author="Birklhuber Bernd" w:date="2014-06-27T14:06:00Z">
              <w:r w:rsidRPr="007B5CA3">
                <w:rPr>
                  <w:rFonts w:eastAsia="Calibri" w:cs="Arial"/>
                  <w:sz w:val="20"/>
                  <w:szCs w:val="20"/>
                  <w:lang w:eastAsia="en-US"/>
                </w:rPr>
                <w:t>Pictorial representation</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242D7" w:rsidP="00F63D4D">
            <w:pPr>
              <w:spacing w:line="276" w:lineRule="auto"/>
              <w:rPr>
                <w:rFonts w:eastAsia="Calibri" w:cs="Arial"/>
                <w:sz w:val="20"/>
                <w:szCs w:val="20"/>
                <w:lang w:eastAsia="en-US"/>
              </w:rPr>
            </w:pPr>
            <w:r w:rsidRPr="007B5CA3">
              <w:rPr>
                <w:rFonts w:eastAsia="Calibri" w:cs="Arial"/>
                <w:sz w:val="20"/>
                <w:szCs w:val="20"/>
                <w:lang w:eastAsia="en-US"/>
              </w:rPr>
              <w:t>-</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473" w:author="Birklhuber Bernd" w:date="2014-06-27T14:07:00Z">
              <w:r w:rsidRPr="007B5CA3" w:rsidDel="00303989">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474" w:author="Birklhuber Bernd" w:date="2014-06-27T14:07:00Z">
              <w:r w:rsidRPr="007B5CA3">
                <w:rPr>
                  <w:rFonts w:eastAsia="Calibri" w:cs="Arial"/>
                  <w:sz w:val="20"/>
                  <w:szCs w:val="20"/>
                  <w:lang w:eastAsia="en-US"/>
                </w:rPr>
                <w:t>Textual description</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257706"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475" w:author="Birklhuber Bernd" w:date="2014-06-27T14:02:00Z">
              <w:r w:rsidRPr="007B5CA3" w:rsidDel="00770970">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format = "</w:t>
            </w:r>
            <w:proofErr w:type="spellStart"/>
            <w:r w:rsidRPr="007B5CA3">
              <w:rPr>
                <w:rFonts w:eastAsia="Calibri" w:cs="Arial"/>
                <w:sz w:val="20"/>
                <w:szCs w:val="20"/>
                <w:lang w:eastAsia="en-US"/>
              </w:rPr>
              <w:t>ccyymmdd</w:t>
            </w:r>
            <w:proofErr w:type="spellEnd"/>
            <w:r w:rsidRPr="007B5CA3">
              <w:rPr>
                <w:rFonts w:eastAsia="Calibri" w:cs="Arial"/>
                <w:sz w:val="20"/>
                <w:szCs w:val="20"/>
                <w:lang w:eastAsia="en-US"/>
              </w:rPr>
              <w:t>"</w:t>
            </w:r>
            <w:ins w:id="476" w:author="Birklhuber Bernd" w:date="2014-06-27T14:04:00Z">
              <w:r w:rsidRPr="007B5CA3">
                <w:rPr>
                  <w:rFonts w:eastAsia="Calibri" w:cs="Arial"/>
                  <w:sz w:val="20"/>
                  <w:szCs w:val="20"/>
                  <w:lang w:eastAsia="en-US"/>
                </w:rPr>
                <w:t xml:space="preserve"> </w:t>
              </w:r>
            </w:ins>
            <w:ins w:id="477" w:author="Birklhuber Bernd" w:date="2014-06-27T14:02:00Z">
              <w:r w:rsidRPr="007B5CA3">
                <w:rPr>
                  <w:rFonts w:eastAsia="Calibri" w:cs="Arial"/>
                  <w:sz w:val="20"/>
                  <w:szCs w:val="20"/>
                  <w:lang w:eastAsia="en-US"/>
                </w:rPr>
                <w:t>fixed date range</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793DB2"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478" w:author="Birklhuber Bernd" w:date="2014-06-27T14:02:00Z">
              <w:r w:rsidRPr="007B5CA3" w:rsidDel="00770970">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format = "</w:t>
            </w:r>
            <w:proofErr w:type="spellStart"/>
            <w:r w:rsidRPr="007B5CA3">
              <w:rPr>
                <w:rFonts w:eastAsia="Calibri" w:cs="Arial"/>
                <w:sz w:val="20"/>
                <w:szCs w:val="20"/>
                <w:lang w:eastAsia="en-US"/>
              </w:rPr>
              <w:t>ccyymmdd</w:t>
            </w:r>
            <w:proofErr w:type="spellEnd"/>
            <w:r w:rsidRPr="007B5CA3">
              <w:rPr>
                <w:rFonts w:eastAsia="Calibri" w:cs="Arial"/>
                <w:sz w:val="20"/>
                <w:szCs w:val="20"/>
                <w:lang w:eastAsia="en-US"/>
              </w:rPr>
              <w:t>"</w:t>
            </w: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793DB2"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479" w:author="Birklhuber Bernd" w:date="2014-06-27T14:07:00Z">
              <w:r w:rsidRPr="007B5CA3" w:rsidDel="00303989">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480" w:author="Birklhuber Bernd" w:date="2014-06-27T14:07:00Z">
              <w:r w:rsidRPr="007B5CA3" w:rsidDel="00303989">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481" w:author="Birklhuber Bernd" w:date="2014-06-27T14:07:00Z">
              <w:r w:rsidRPr="007B5CA3" w:rsidDel="00303989">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7B5CA3" w:rsidDel="00303989"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03989" w:rsidRDefault="00793DB2"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482" w:author="Birklhuber Bernd" w:date="2014-06-27T14:07:00Z">
              <w:r w:rsidRPr="007B5CA3" w:rsidDel="00303989">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483" w:author="Birklhuber Bernd" w:date="2014-06-27T14:07:00Z">
              <w:r w:rsidRPr="007B5CA3" w:rsidDel="00303989">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484" w:author="Birklhuber Bernd" w:date="2014-06-27T14:07:00Z">
              <w:r w:rsidRPr="007B5CA3" w:rsidDel="00303989">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7B5CA3" w:rsidDel="00303989"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03989" w:rsidRDefault="00793DB2"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485" w:author="Birklhuber Bernd" w:date="2014-06-27T14:04:00Z">
              <w:r w:rsidRPr="007B5CA3" w:rsidDel="00770970">
                <w:rPr>
                  <w:rFonts w:eastAsia="Calibri" w:cs="Arial"/>
                  <w:sz w:val="20"/>
                  <w:szCs w:val="20"/>
                  <w:lang w:eastAsia="en-US"/>
                </w:rPr>
                <w:delText>C</w:delText>
              </w:r>
            </w:del>
            <w:ins w:id="486" w:author="Birklhuber Bernd" w:date="2014-06-27T14:04:00Z">
              <w:r w:rsidRPr="007B5CA3">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format = "</w:t>
            </w:r>
            <w:proofErr w:type="spellStart"/>
            <w:r w:rsidRPr="007B5CA3">
              <w:rPr>
                <w:rFonts w:eastAsia="Calibri" w:cs="Arial"/>
                <w:sz w:val="20"/>
                <w:szCs w:val="20"/>
                <w:lang w:eastAsia="en-US"/>
              </w:rPr>
              <w:t>ccyymmdd</w:t>
            </w:r>
            <w:proofErr w:type="spellEnd"/>
            <w:r w:rsidRPr="007B5CA3">
              <w:rPr>
                <w:rFonts w:eastAsia="Calibri" w:cs="Arial"/>
                <w:sz w:val="20"/>
                <w:szCs w:val="20"/>
                <w:lang w:eastAsia="en-US"/>
              </w:rPr>
              <w:t>"</w:t>
            </w:r>
            <w:ins w:id="487" w:author="Birklhuber Bernd" w:date="2014-06-27T14:04:00Z">
              <w:r w:rsidRPr="007B5CA3">
                <w:rPr>
                  <w:rFonts w:eastAsia="Calibri" w:cs="Arial"/>
                  <w:sz w:val="20"/>
                  <w:szCs w:val="20"/>
                  <w:lang w:eastAsia="en-US"/>
                </w:rPr>
                <w:t xml:space="preserve"> Reported date</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561E5" w:rsidP="00F63D4D">
            <w:pPr>
              <w:spacing w:line="276" w:lineRule="auto"/>
              <w:rPr>
                <w:rFonts w:eastAsia="Calibri" w:cs="Arial"/>
                <w:sz w:val="20"/>
                <w:szCs w:val="20"/>
                <w:lang w:eastAsia="en-US"/>
              </w:rPr>
            </w:pPr>
            <w:r w:rsidRPr="007B5CA3">
              <w:rPr>
                <w:rFonts w:eastAsia="Calibri" w:cs="Arial"/>
                <w:sz w:val="20"/>
                <w:szCs w:val="20"/>
                <w:lang w:eastAsia="en-US"/>
              </w:rPr>
              <w:t>-</w:t>
            </w:r>
          </w:p>
        </w:tc>
      </w:tr>
      <w:tr w:rsidR="0095077B"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488" w:author="Birklhuber Bernd" w:date="2014-06-27T14:07:00Z">
              <w:r w:rsidRPr="007B5CA3" w:rsidDel="00303989">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489" w:author="Birklhuber Bernd" w:date="2014-06-27T14:07:00Z">
              <w:r w:rsidRPr="007B5CA3" w:rsidDel="00303989">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val="fr-FR" w:eastAsia="en-US"/>
              </w:rPr>
            </w:pPr>
            <w:del w:id="490" w:author="Birklhuber Bernd" w:date="2014-06-27T14:07:00Z">
              <w:r w:rsidRPr="007B5CA3" w:rsidDel="00303989">
                <w:rPr>
                  <w:rFonts w:eastAsia="Calibri" w:cs="Arial"/>
                  <w:sz w:val="20"/>
                  <w:szCs w:val="20"/>
                  <w:lang w:val="fr-FR" w:eastAsia="en-US"/>
                </w:rPr>
                <w:delText>format = "cc,cc,ccccc,c..."</w:delText>
              </w:r>
            </w:del>
          </w:p>
        </w:tc>
        <w:tc>
          <w:tcPr>
            <w:tcW w:w="1134" w:type="dxa"/>
            <w:tcBorders>
              <w:top w:val="nil"/>
              <w:left w:val="nil"/>
              <w:bottom w:val="nil"/>
              <w:right w:val="nil"/>
            </w:tcBorders>
          </w:tcPr>
          <w:p w:rsidR="0095077B" w:rsidRPr="007B5CA3" w:rsidDel="00303989" w:rsidRDefault="0095077B"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95077B" w:rsidRPr="007B5CA3" w:rsidDel="00303989" w:rsidRDefault="00F561E5" w:rsidP="00F63D4D">
            <w:pPr>
              <w:spacing w:line="276" w:lineRule="auto"/>
              <w:rPr>
                <w:rFonts w:eastAsia="Calibri" w:cs="Arial"/>
                <w:sz w:val="20"/>
                <w:szCs w:val="20"/>
                <w:lang w:val="fr-FR" w:eastAsia="en-US"/>
              </w:rPr>
            </w:pPr>
            <w:r w:rsidRPr="007B5CA3">
              <w:rPr>
                <w:rFonts w:eastAsia="Calibri" w:cs="Arial"/>
                <w:sz w:val="20"/>
                <w:szCs w:val="20"/>
                <w:lang w:val="fr-FR" w:eastAsia="en-US"/>
              </w:rPr>
              <w:t>N</w:t>
            </w:r>
          </w:p>
        </w:tc>
      </w:tr>
      <w:tr w:rsidR="0095077B" w:rsidRPr="00637B10" w:rsidTr="008A0F57">
        <w:trPr>
          <w:ins w:id="491" w:author="Birklhuber Bernd" w:date="2014-06-27T14:02:00Z"/>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ins w:id="492" w:author="Birklhuber Bernd" w:date="2014-06-27T14:02: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ins w:id="493" w:author="Birklhuber Bernd" w:date="2014-06-27T14:02:00Z"/>
                <w:rFonts w:eastAsia="Calibri" w:cs="Arial"/>
                <w:sz w:val="20"/>
                <w:szCs w:val="20"/>
                <w:lang w:eastAsia="en-US"/>
              </w:rPr>
            </w:pPr>
          </w:p>
        </w:tc>
        <w:tc>
          <w:tcPr>
            <w:tcW w:w="6210" w:type="dxa"/>
            <w:tcBorders>
              <w:top w:val="nil"/>
              <w:left w:val="nil"/>
              <w:bottom w:val="nil"/>
              <w:right w:val="nil"/>
            </w:tcBorders>
            <w:shd w:val="clear" w:color="auto" w:fill="auto"/>
          </w:tcPr>
          <w:p w:rsidR="0095077B" w:rsidRPr="00B3521D" w:rsidRDefault="0095077B" w:rsidP="00F63D4D">
            <w:pPr>
              <w:spacing w:line="276" w:lineRule="auto"/>
              <w:rPr>
                <w:ins w:id="494" w:author="Birklhuber Bernd" w:date="2014-06-27T14:02:00Z"/>
                <w:rFonts w:eastAsia="Calibri" w:cs="Arial"/>
                <w:sz w:val="20"/>
                <w:szCs w:val="20"/>
                <w:highlight w:val="yellow"/>
                <w:lang w:val="fr-FR" w:eastAsia="en-US"/>
              </w:rPr>
            </w:pPr>
            <w:proofErr w:type="spellStart"/>
            <w:ins w:id="495" w:author="Birklhuber Bernd" w:date="2014-06-27T14:02:00Z">
              <w:r w:rsidRPr="00B3521D">
                <w:rPr>
                  <w:rFonts w:eastAsia="Calibri" w:cs="Arial"/>
                  <w:sz w:val="20"/>
                  <w:szCs w:val="20"/>
                  <w:highlight w:val="yellow"/>
                  <w:lang w:val="fr-FR" w:eastAsia="en-US"/>
                </w:rPr>
                <w:t>Ice</w:t>
              </w:r>
              <w:proofErr w:type="spellEnd"/>
              <w:r w:rsidRPr="00B3521D">
                <w:rPr>
                  <w:rFonts w:eastAsia="Calibri" w:cs="Arial"/>
                  <w:sz w:val="20"/>
                  <w:szCs w:val="20"/>
                  <w:highlight w:val="yellow"/>
                  <w:lang w:val="fr-FR" w:eastAsia="en-US"/>
                </w:rPr>
                <w:t xml:space="preserve"> factor (BO)</w:t>
              </w:r>
            </w:ins>
          </w:p>
        </w:tc>
        <w:tc>
          <w:tcPr>
            <w:tcW w:w="1134" w:type="dxa"/>
            <w:tcBorders>
              <w:top w:val="nil"/>
              <w:left w:val="nil"/>
              <w:bottom w:val="nil"/>
              <w:right w:val="nil"/>
            </w:tcBorders>
          </w:tcPr>
          <w:p w:rsidR="0095077B" w:rsidRPr="00B3521D" w:rsidRDefault="00A52861"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95077B" w:rsidRPr="00B3521D" w:rsidRDefault="0095077B" w:rsidP="00F63D4D">
            <w:pPr>
              <w:spacing w:line="276" w:lineRule="auto"/>
              <w:rPr>
                <w:rFonts w:eastAsia="Calibri" w:cs="Arial"/>
                <w:sz w:val="20"/>
                <w:szCs w:val="20"/>
                <w:highlight w:val="yellow"/>
                <w:lang w:val="fr-FR" w:eastAsia="en-US"/>
              </w:rPr>
            </w:pPr>
          </w:p>
        </w:tc>
      </w:tr>
      <w:tr w:rsidR="0095077B" w:rsidRPr="00637B10" w:rsidTr="008A0F57">
        <w:trPr>
          <w:ins w:id="496" w:author="Birklhuber Bernd" w:date="2014-06-27T14:03:00Z"/>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ins w:id="497" w:author="Birklhuber Bernd" w:date="2014-06-27T14:03: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ins w:id="498" w:author="Birklhuber Bernd" w:date="2014-06-27T14:03:00Z"/>
                <w:rFonts w:eastAsia="Calibri" w:cs="Arial"/>
                <w:sz w:val="20"/>
                <w:szCs w:val="20"/>
                <w:lang w:eastAsia="en-US"/>
              </w:rPr>
            </w:pPr>
          </w:p>
        </w:tc>
        <w:tc>
          <w:tcPr>
            <w:tcW w:w="6210" w:type="dxa"/>
            <w:tcBorders>
              <w:top w:val="nil"/>
              <w:left w:val="nil"/>
              <w:bottom w:val="nil"/>
              <w:right w:val="nil"/>
            </w:tcBorders>
            <w:shd w:val="clear" w:color="auto" w:fill="auto"/>
          </w:tcPr>
          <w:p w:rsidR="0095077B" w:rsidRPr="00B3521D" w:rsidRDefault="0095077B" w:rsidP="00F63D4D">
            <w:pPr>
              <w:spacing w:line="276" w:lineRule="auto"/>
              <w:rPr>
                <w:ins w:id="499" w:author="Birklhuber Bernd" w:date="2014-06-27T14:03:00Z"/>
                <w:rFonts w:eastAsia="Calibri" w:cs="Arial"/>
                <w:sz w:val="20"/>
                <w:szCs w:val="20"/>
                <w:highlight w:val="yellow"/>
                <w:lang w:val="fr-FR" w:eastAsia="en-US"/>
              </w:rPr>
            </w:pPr>
            <w:proofErr w:type="spellStart"/>
            <w:ins w:id="500" w:author="Birklhuber Bernd" w:date="2014-06-27T14:03:00Z">
              <w:r w:rsidRPr="00B3521D">
                <w:rPr>
                  <w:rFonts w:eastAsia="Calibri" w:cs="Arial"/>
                  <w:sz w:val="20"/>
                  <w:szCs w:val="20"/>
                  <w:highlight w:val="yellow"/>
                  <w:lang w:val="fr-FR" w:eastAsia="en-US"/>
                </w:rPr>
                <w:t>Multiplicity</w:t>
              </w:r>
              <w:proofErr w:type="spellEnd"/>
              <w:r w:rsidRPr="00B3521D">
                <w:rPr>
                  <w:rFonts w:eastAsia="Calibri" w:cs="Arial"/>
                  <w:sz w:val="20"/>
                  <w:szCs w:val="20"/>
                  <w:highlight w:val="yellow"/>
                  <w:lang w:val="fr-FR" w:eastAsia="en-US"/>
                </w:rPr>
                <w:t xml:space="preserve"> of </w:t>
              </w:r>
              <w:proofErr w:type="spellStart"/>
              <w:r w:rsidRPr="00B3521D">
                <w:rPr>
                  <w:rFonts w:eastAsia="Calibri" w:cs="Arial"/>
                  <w:sz w:val="20"/>
                  <w:szCs w:val="20"/>
                  <w:highlight w:val="yellow"/>
                  <w:lang w:val="fr-FR" w:eastAsia="en-US"/>
                </w:rPr>
                <w:t>features</w:t>
              </w:r>
              <w:proofErr w:type="spellEnd"/>
            </w:ins>
          </w:p>
        </w:tc>
        <w:tc>
          <w:tcPr>
            <w:tcW w:w="1134" w:type="dxa"/>
            <w:tcBorders>
              <w:top w:val="nil"/>
              <w:left w:val="nil"/>
              <w:bottom w:val="nil"/>
              <w:right w:val="nil"/>
            </w:tcBorders>
          </w:tcPr>
          <w:p w:rsidR="0095077B" w:rsidRPr="00B3521D" w:rsidRDefault="00A52861"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95077B" w:rsidRPr="00B3521D" w:rsidRDefault="0095077B" w:rsidP="00F63D4D">
            <w:pPr>
              <w:spacing w:line="276" w:lineRule="auto"/>
              <w:rPr>
                <w:rFonts w:eastAsia="Calibri" w:cs="Arial"/>
                <w:sz w:val="20"/>
                <w:szCs w:val="20"/>
                <w:highlight w:val="yellow"/>
                <w:lang w:val="fr-FR" w:eastAsia="en-US"/>
              </w:rPr>
            </w:pPr>
          </w:p>
        </w:tc>
      </w:tr>
      <w:tr w:rsidR="0095077B" w:rsidRPr="00637B10" w:rsidTr="008A0F57">
        <w:trPr>
          <w:ins w:id="501" w:author="Birklhuber Bernd" w:date="2014-06-27T14:03:00Z"/>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ins w:id="502" w:author="Birklhuber Bernd" w:date="2014-06-27T14:03: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ins w:id="503" w:author="Birklhuber Bernd" w:date="2014-06-27T14:03:00Z"/>
                <w:rFonts w:eastAsia="Calibri" w:cs="Arial"/>
                <w:sz w:val="20"/>
                <w:szCs w:val="20"/>
                <w:lang w:eastAsia="en-US"/>
              </w:rPr>
            </w:pPr>
          </w:p>
        </w:tc>
        <w:tc>
          <w:tcPr>
            <w:tcW w:w="6210" w:type="dxa"/>
            <w:tcBorders>
              <w:top w:val="nil"/>
              <w:left w:val="nil"/>
              <w:bottom w:val="nil"/>
              <w:right w:val="nil"/>
            </w:tcBorders>
            <w:shd w:val="clear" w:color="auto" w:fill="auto"/>
          </w:tcPr>
          <w:p w:rsidR="0095077B" w:rsidRPr="00B3521D" w:rsidRDefault="0095077B" w:rsidP="00770970">
            <w:pPr>
              <w:spacing w:line="276" w:lineRule="auto"/>
              <w:rPr>
                <w:ins w:id="504" w:author="Birklhuber Bernd" w:date="2014-06-27T14:03:00Z"/>
                <w:rFonts w:eastAsia="Calibri" w:cs="Arial"/>
                <w:sz w:val="20"/>
                <w:szCs w:val="20"/>
                <w:highlight w:val="yellow"/>
                <w:lang w:val="fr-FR" w:eastAsia="en-US"/>
              </w:rPr>
            </w:pPr>
            <w:ins w:id="505" w:author="Birklhuber Bernd" w:date="2014-06-27T14:03:00Z">
              <w:r w:rsidRPr="00B3521D">
                <w:rPr>
                  <w:rFonts w:eastAsia="Calibri" w:cs="Arial"/>
                  <w:sz w:val="20"/>
                  <w:szCs w:val="20"/>
                  <w:highlight w:val="yellow"/>
                  <w:lang w:val="fr-FR" w:eastAsia="en-US"/>
                </w:rPr>
                <w:t xml:space="preserve">Radar </w:t>
              </w:r>
              <w:proofErr w:type="spellStart"/>
              <w:r w:rsidRPr="00B3521D">
                <w:rPr>
                  <w:rFonts w:eastAsia="Calibri" w:cs="Arial"/>
                  <w:sz w:val="20"/>
                  <w:szCs w:val="20"/>
                  <w:highlight w:val="yellow"/>
                  <w:lang w:val="fr-FR" w:eastAsia="en-US"/>
                </w:rPr>
                <w:t>conspicuous</w:t>
              </w:r>
              <w:proofErr w:type="spellEnd"/>
              <w:r w:rsidRPr="00B3521D">
                <w:rPr>
                  <w:rFonts w:eastAsia="Calibri" w:cs="Arial"/>
                  <w:sz w:val="20"/>
                  <w:szCs w:val="20"/>
                  <w:highlight w:val="yellow"/>
                  <w:lang w:val="fr-FR" w:eastAsia="en-US"/>
                </w:rPr>
                <w:t xml:space="preserve"> (BO)</w:t>
              </w:r>
            </w:ins>
          </w:p>
        </w:tc>
        <w:tc>
          <w:tcPr>
            <w:tcW w:w="1134" w:type="dxa"/>
            <w:tcBorders>
              <w:top w:val="nil"/>
              <w:left w:val="nil"/>
              <w:bottom w:val="nil"/>
              <w:right w:val="nil"/>
            </w:tcBorders>
          </w:tcPr>
          <w:p w:rsidR="0095077B" w:rsidRPr="00B3521D" w:rsidRDefault="00A52861" w:rsidP="00770970">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95077B" w:rsidRPr="00B3521D" w:rsidRDefault="0095077B" w:rsidP="00770970">
            <w:pPr>
              <w:spacing w:line="276" w:lineRule="auto"/>
              <w:rPr>
                <w:rFonts w:eastAsia="Calibri" w:cs="Arial"/>
                <w:sz w:val="20"/>
                <w:szCs w:val="20"/>
                <w:highlight w:val="yellow"/>
                <w:lang w:val="fr-FR" w:eastAsia="en-US"/>
              </w:rPr>
            </w:pPr>
          </w:p>
        </w:tc>
      </w:tr>
      <w:tr w:rsidR="0095077B" w:rsidRPr="00637B10" w:rsidTr="008A0F57">
        <w:trPr>
          <w:ins w:id="506" w:author="Birklhuber Bernd" w:date="2014-06-27T14:05:00Z"/>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ins w:id="507" w:author="Birklhuber Bernd" w:date="2014-06-27T14:05: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ins w:id="508" w:author="Birklhuber Bernd" w:date="2014-06-27T14:05:00Z"/>
                <w:rFonts w:eastAsia="Calibri" w:cs="Arial"/>
                <w:sz w:val="20"/>
                <w:szCs w:val="20"/>
                <w:lang w:eastAsia="en-US"/>
              </w:rPr>
            </w:pPr>
          </w:p>
        </w:tc>
        <w:tc>
          <w:tcPr>
            <w:tcW w:w="6210" w:type="dxa"/>
            <w:tcBorders>
              <w:top w:val="nil"/>
              <w:left w:val="nil"/>
              <w:bottom w:val="nil"/>
              <w:right w:val="nil"/>
            </w:tcBorders>
            <w:shd w:val="clear" w:color="auto" w:fill="auto"/>
          </w:tcPr>
          <w:p w:rsidR="0095077B" w:rsidRPr="00B3521D" w:rsidRDefault="0095077B" w:rsidP="00770970">
            <w:pPr>
              <w:spacing w:line="276" w:lineRule="auto"/>
              <w:rPr>
                <w:ins w:id="509" w:author="Birklhuber Bernd" w:date="2014-06-27T14:05:00Z"/>
                <w:rFonts w:eastAsia="Calibri" w:cs="Arial"/>
                <w:sz w:val="20"/>
                <w:szCs w:val="20"/>
                <w:highlight w:val="yellow"/>
                <w:lang w:val="fr-FR" w:eastAsia="en-US"/>
              </w:rPr>
            </w:pPr>
            <w:proofErr w:type="spellStart"/>
            <w:ins w:id="510" w:author="Birklhuber Bernd" w:date="2014-06-27T14:05:00Z">
              <w:r w:rsidRPr="00B3521D">
                <w:rPr>
                  <w:rFonts w:eastAsia="Calibri" w:cs="Arial"/>
                  <w:sz w:val="20"/>
                  <w:szCs w:val="20"/>
                  <w:highlight w:val="yellow"/>
                  <w:lang w:val="fr-FR" w:eastAsia="en-US"/>
                </w:rPr>
                <w:t>Status</w:t>
              </w:r>
              <w:proofErr w:type="spellEnd"/>
            </w:ins>
          </w:p>
        </w:tc>
        <w:tc>
          <w:tcPr>
            <w:tcW w:w="1134" w:type="dxa"/>
            <w:tcBorders>
              <w:top w:val="nil"/>
              <w:left w:val="nil"/>
              <w:bottom w:val="nil"/>
              <w:right w:val="nil"/>
            </w:tcBorders>
          </w:tcPr>
          <w:p w:rsidR="0095077B" w:rsidRPr="00B3521D" w:rsidRDefault="00A52861" w:rsidP="00770970">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95077B" w:rsidRPr="00B3521D" w:rsidRDefault="0095077B" w:rsidP="00770970">
            <w:pPr>
              <w:spacing w:line="276" w:lineRule="auto"/>
              <w:rPr>
                <w:rFonts w:eastAsia="Calibri" w:cs="Arial"/>
                <w:sz w:val="20"/>
                <w:szCs w:val="20"/>
                <w:highlight w:val="yellow"/>
                <w:lang w:val="fr-FR" w:eastAsia="en-US"/>
              </w:rPr>
            </w:pPr>
          </w:p>
        </w:tc>
      </w:tr>
      <w:tr w:rsidR="0095077B" w:rsidRPr="00637B10" w:rsidTr="008A0F57">
        <w:trPr>
          <w:ins w:id="511" w:author="Birklhuber Bernd" w:date="2014-06-27T14:05:00Z"/>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ins w:id="512" w:author="Birklhuber Bernd" w:date="2014-06-27T14:05: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ins w:id="513" w:author="Birklhuber Bernd" w:date="2014-06-27T14:05:00Z"/>
                <w:rFonts w:eastAsia="Calibri" w:cs="Arial"/>
                <w:sz w:val="20"/>
                <w:szCs w:val="20"/>
                <w:lang w:eastAsia="en-US"/>
              </w:rPr>
            </w:pPr>
          </w:p>
        </w:tc>
        <w:tc>
          <w:tcPr>
            <w:tcW w:w="6210" w:type="dxa"/>
            <w:tcBorders>
              <w:top w:val="nil"/>
              <w:left w:val="nil"/>
              <w:bottom w:val="nil"/>
              <w:right w:val="nil"/>
            </w:tcBorders>
            <w:shd w:val="clear" w:color="auto" w:fill="auto"/>
          </w:tcPr>
          <w:p w:rsidR="0095077B" w:rsidRPr="00B3521D" w:rsidRDefault="0095077B" w:rsidP="00770970">
            <w:pPr>
              <w:spacing w:line="276" w:lineRule="auto"/>
              <w:rPr>
                <w:ins w:id="514" w:author="Birklhuber Bernd" w:date="2014-06-27T14:05:00Z"/>
                <w:rFonts w:eastAsia="Calibri" w:cs="Arial"/>
                <w:sz w:val="20"/>
                <w:szCs w:val="20"/>
                <w:highlight w:val="yellow"/>
                <w:lang w:val="fr-FR" w:eastAsia="en-US"/>
              </w:rPr>
            </w:pPr>
            <w:ins w:id="515" w:author="Birklhuber Bernd" w:date="2014-06-27T14:05:00Z">
              <w:r w:rsidRPr="00B3521D">
                <w:rPr>
                  <w:rFonts w:eastAsia="Calibri" w:cs="Arial"/>
                  <w:sz w:val="20"/>
                  <w:szCs w:val="20"/>
                  <w:highlight w:val="yellow"/>
                  <w:lang w:val="fr-FR" w:eastAsia="en-US"/>
                </w:rPr>
                <w:t xml:space="preserve">Vertical clearance </w:t>
              </w:r>
              <w:proofErr w:type="spellStart"/>
              <w:r w:rsidRPr="00B3521D">
                <w:rPr>
                  <w:rFonts w:eastAsia="Calibri" w:cs="Arial"/>
                  <w:sz w:val="20"/>
                  <w:szCs w:val="20"/>
                  <w:highlight w:val="yellow"/>
                  <w:lang w:val="fr-FR" w:eastAsia="en-US"/>
                </w:rPr>
                <w:t>safe</w:t>
              </w:r>
              <w:proofErr w:type="spellEnd"/>
            </w:ins>
          </w:p>
        </w:tc>
        <w:tc>
          <w:tcPr>
            <w:tcW w:w="1134" w:type="dxa"/>
            <w:tcBorders>
              <w:top w:val="nil"/>
              <w:left w:val="nil"/>
              <w:bottom w:val="nil"/>
              <w:right w:val="nil"/>
            </w:tcBorders>
          </w:tcPr>
          <w:p w:rsidR="0095077B" w:rsidRPr="00B3521D" w:rsidRDefault="00A52861" w:rsidP="00770970">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95077B" w:rsidRPr="00B3521D" w:rsidRDefault="0095077B" w:rsidP="00770970">
            <w:pPr>
              <w:spacing w:line="276" w:lineRule="auto"/>
              <w:rPr>
                <w:rFonts w:eastAsia="Calibri" w:cs="Arial"/>
                <w:sz w:val="20"/>
                <w:szCs w:val="20"/>
                <w:highlight w:val="yellow"/>
                <w:lang w:val="fr-FR" w:eastAsia="en-US"/>
              </w:rPr>
            </w:pPr>
          </w:p>
        </w:tc>
      </w:tr>
      <w:tr w:rsidR="0095077B" w:rsidRPr="00637B10" w:rsidTr="008A0F57">
        <w:trPr>
          <w:ins w:id="516" w:author="Birklhuber Bernd" w:date="2014-06-27T14:06:00Z"/>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ins w:id="517" w:author="Birklhuber Bernd" w:date="2014-06-27T14:06: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ins w:id="518" w:author="Birklhuber Bernd" w:date="2014-06-27T14:06:00Z"/>
                <w:rFonts w:eastAsia="Calibri" w:cs="Arial"/>
                <w:sz w:val="20"/>
                <w:szCs w:val="20"/>
                <w:lang w:eastAsia="en-US"/>
              </w:rPr>
            </w:pPr>
          </w:p>
        </w:tc>
        <w:tc>
          <w:tcPr>
            <w:tcW w:w="6210" w:type="dxa"/>
            <w:tcBorders>
              <w:top w:val="nil"/>
              <w:left w:val="nil"/>
              <w:bottom w:val="nil"/>
              <w:right w:val="nil"/>
            </w:tcBorders>
            <w:shd w:val="clear" w:color="auto" w:fill="auto"/>
          </w:tcPr>
          <w:p w:rsidR="0095077B" w:rsidRPr="00B3521D" w:rsidRDefault="0095077B" w:rsidP="00770970">
            <w:pPr>
              <w:spacing w:line="276" w:lineRule="auto"/>
              <w:rPr>
                <w:ins w:id="519" w:author="Birklhuber Bernd" w:date="2014-06-27T14:06:00Z"/>
                <w:rFonts w:eastAsia="Calibri" w:cs="Arial"/>
                <w:sz w:val="20"/>
                <w:szCs w:val="20"/>
                <w:highlight w:val="yellow"/>
                <w:lang w:val="fr-FR" w:eastAsia="en-US"/>
              </w:rPr>
            </w:pPr>
            <w:proofErr w:type="spellStart"/>
            <w:ins w:id="520" w:author="Birklhuber Bernd" w:date="2014-06-27T14:06:00Z">
              <w:r w:rsidRPr="00B3521D">
                <w:rPr>
                  <w:rFonts w:eastAsia="Calibri" w:cs="Arial"/>
                  <w:sz w:val="20"/>
                  <w:szCs w:val="20"/>
                  <w:highlight w:val="yellow"/>
                  <w:lang w:val="fr-FR" w:eastAsia="en-US"/>
                </w:rPr>
                <w:t>Visually</w:t>
              </w:r>
              <w:proofErr w:type="spellEnd"/>
              <w:r w:rsidRPr="00B3521D">
                <w:rPr>
                  <w:rFonts w:eastAsia="Calibri" w:cs="Arial"/>
                  <w:sz w:val="20"/>
                  <w:szCs w:val="20"/>
                  <w:highlight w:val="yellow"/>
                  <w:lang w:val="fr-FR" w:eastAsia="en-US"/>
                </w:rPr>
                <w:t xml:space="preserve"> </w:t>
              </w:r>
              <w:proofErr w:type="spellStart"/>
              <w:r w:rsidRPr="00B3521D">
                <w:rPr>
                  <w:rFonts w:eastAsia="Calibri" w:cs="Arial"/>
                  <w:sz w:val="20"/>
                  <w:szCs w:val="20"/>
                  <w:highlight w:val="yellow"/>
                  <w:lang w:val="fr-FR" w:eastAsia="en-US"/>
                </w:rPr>
                <w:t>conspicuous</w:t>
              </w:r>
              <w:proofErr w:type="spellEnd"/>
            </w:ins>
          </w:p>
        </w:tc>
        <w:tc>
          <w:tcPr>
            <w:tcW w:w="1134" w:type="dxa"/>
            <w:tcBorders>
              <w:top w:val="nil"/>
              <w:left w:val="nil"/>
              <w:bottom w:val="nil"/>
              <w:right w:val="nil"/>
            </w:tcBorders>
          </w:tcPr>
          <w:p w:rsidR="0095077B" w:rsidRPr="00B3521D" w:rsidRDefault="00A52861" w:rsidP="00770970">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95077B" w:rsidRPr="00B3521D" w:rsidRDefault="0095077B" w:rsidP="00770970">
            <w:pPr>
              <w:spacing w:line="276" w:lineRule="auto"/>
              <w:rPr>
                <w:rFonts w:eastAsia="Calibri" w:cs="Arial"/>
                <w:sz w:val="20"/>
                <w:szCs w:val="20"/>
                <w:highlight w:val="yellow"/>
                <w:lang w:val="fr-FR" w:eastAsia="en-US"/>
              </w:rPr>
            </w:pPr>
          </w:p>
        </w:tc>
      </w:tr>
      <w:tr w:rsidR="00D132F4"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D132F4" w:rsidRDefault="00D132F4" w:rsidP="00770970">
            <w:pPr>
              <w:spacing w:line="276" w:lineRule="auto"/>
              <w:rPr>
                <w:rFonts w:eastAsia="Calibri" w:cs="Arial"/>
                <w:sz w:val="20"/>
                <w:szCs w:val="20"/>
                <w:highlight w:val="yellow"/>
                <w:lang w:val="fr-FR" w:eastAsia="en-US"/>
              </w:rPr>
            </w:pPr>
          </w:p>
        </w:tc>
        <w:tc>
          <w:tcPr>
            <w:tcW w:w="1134" w:type="dxa"/>
            <w:tcBorders>
              <w:top w:val="nil"/>
              <w:left w:val="nil"/>
              <w:bottom w:val="nil"/>
              <w:right w:val="nil"/>
            </w:tcBorders>
          </w:tcPr>
          <w:p w:rsidR="00D132F4" w:rsidRPr="00B3521D" w:rsidRDefault="00D132F4" w:rsidP="00770970">
            <w:pPr>
              <w:spacing w:line="276" w:lineRule="auto"/>
              <w:rPr>
                <w:rFonts w:eastAsia="Calibri" w:cs="Arial"/>
                <w:sz w:val="20"/>
                <w:szCs w:val="20"/>
                <w:highlight w:val="yellow"/>
                <w:lang w:val="fr-FR" w:eastAsia="en-US"/>
              </w:rPr>
            </w:pPr>
          </w:p>
        </w:tc>
      </w:tr>
      <w:tr w:rsidR="00D132F4"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proofErr w:type="spellStart"/>
            <w:r>
              <w:rPr>
                <w:rFonts w:eastAsia="Calibri" w:cs="Arial"/>
                <w:sz w:val="20"/>
                <w:szCs w:val="20"/>
                <w:lang w:eastAsia="en-US"/>
              </w:rPr>
              <w:t>refgag</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Pr>
                <w:rFonts w:eastAsia="Calibri" w:cs="Arial"/>
                <w:sz w:val="20"/>
                <w:szCs w:val="20"/>
                <w:lang w:eastAsia="en-US"/>
              </w:rPr>
              <w:t>C</w:t>
            </w:r>
          </w:p>
        </w:tc>
        <w:tc>
          <w:tcPr>
            <w:tcW w:w="6210"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D132F4" w:rsidRDefault="00D132F4" w:rsidP="00770970">
            <w:pPr>
              <w:spacing w:line="276" w:lineRule="auto"/>
              <w:rPr>
                <w:rFonts w:eastAsia="Calibri" w:cs="Arial"/>
                <w:sz w:val="20"/>
                <w:szCs w:val="20"/>
                <w:highlight w:val="yellow"/>
                <w:lang w:val="fr-FR" w:eastAsia="en-US"/>
              </w:rPr>
            </w:pPr>
          </w:p>
        </w:tc>
        <w:tc>
          <w:tcPr>
            <w:tcW w:w="1134" w:type="dxa"/>
            <w:tcBorders>
              <w:top w:val="nil"/>
              <w:left w:val="nil"/>
              <w:bottom w:val="nil"/>
              <w:right w:val="nil"/>
            </w:tcBorders>
          </w:tcPr>
          <w:p w:rsidR="00D132F4" w:rsidRPr="00B3521D" w:rsidRDefault="00D132F4" w:rsidP="00770970">
            <w:pPr>
              <w:spacing w:line="276" w:lineRule="auto"/>
              <w:rPr>
                <w:rFonts w:eastAsia="Calibri" w:cs="Arial"/>
                <w:sz w:val="20"/>
                <w:szCs w:val="20"/>
                <w:highlight w:val="yellow"/>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664"/>
        <w:gridCol w:w="216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Checkpoint</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5"/>
            <w:tcBorders>
              <w:top w:val="nil"/>
              <w:left w:val="nil"/>
              <w:bottom w:val="nil"/>
              <w:right w:val="nil"/>
            </w:tcBorders>
            <w:shd w:val="clear" w:color="auto" w:fill="auto"/>
          </w:tcPr>
          <w:p w:rsidR="00B103EC" w:rsidRPr="007B5CA3" w:rsidRDefault="00B103EC" w:rsidP="00F63D4D">
            <w:pPr>
              <w:spacing w:line="276" w:lineRule="auto"/>
              <w:rPr>
                <w:rFonts w:eastAsia="Calibri" w:cs="Arial"/>
                <w:sz w:val="20"/>
                <w:szCs w:val="20"/>
                <w:lang w:eastAsia="en-US"/>
              </w:rPr>
            </w:pPr>
            <w:del w:id="521" w:author="Birklhuber Bernd" w:date="2014-06-27T14:08:00Z">
              <w:r w:rsidRPr="007B5CA3" w:rsidDel="00303989">
                <w:rPr>
                  <w:rFonts w:eastAsia="Calibri" w:cs="Arial"/>
                  <w:sz w:val="20"/>
                  <w:szCs w:val="20"/>
                  <w:lang w:eastAsia="en-US"/>
                </w:rPr>
                <w:delText>chkpnt</w:delText>
              </w:r>
            </w:del>
            <w:ins w:id="522" w:author="Birklhuber Bernd" w:date="2014-06-27T14:08:00Z">
              <w:r w:rsidR="00303989" w:rsidRPr="007B5CA3">
                <w:rPr>
                  <w:rFonts w:eastAsia="Calibri" w:cs="Arial"/>
                  <w:sz w:val="20"/>
                  <w:szCs w:val="20"/>
                  <w:lang w:eastAsia="en-US"/>
                </w:rPr>
                <w:t xml:space="preserve"> CHKPNT</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523" w:author="Birklhuber Bernd" w:date="2014-06-27T14:08:00Z">
              <w:r w:rsidRPr="000E289D" w:rsidDel="00303989">
                <w:rPr>
                  <w:rFonts w:eastAsia="Calibri" w:cs="Arial"/>
                  <w:sz w:val="20"/>
                  <w:szCs w:val="20"/>
                  <w:lang w:eastAsia="en-US"/>
                </w:rPr>
                <w:delText>17027</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334951">
              <w:rPr>
                <w:rFonts w:eastAsia="Calibri" w:cs="Arial"/>
                <w:strike/>
                <w:sz w:val="20"/>
                <w:szCs w:val="20"/>
                <w:lang w:eastAsia="en-US"/>
              </w:rPr>
              <w:t>IENC</w:t>
            </w:r>
            <w:r w:rsidR="00334951">
              <w:rPr>
                <w:rFonts w:eastAsia="Calibri" w:cs="Arial"/>
                <w:sz w:val="20"/>
                <w:szCs w:val="20"/>
                <w:lang w:eastAsia="en-US"/>
              </w:rPr>
              <w:t xml:space="preserve"> HYDRO</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303989" w:rsidP="00303989">
            <w:pPr>
              <w:spacing w:line="276" w:lineRule="auto"/>
              <w:rPr>
                <w:rFonts w:eastAsia="Calibri" w:cs="Arial"/>
                <w:sz w:val="20"/>
                <w:szCs w:val="20"/>
                <w:lang w:eastAsia="en-US"/>
              </w:rPr>
            </w:pPr>
            <w:ins w:id="524" w:author="Birklhuber Bernd" w:date="2014-06-27T14:08:00Z">
              <w:r w:rsidRPr="00210592">
                <w:rPr>
                  <w:rFonts w:eastAsia="Calibri" w:cs="Arial"/>
                  <w:sz w:val="20"/>
                  <w:szCs w:val="20"/>
                  <w:highlight w:val="yellow"/>
                  <w:lang w:eastAsia="en-US"/>
                </w:rPr>
                <w:t xml:space="preserve">An official location at which to register, declare and/or inspect goods and/or people. (Adapted from </w:t>
              </w:r>
              <w:proofErr w:type="spellStart"/>
              <w:r w:rsidRPr="00210592">
                <w:rPr>
                  <w:rFonts w:eastAsia="Calibri" w:cs="Arial"/>
                  <w:sz w:val="20"/>
                  <w:szCs w:val="20"/>
                  <w:highlight w:val="yellow"/>
                  <w:lang w:eastAsia="en-US"/>
                </w:rPr>
                <w:t>Defence</w:t>
              </w:r>
              <w:proofErr w:type="spellEnd"/>
              <w:r w:rsidRPr="00210592">
                <w:rPr>
                  <w:rFonts w:eastAsia="Calibri" w:cs="Arial"/>
                  <w:sz w:val="20"/>
                  <w:szCs w:val="20"/>
                  <w:highlight w:val="yellow"/>
                  <w:lang w:eastAsia="en-US"/>
                </w:rPr>
                <w:t xml:space="preserve"> Geospatial Information Working Group; Feature Data Dictionary Register,</w:t>
              </w:r>
            </w:ins>
            <w:ins w:id="525" w:author="Birklhuber Bernd" w:date="2014-06-27T14:09:00Z">
              <w:r w:rsidRPr="00210592">
                <w:rPr>
                  <w:rFonts w:eastAsia="Calibri" w:cs="Arial"/>
                  <w:sz w:val="20"/>
                  <w:szCs w:val="20"/>
                  <w:highlight w:val="yellow"/>
                  <w:lang w:eastAsia="en-US"/>
                </w:rPr>
                <w:t xml:space="preserve"> </w:t>
              </w:r>
            </w:ins>
            <w:ins w:id="526" w:author="Birklhuber Bernd" w:date="2014-06-27T14:08:00Z">
              <w:r w:rsidRPr="00210592">
                <w:rPr>
                  <w:rFonts w:eastAsia="Calibri" w:cs="Arial"/>
                  <w:sz w:val="20"/>
                  <w:szCs w:val="20"/>
                  <w:highlight w:val="yellow"/>
                  <w:lang w:eastAsia="en-US"/>
                </w:rPr>
                <w:t>2010).</w:t>
              </w:r>
            </w:ins>
            <w:del w:id="527" w:author="Birklhuber Bernd" w:date="2014-06-27T14:08:00Z">
              <w:r w:rsidR="00B103EC" w:rsidRPr="00210592" w:rsidDel="00303989">
                <w:rPr>
                  <w:rFonts w:eastAsia="Calibri" w:cs="Arial"/>
                  <w:sz w:val="20"/>
                  <w:szCs w:val="20"/>
                  <w:highlight w:val="yellow"/>
                  <w:lang w:eastAsia="en-US"/>
                </w:rPr>
                <w:delText>An official place to register, declare or check goods and people.</w:delText>
              </w:r>
            </w:del>
          </w:p>
        </w:tc>
      </w:tr>
      <w:tr w:rsidR="0095077B" w:rsidRPr="000E289D"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rPr>
                <w:rFonts w:eastAsia="Calibri" w:cs="Arial"/>
                <w:sz w:val="20"/>
                <w:szCs w:val="20"/>
                <w:lang w:eastAsia="en-US"/>
              </w:rPr>
            </w:pPr>
          </w:p>
        </w:tc>
        <w:tc>
          <w:tcPr>
            <w:tcW w:w="3600" w:type="dxa"/>
            <w:gridSpan w:val="2"/>
            <w:tcBorders>
              <w:top w:val="nil"/>
              <w:left w:val="nil"/>
              <w:bottom w:val="nil"/>
              <w:right w:val="nil"/>
            </w:tcBorders>
            <w:shd w:val="clear" w:color="auto" w:fill="auto"/>
          </w:tcPr>
          <w:p w:rsidR="0095077B" w:rsidRPr="000E289D" w:rsidRDefault="00A52861" w:rsidP="00F63D4D">
            <w:pPr>
              <w:rPr>
                <w:rFonts w:eastAsia="Calibri" w:cs="Arial"/>
                <w:sz w:val="20"/>
                <w:szCs w:val="20"/>
                <w:lang w:eastAsia="en-US"/>
              </w:rPr>
            </w:pPr>
            <w:r>
              <w:rPr>
                <w:rFonts w:eastAsia="Calibri" w:cs="Arial"/>
                <w:sz w:val="20"/>
                <w:szCs w:val="20"/>
                <w:lang w:eastAsia="en-US"/>
              </w:rPr>
              <w:t>Y</w:t>
            </w:r>
          </w:p>
        </w:tc>
        <w:tc>
          <w:tcPr>
            <w:tcW w:w="3600" w:type="dxa"/>
            <w:gridSpan w:val="3"/>
            <w:tcBorders>
              <w:top w:val="nil"/>
              <w:left w:val="nil"/>
              <w:bottom w:val="nil"/>
              <w:right w:val="nil"/>
            </w:tcBorders>
            <w:shd w:val="clear" w:color="auto" w:fill="auto"/>
          </w:tcPr>
          <w:p w:rsidR="0095077B" w:rsidRPr="000E289D" w:rsidRDefault="0095077B"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95077B"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del w:id="528" w:author="Birklhuber Bernd" w:date="2014-06-27T14:09:00Z">
              <w:r w:rsidRPr="007B5CA3" w:rsidDel="00303989">
                <w:rPr>
                  <w:rFonts w:eastAsia="Calibri" w:cs="Arial"/>
                  <w:sz w:val="20"/>
                  <w:szCs w:val="20"/>
                  <w:lang w:eastAsia="en-US"/>
                </w:rPr>
                <w:delText>catchp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del w:id="529" w:author="Birklhuber Bernd" w:date="2014-06-27T14:10:00Z">
              <w:r w:rsidRPr="00210592" w:rsidDel="00303989">
                <w:rPr>
                  <w:rFonts w:eastAsia="Calibri" w:cs="Arial"/>
                  <w:sz w:val="20"/>
                  <w:szCs w:val="20"/>
                  <w:highlight w:val="yellow"/>
                  <w:lang w:eastAsia="en-US"/>
                </w:rPr>
                <w:delText>M</w:delText>
              </w:r>
            </w:del>
            <w:ins w:id="530" w:author="Birklhuber Bernd" w:date="2014-06-27T14:10:00Z">
              <w:r w:rsidRPr="00210592">
                <w:rPr>
                  <w:rFonts w:eastAsia="Calibri" w:cs="Arial"/>
                  <w:sz w:val="20"/>
                  <w:szCs w:val="20"/>
                  <w:highlight w:val="yellow"/>
                  <w:lang w:eastAsia="en-US"/>
                </w:rPr>
                <w:t>O</w:t>
              </w:r>
            </w:ins>
          </w:p>
        </w:tc>
        <w:tc>
          <w:tcPr>
            <w:tcW w:w="6210" w:type="dxa"/>
            <w:tcBorders>
              <w:top w:val="nil"/>
              <w:left w:val="nil"/>
              <w:bottom w:val="nil"/>
              <w:right w:val="nil"/>
            </w:tcBorders>
            <w:shd w:val="clear" w:color="auto" w:fill="auto"/>
          </w:tcPr>
          <w:p w:rsidR="0095077B"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w:t>
            </w:r>
            <w:ins w:id="531" w:author="Birklhuber Bernd" w:date="2014-06-27T14:09:00Z">
              <w:r>
                <w:rPr>
                  <w:rFonts w:eastAsia="Calibri" w:cs="Arial"/>
                  <w:sz w:val="20"/>
                  <w:szCs w:val="20"/>
                  <w:lang w:eastAsia="en-US"/>
                </w:rPr>
                <w:t xml:space="preserve"> </w:t>
              </w:r>
              <w:r w:rsidRPr="007B5CA3">
                <w:rPr>
                  <w:rFonts w:eastAsia="Calibri" w:cs="Arial"/>
                  <w:sz w:val="20"/>
                  <w:szCs w:val="20"/>
                  <w:lang w:eastAsia="en-US"/>
                </w:rPr>
                <w:t>CATCHP</w:t>
              </w:r>
              <w:r>
                <w:rPr>
                  <w:rFonts w:eastAsia="Calibri" w:cs="Arial"/>
                  <w:sz w:val="20"/>
                  <w:szCs w:val="20"/>
                  <w:lang w:eastAsia="en-US"/>
                </w:rPr>
                <w:t xml:space="preserve"> 1</w:t>
              </w:r>
            </w:ins>
          </w:p>
          <w:p w:rsidR="0095077B" w:rsidRDefault="0095077B" w:rsidP="00F63D4D">
            <w:pPr>
              <w:spacing w:line="276" w:lineRule="auto"/>
              <w:rPr>
                <w:rFonts w:eastAsia="Calibri" w:cs="Arial"/>
                <w:sz w:val="20"/>
                <w:szCs w:val="20"/>
                <w:lang w:eastAsia="en-US"/>
              </w:rPr>
            </w:pPr>
            <w:r>
              <w:rPr>
                <w:rFonts w:eastAsia="Calibri" w:cs="Arial"/>
                <w:sz w:val="20"/>
                <w:szCs w:val="20"/>
                <w:lang w:eastAsia="en-US"/>
              </w:rPr>
              <w:t>[1 : custom</w:t>
            </w:r>
          </w:p>
          <w:p w:rsidR="0095077B" w:rsidRPr="000E289D" w:rsidRDefault="0095077B" w:rsidP="00F63D4D">
            <w:pPr>
              <w:spacing w:line="276" w:lineRule="auto"/>
              <w:rPr>
                <w:rFonts w:eastAsia="Calibri" w:cs="Arial"/>
                <w:sz w:val="20"/>
                <w:szCs w:val="20"/>
                <w:lang w:eastAsia="en-US"/>
              </w:rPr>
            </w:pPr>
            <w:del w:id="532" w:author="Birklhuber Bernd" w:date="2014-07-03T15:01:00Z">
              <w:r w:rsidRPr="00210592" w:rsidDel="00210592">
                <w:rPr>
                  <w:rFonts w:eastAsia="Calibri" w:cs="Arial"/>
                  <w:sz w:val="20"/>
                  <w:szCs w:val="20"/>
                  <w:highlight w:val="yellow"/>
                  <w:lang w:eastAsia="en-US"/>
                </w:rPr>
                <w:delText>2 : border</w:delText>
              </w:r>
              <w:r w:rsidDel="00210592">
                <w:rPr>
                  <w:rFonts w:eastAsia="Calibri" w:cs="Arial"/>
                  <w:sz w:val="20"/>
                  <w:szCs w:val="20"/>
                  <w:lang w:eastAsia="en-US"/>
                </w:rPr>
                <w:delText>]</w:delText>
              </w:r>
            </w:del>
          </w:p>
        </w:tc>
        <w:tc>
          <w:tcPr>
            <w:tcW w:w="1134" w:type="dxa"/>
            <w:tcBorders>
              <w:top w:val="nil"/>
              <w:left w:val="nil"/>
              <w:bottom w:val="nil"/>
              <w:right w:val="nil"/>
            </w:tcBorders>
          </w:tcPr>
          <w:p w:rsidR="0095077B" w:rsidRPr="000E289D" w:rsidRDefault="00A52861" w:rsidP="00F63D4D">
            <w:pPr>
              <w:spacing w:line="276" w:lineRule="auto"/>
              <w:rPr>
                <w:rFonts w:eastAsia="Calibri" w:cs="Arial"/>
                <w:sz w:val="20"/>
                <w:szCs w:val="20"/>
                <w:lang w:eastAsia="en-US"/>
              </w:rPr>
            </w:pPr>
            <w:r>
              <w:rPr>
                <w:rFonts w:eastAsia="Calibri" w:cs="Arial"/>
                <w:sz w:val="20"/>
                <w:szCs w:val="20"/>
                <w:lang w:eastAsia="en-US"/>
              </w:rPr>
              <w:t>N</w:t>
            </w:r>
          </w:p>
        </w:tc>
        <w:tc>
          <w:tcPr>
            <w:tcW w:w="1134" w:type="dxa"/>
            <w:tcBorders>
              <w:top w:val="nil"/>
              <w:left w:val="nil"/>
              <w:bottom w:val="nil"/>
              <w:right w:val="nil"/>
            </w:tcBorders>
          </w:tcPr>
          <w:p w:rsidR="0095077B" w:rsidRPr="000E289D" w:rsidRDefault="00334951" w:rsidP="00F63D4D">
            <w:pPr>
              <w:spacing w:line="276" w:lineRule="auto"/>
              <w:rPr>
                <w:rFonts w:eastAsia="Calibri" w:cs="Arial"/>
                <w:sz w:val="20"/>
                <w:szCs w:val="20"/>
                <w:lang w:eastAsia="en-US"/>
              </w:rPr>
            </w:pPr>
            <w:r>
              <w:rPr>
                <w:rFonts w:eastAsia="Calibri" w:cs="Arial"/>
                <w:sz w:val="20"/>
                <w:szCs w:val="20"/>
                <w:lang w:eastAsia="en-US"/>
              </w:rPr>
              <w:t>- (DE: we use 1,2)</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210592" w:rsidRDefault="0095077B" w:rsidP="00F63D4D">
            <w:pPr>
              <w:spacing w:line="276" w:lineRule="auto"/>
              <w:rPr>
                <w:rFonts w:eastAsia="Calibri" w:cs="Arial"/>
                <w:sz w:val="20"/>
                <w:szCs w:val="20"/>
                <w:highlight w:val="yellow"/>
                <w:lang w:eastAsia="en-US"/>
              </w:rPr>
            </w:pPr>
            <w:del w:id="533" w:author="Birklhuber Bernd" w:date="2014-06-27T14:10:00Z">
              <w:r w:rsidRPr="00210592" w:rsidDel="00303989">
                <w:rPr>
                  <w:rFonts w:eastAsia="Calibri" w:cs="Arial"/>
                  <w:sz w:val="20"/>
                  <w:szCs w:val="20"/>
                  <w:highlight w:val="yellow"/>
                  <w:lang w:eastAsia="en-US"/>
                </w:rPr>
                <w:delText>NATION</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210592" w:rsidRDefault="0095077B" w:rsidP="00F63D4D">
            <w:pPr>
              <w:spacing w:line="276" w:lineRule="auto"/>
              <w:jc w:val="center"/>
              <w:rPr>
                <w:rFonts w:eastAsia="Calibri" w:cs="Arial"/>
                <w:sz w:val="20"/>
                <w:szCs w:val="20"/>
                <w:highlight w:val="yellow"/>
                <w:lang w:eastAsia="en-US"/>
              </w:rPr>
            </w:pPr>
            <w:del w:id="534" w:author="Birklhuber Bernd" w:date="2014-06-27T14:10:00Z">
              <w:r w:rsidRPr="00210592" w:rsidDel="00303989">
                <w:rPr>
                  <w:rFonts w:eastAsia="Calibri" w:cs="Arial"/>
                  <w:sz w:val="20"/>
                  <w:szCs w:val="20"/>
                  <w:highlight w:val="yellow"/>
                  <w:lang w:eastAsia="en-US"/>
                </w:rPr>
                <w:delText>M</w:delText>
              </w:r>
            </w:del>
          </w:p>
        </w:tc>
        <w:tc>
          <w:tcPr>
            <w:tcW w:w="6210" w:type="dxa"/>
            <w:tcBorders>
              <w:top w:val="nil"/>
              <w:left w:val="nil"/>
              <w:bottom w:val="nil"/>
              <w:right w:val="nil"/>
            </w:tcBorders>
            <w:shd w:val="clear" w:color="auto" w:fill="auto"/>
          </w:tcPr>
          <w:p w:rsidR="0095077B" w:rsidRPr="00210592" w:rsidRDefault="0095077B" w:rsidP="00F63D4D">
            <w:pPr>
              <w:spacing w:line="276" w:lineRule="auto"/>
              <w:rPr>
                <w:rFonts w:eastAsia="Calibri" w:cs="Arial"/>
                <w:sz w:val="20"/>
                <w:szCs w:val="20"/>
                <w:highlight w:val="yellow"/>
                <w:lang w:eastAsia="en-US"/>
              </w:rPr>
            </w:pPr>
            <w:del w:id="535" w:author="Birklhuber Bernd" w:date="2014-06-27T14:10:00Z">
              <w:r w:rsidRPr="00210592" w:rsidDel="00303989">
                <w:rPr>
                  <w:rFonts w:eastAsia="Calibri" w:cs="Arial"/>
                  <w:sz w:val="20"/>
                  <w:szCs w:val="20"/>
                  <w:highlight w:val="yellow"/>
                  <w:lang w:eastAsia="en-US"/>
                </w:rPr>
                <w:delText>format = "cc"</w:delText>
              </w:r>
            </w:del>
          </w:p>
        </w:tc>
        <w:tc>
          <w:tcPr>
            <w:tcW w:w="1134" w:type="dxa"/>
            <w:tcBorders>
              <w:top w:val="nil"/>
              <w:left w:val="nil"/>
              <w:bottom w:val="nil"/>
              <w:right w:val="nil"/>
            </w:tcBorders>
          </w:tcPr>
          <w:p w:rsidR="0095077B" w:rsidRPr="00210592" w:rsidDel="00303989" w:rsidRDefault="00A52861"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95077B" w:rsidRPr="00210592" w:rsidDel="00303989" w:rsidRDefault="0095077B" w:rsidP="00F63D4D">
            <w:pPr>
              <w:spacing w:line="276" w:lineRule="auto"/>
              <w:rPr>
                <w:rFonts w:eastAsia="Calibri" w:cs="Arial"/>
                <w:sz w:val="20"/>
                <w:szCs w:val="20"/>
                <w:highlight w:val="yellow"/>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36" w:author="Birklhuber Bernd" w:date="2014-06-27T14:09:00Z">
              <w:r w:rsidRPr="007B5CA3" w:rsidDel="00303989">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537" w:author="Birklhuber Bernd" w:date="2014-06-27T14:09:00Z">
              <w:r w:rsidRPr="007B5CA3">
                <w:rPr>
                  <w:rFonts w:eastAsia="Calibri" w:cs="Arial"/>
                  <w:sz w:val="20"/>
                  <w:szCs w:val="20"/>
                  <w:lang w:eastAsia="en-US"/>
                </w:rPr>
                <w:t>Feature name</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CB3E4E"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38" w:author="Birklhuber Bernd" w:date="2014-06-27T14:09:00Z">
              <w:r w:rsidRPr="007B5CA3" w:rsidDel="00303989">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CB3E4E"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39" w:author="Birklhuber Bernd" w:date="2014-06-27T14:10:00Z">
              <w:r w:rsidRPr="007B5CA3" w:rsidDel="00303989">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540" w:author="Birklhuber Bernd" w:date="2014-06-27T14:10:00Z">
              <w:r w:rsidRPr="007B5CA3">
                <w:rPr>
                  <w:rFonts w:eastAsia="Calibri" w:cs="Arial"/>
                  <w:sz w:val="20"/>
                  <w:szCs w:val="20"/>
                  <w:lang w:eastAsia="en-US"/>
                </w:rPr>
                <w:t>Information</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63937"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41" w:author="Birklhuber Bernd" w:date="2014-06-27T14:10:00Z">
              <w:r w:rsidRPr="007B5CA3" w:rsidDel="00303989">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63937"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542" w:author="Birklhuber Bernd" w:date="2014-06-27T14:10:00Z">
              <w:r w:rsidRPr="007B5CA3" w:rsidDel="00303989">
                <w:rPr>
                  <w:rFonts w:eastAsia="Calibri" w:cs="Arial"/>
                  <w:sz w:val="20"/>
                  <w:szCs w:val="20"/>
                  <w:lang w:eastAsia="en-US"/>
                </w:rPr>
                <w:delText>M</w:delText>
              </w:r>
            </w:del>
            <w:ins w:id="543" w:author="Birklhuber Bernd" w:date="2014-06-27T14:10:00Z">
              <w:r w:rsidRPr="007B5CA3">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min = "1"</w:t>
            </w: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E7519B" w:rsidP="00F63D4D">
            <w:pPr>
              <w:spacing w:line="276" w:lineRule="auto"/>
              <w:rPr>
                <w:rFonts w:eastAsia="Calibri" w:cs="Arial"/>
                <w:sz w:val="20"/>
                <w:szCs w:val="20"/>
                <w:lang w:eastAsia="en-US"/>
              </w:rPr>
            </w:pPr>
            <w:r w:rsidRPr="007B5CA3">
              <w:rPr>
                <w:rFonts w:eastAsia="Calibri" w:cs="Arial"/>
                <w:sz w:val="20"/>
                <w:szCs w:val="20"/>
                <w:lang w:eastAsia="en-US"/>
              </w:rPr>
              <w:t>N</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44" w:author="Birklhuber Bernd" w:date="2014-06-27T14:10:00Z">
              <w:r w:rsidRPr="007B5CA3" w:rsidDel="00303989">
                <w:rPr>
                  <w:rFonts w:eastAsia="Calibri" w:cs="Arial"/>
                  <w:sz w:val="20"/>
                  <w:szCs w:val="20"/>
                  <w:lang w:eastAsia="en-US"/>
                </w:rPr>
                <w:delText>PICREP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545" w:author="Birklhuber Bernd" w:date="2014-06-27T14:10:00Z">
              <w:r w:rsidRPr="007B5CA3" w:rsidDel="00303989">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242D7"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46" w:author="Birklhuber Bernd" w:date="2014-06-27T14:10:00Z">
              <w:r w:rsidRPr="007B5CA3" w:rsidDel="00303989">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547" w:author="Birklhuber Bernd" w:date="2014-06-27T14:10:00Z">
              <w:r w:rsidRPr="007B5CA3">
                <w:rPr>
                  <w:rFonts w:eastAsia="Calibri" w:cs="Arial"/>
                  <w:sz w:val="20"/>
                  <w:szCs w:val="20"/>
                  <w:lang w:eastAsia="en-US"/>
                </w:rPr>
                <w:t>Textual description</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257706"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48" w:author="Birklhuber Bernd" w:date="2014-06-27T14:11:00Z">
              <w:r w:rsidRPr="007B5CA3" w:rsidDel="00303989">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549" w:author="Birklhuber Bernd" w:date="2014-06-27T14:11:00Z">
              <w:r w:rsidRPr="007B5CA3" w:rsidDel="00303989">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550" w:author="Birklhuber Bernd" w:date="2014-06-27T14:11:00Z">
              <w:r w:rsidRPr="007B5CA3" w:rsidDel="00303989">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7B5CA3" w:rsidDel="00303989"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03989" w:rsidRDefault="00F57607" w:rsidP="00F63D4D">
            <w:pPr>
              <w:spacing w:line="276" w:lineRule="auto"/>
              <w:rPr>
                <w:rFonts w:eastAsia="Calibri" w:cs="Arial"/>
                <w:sz w:val="20"/>
                <w:szCs w:val="20"/>
                <w:lang w:eastAsia="en-US"/>
              </w:rPr>
            </w:pPr>
            <w:r w:rsidRPr="007B5CA3">
              <w:rPr>
                <w:rFonts w:eastAsia="Calibri" w:cs="Arial"/>
                <w:sz w:val="20"/>
                <w:szCs w:val="20"/>
                <w:lang w:eastAsia="en-US"/>
              </w:rPr>
              <w:t>N</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51" w:author="Birklhuber Bernd" w:date="2014-06-27T14:11:00Z">
              <w:r w:rsidRPr="007B5CA3" w:rsidDel="00303989">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552" w:author="Birklhuber Bernd" w:date="2014-06-27T14:11:00Z">
              <w:r w:rsidRPr="007B5CA3" w:rsidDel="00303989">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553" w:author="Birklhuber Bernd" w:date="2014-06-27T14:11:00Z">
              <w:r w:rsidRPr="007B5CA3" w:rsidDel="00303989">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7B5CA3" w:rsidDel="00303989"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03989" w:rsidRDefault="00F57607" w:rsidP="00F63D4D">
            <w:pPr>
              <w:spacing w:line="276" w:lineRule="auto"/>
              <w:rPr>
                <w:rFonts w:eastAsia="Calibri" w:cs="Arial"/>
                <w:sz w:val="20"/>
                <w:szCs w:val="20"/>
                <w:lang w:eastAsia="en-US"/>
              </w:rPr>
            </w:pPr>
            <w:r w:rsidRPr="007B5CA3">
              <w:rPr>
                <w:rFonts w:eastAsia="Calibri" w:cs="Arial"/>
                <w:sz w:val="20"/>
                <w:szCs w:val="20"/>
                <w:lang w:eastAsia="en-US"/>
              </w:rPr>
              <w:t>N</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54" w:author="Birklhuber Bernd" w:date="2014-06-27T14:11:00Z">
              <w:r w:rsidRPr="007B5CA3" w:rsidDel="00303989">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555" w:author="Birklhuber Bernd" w:date="2014-06-27T14:11:00Z">
              <w:r w:rsidRPr="007B5CA3" w:rsidDel="00303989">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556" w:author="Birklhuber Bernd" w:date="2014-06-27T14:11:00Z">
              <w:r w:rsidRPr="007B5CA3" w:rsidDel="00303989">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7B5CA3" w:rsidDel="00303989"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03989" w:rsidRDefault="004526FB"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57" w:author="Birklhuber Bernd" w:date="2014-06-27T14:11:00Z">
              <w:r w:rsidRPr="007B5CA3" w:rsidDel="00303989">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558" w:author="Birklhuber Bernd" w:date="2014-06-27T14:11:00Z">
              <w:r w:rsidRPr="007B5CA3" w:rsidDel="00303989">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559" w:author="Birklhuber Bernd" w:date="2014-06-27T14:11:00Z">
              <w:r w:rsidRPr="007B5CA3" w:rsidDel="00303989">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7B5CA3" w:rsidDel="00303989"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03989" w:rsidRDefault="004526FB"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60" w:author="Birklhuber Bernd" w:date="2014-06-27T14:11:00Z">
              <w:r w:rsidRPr="007B5CA3" w:rsidDel="00303989">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561" w:author="Birklhuber Bernd" w:date="2014-06-27T14:11:00Z">
              <w:r w:rsidRPr="007B5CA3" w:rsidDel="00303989">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562" w:author="Birklhuber Bernd" w:date="2014-06-27T14:11:00Z">
              <w:r w:rsidRPr="007B5CA3" w:rsidDel="00303989">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7B5CA3" w:rsidDel="00303989"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03989" w:rsidRDefault="00F561E5" w:rsidP="00F63D4D">
            <w:pPr>
              <w:spacing w:line="276" w:lineRule="auto"/>
              <w:rPr>
                <w:rFonts w:eastAsia="Calibri" w:cs="Arial"/>
                <w:sz w:val="20"/>
                <w:szCs w:val="20"/>
                <w:lang w:eastAsia="en-US"/>
              </w:rPr>
            </w:pPr>
            <w:r w:rsidRPr="007B5CA3">
              <w:rPr>
                <w:rFonts w:eastAsia="Calibri" w:cs="Arial"/>
                <w:sz w:val="20"/>
                <w:szCs w:val="20"/>
                <w:lang w:eastAsia="en-US"/>
              </w:rPr>
              <w:t>N</w:t>
            </w:r>
          </w:p>
        </w:tc>
      </w:tr>
      <w:tr w:rsidR="0095077B"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63" w:author="Birklhuber Bernd" w:date="2014-06-27T14:11:00Z">
              <w:r w:rsidRPr="007B5CA3" w:rsidDel="00303989">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564" w:author="Birklhuber Bernd" w:date="2014-06-27T14:11:00Z">
              <w:r w:rsidRPr="007B5CA3" w:rsidDel="00303989">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val="fr-FR" w:eastAsia="en-US"/>
              </w:rPr>
            </w:pPr>
            <w:del w:id="565" w:author="Birklhuber Bernd" w:date="2014-06-27T14:11:00Z">
              <w:r w:rsidRPr="007B5CA3" w:rsidDel="00303989">
                <w:rPr>
                  <w:rFonts w:eastAsia="Calibri" w:cs="Arial"/>
                  <w:sz w:val="20"/>
                  <w:szCs w:val="20"/>
                  <w:lang w:val="fr-FR" w:eastAsia="en-US"/>
                </w:rPr>
                <w:delText>format = "cc,cc,ccccc,c..."</w:delText>
              </w:r>
            </w:del>
          </w:p>
        </w:tc>
        <w:tc>
          <w:tcPr>
            <w:tcW w:w="1134" w:type="dxa"/>
            <w:tcBorders>
              <w:top w:val="nil"/>
              <w:left w:val="nil"/>
              <w:bottom w:val="nil"/>
              <w:right w:val="nil"/>
            </w:tcBorders>
          </w:tcPr>
          <w:p w:rsidR="0095077B" w:rsidRPr="007B5CA3" w:rsidDel="00303989" w:rsidRDefault="0095077B"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95077B" w:rsidRPr="007B5CA3" w:rsidDel="00303989" w:rsidRDefault="00F561E5" w:rsidP="00F63D4D">
            <w:pPr>
              <w:spacing w:line="276" w:lineRule="auto"/>
              <w:rPr>
                <w:rFonts w:eastAsia="Calibri" w:cs="Arial"/>
                <w:sz w:val="20"/>
                <w:szCs w:val="20"/>
                <w:lang w:val="fr-FR" w:eastAsia="en-US"/>
              </w:rPr>
            </w:pPr>
            <w:r w:rsidRPr="007B5CA3">
              <w:rPr>
                <w:rFonts w:eastAsia="Calibri" w:cs="Arial"/>
                <w:sz w:val="20"/>
                <w:szCs w:val="20"/>
                <w:lang w:val="fr-FR" w:eastAsia="en-US"/>
              </w:rPr>
              <w:t>N</w:t>
            </w:r>
          </w:p>
        </w:tc>
      </w:tr>
      <w:tr w:rsidR="0095077B" w:rsidRPr="00637B10" w:rsidTr="008A0F57">
        <w:trPr>
          <w:ins w:id="566" w:author="Birklhuber Bernd" w:date="2014-06-27T14:09:00Z"/>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ins w:id="567" w:author="Birklhuber Bernd" w:date="2014-06-27T14:09: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ins w:id="568" w:author="Birklhuber Bernd" w:date="2014-06-27T14:09:00Z"/>
                <w:rFonts w:eastAsia="Calibri" w:cs="Arial"/>
                <w:sz w:val="20"/>
                <w:szCs w:val="20"/>
                <w:lang w:eastAsia="en-US"/>
              </w:rPr>
            </w:pPr>
          </w:p>
        </w:tc>
        <w:tc>
          <w:tcPr>
            <w:tcW w:w="6210" w:type="dxa"/>
            <w:tcBorders>
              <w:top w:val="nil"/>
              <w:left w:val="nil"/>
              <w:bottom w:val="nil"/>
              <w:right w:val="nil"/>
            </w:tcBorders>
            <w:shd w:val="clear" w:color="auto" w:fill="auto"/>
          </w:tcPr>
          <w:p w:rsidR="0095077B" w:rsidRPr="00210592" w:rsidRDefault="0095077B" w:rsidP="00F63D4D">
            <w:pPr>
              <w:spacing w:line="276" w:lineRule="auto"/>
              <w:rPr>
                <w:ins w:id="569" w:author="Birklhuber Bernd" w:date="2014-06-27T14:10:00Z"/>
                <w:rFonts w:eastAsia="Calibri" w:cs="Arial"/>
                <w:sz w:val="20"/>
                <w:szCs w:val="20"/>
                <w:lang w:eastAsia="en-US"/>
              </w:rPr>
            </w:pPr>
            <w:ins w:id="570" w:author="Birklhuber Bernd" w:date="2014-06-27T14:09:00Z">
              <w:r w:rsidRPr="00210592">
                <w:rPr>
                  <w:rFonts w:eastAsia="Calibri" w:cs="Arial"/>
                  <w:sz w:val="20"/>
                  <w:szCs w:val="20"/>
                  <w:highlight w:val="yellow"/>
                  <w:lang w:eastAsia="en-US"/>
                </w:rPr>
                <w:t>Status</w:t>
              </w:r>
            </w:ins>
          </w:p>
          <w:p w:rsidR="0095077B" w:rsidRPr="00303989" w:rsidRDefault="0095077B" w:rsidP="00303989">
            <w:pPr>
              <w:autoSpaceDE w:val="0"/>
              <w:autoSpaceDN w:val="0"/>
              <w:adjustRightInd w:val="0"/>
              <w:rPr>
                <w:ins w:id="571" w:author="Birklhuber Bernd" w:date="2014-06-27T14:10:00Z"/>
                <w:rFonts w:ascii="ArialMT" w:hAnsi="ArialMT" w:cs="ArialMT"/>
                <w:sz w:val="18"/>
                <w:szCs w:val="18"/>
                <w:lang w:eastAsia="en-US"/>
              </w:rPr>
            </w:pPr>
            <w:ins w:id="572" w:author="Birklhuber Bernd" w:date="2014-06-27T14:10:00Z">
              <w:r w:rsidRPr="00303989">
                <w:rPr>
                  <w:rFonts w:ascii="ArialMT" w:hAnsi="ArialMT" w:cs="ArialMT"/>
                  <w:sz w:val="18"/>
                  <w:szCs w:val="18"/>
                  <w:lang w:eastAsia="en-US"/>
                </w:rPr>
                <w:t>1 : permanent</w:t>
              </w:r>
            </w:ins>
          </w:p>
          <w:p w:rsidR="0095077B" w:rsidRPr="00303989" w:rsidRDefault="0095077B" w:rsidP="00303989">
            <w:pPr>
              <w:autoSpaceDE w:val="0"/>
              <w:autoSpaceDN w:val="0"/>
              <w:adjustRightInd w:val="0"/>
              <w:rPr>
                <w:ins w:id="573" w:author="Birklhuber Bernd" w:date="2014-06-27T14:10:00Z"/>
                <w:rFonts w:ascii="ArialMT" w:hAnsi="ArialMT" w:cs="ArialMT"/>
                <w:sz w:val="18"/>
                <w:szCs w:val="18"/>
                <w:lang w:eastAsia="en-US"/>
              </w:rPr>
            </w:pPr>
            <w:ins w:id="574" w:author="Birklhuber Bernd" w:date="2014-06-27T14:10:00Z">
              <w:r w:rsidRPr="00303989">
                <w:rPr>
                  <w:rFonts w:ascii="ArialMT" w:hAnsi="ArialMT" w:cs="ArialMT"/>
                  <w:sz w:val="18"/>
                  <w:szCs w:val="18"/>
                  <w:lang w:eastAsia="en-US"/>
                </w:rPr>
                <w:lastRenderedPageBreak/>
                <w:t>2 : occasional</w:t>
              </w:r>
            </w:ins>
          </w:p>
          <w:p w:rsidR="0095077B" w:rsidRPr="00303989" w:rsidRDefault="0095077B" w:rsidP="00303989">
            <w:pPr>
              <w:autoSpaceDE w:val="0"/>
              <w:autoSpaceDN w:val="0"/>
              <w:adjustRightInd w:val="0"/>
              <w:rPr>
                <w:ins w:id="575" w:author="Birklhuber Bernd" w:date="2014-06-27T14:10:00Z"/>
                <w:rFonts w:ascii="ArialMT" w:hAnsi="ArialMT" w:cs="ArialMT"/>
                <w:sz w:val="18"/>
                <w:szCs w:val="18"/>
                <w:lang w:eastAsia="en-US"/>
              </w:rPr>
            </w:pPr>
            <w:ins w:id="576" w:author="Birklhuber Bernd" w:date="2014-06-27T14:10:00Z">
              <w:r w:rsidRPr="00303989">
                <w:rPr>
                  <w:rFonts w:ascii="ArialMT" w:hAnsi="ArialMT" w:cs="ArialMT"/>
                  <w:sz w:val="18"/>
                  <w:szCs w:val="18"/>
                  <w:lang w:eastAsia="en-US"/>
                </w:rPr>
                <w:t>5 : periodic/intermittent</w:t>
              </w:r>
            </w:ins>
          </w:p>
          <w:p w:rsidR="0095077B" w:rsidRPr="00303989" w:rsidRDefault="0095077B" w:rsidP="00303989">
            <w:pPr>
              <w:autoSpaceDE w:val="0"/>
              <w:autoSpaceDN w:val="0"/>
              <w:adjustRightInd w:val="0"/>
              <w:rPr>
                <w:ins w:id="577" w:author="Birklhuber Bernd" w:date="2014-06-27T14:10:00Z"/>
                <w:rFonts w:ascii="ArialMT" w:hAnsi="ArialMT" w:cs="ArialMT"/>
                <w:sz w:val="18"/>
                <w:szCs w:val="18"/>
                <w:lang w:eastAsia="en-US"/>
              </w:rPr>
            </w:pPr>
            <w:ins w:id="578" w:author="Birklhuber Bernd" w:date="2014-06-27T14:10:00Z">
              <w:r w:rsidRPr="00303989">
                <w:rPr>
                  <w:rFonts w:ascii="ArialMT" w:hAnsi="ArialMT" w:cs="ArialMT"/>
                  <w:sz w:val="18"/>
                  <w:szCs w:val="18"/>
                  <w:lang w:eastAsia="en-US"/>
                </w:rPr>
                <w:t>7 : temporary</w:t>
              </w:r>
            </w:ins>
          </w:p>
          <w:p w:rsidR="0095077B" w:rsidRPr="00303989" w:rsidRDefault="0095077B" w:rsidP="00303989">
            <w:pPr>
              <w:autoSpaceDE w:val="0"/>
              <w:autoSpaceDN w:val="0"/>
              <w:adjustRightInd w:val="0"/>
              <w:rPr>
                <w:ins w:id="579" w:author="Birklhuber Bernd" w:date="2014-06-27T14:10:00Z"/>
                <w:rFonts w:ascii="ArialMT" w:hAnsi="ArialMT" w:cs="ArialMT"/>
                <w:sz w:val="18"/>
                <w:szCs w:val="18"/>
                <w:lang w:eastAsia="en-US"/>
              </w:rPr>
            </w:pPr>
            <w:ins w:id="580" w:author="Birklhuber Bernd" w:date="2014-06-27T14:10:00Z">
              <w:r w:rsidRPr="00303989">
                <w:rPr>
                  <w:rFonts w:ascii="ArialMT" w:hAnsi="ArialMT" w:cs="ArialMT"/>
                  <w:sz w:val="18"/>
                  <w:szCs w:val="18"/>
                  <w:lang w:eastAsia="en-US"/>
                </w:rPr>
                <w:t>9 : mandatory</w:t>
              </w:r>
            </w:ins>
          </w:p>
          <w:p w:rsidR="0095077B" w:rsidRPr="009A267F" w:rsidRDefault="0095077B" w:rsidP="00303989">
            <w:pPr>
              <w:spacing w:line="276" w:lineRule="auto"/>
              <w:rPr>
                <w:ins w:id="581" w:author="Birklhuber Bernd" w:date="2014-06-27T14:09:00Z"/>
                <w:rFonts w:eastAsia="Calibri" w:cs="Arial"/>
                <w:sz w:val="20"/>
                <w:szCs w:val="20"/>
                <w:lang w:val="fr-FR" w:eastAsia="en-US"/>
              </w:rPr>
            </w:pPr>
            <w:ins w:id="582" w:author="Birklhuber Bernd" w:date="2014-06-27T14:10:00Z">
              <w:r>
                <w:rPr>
                  <w:rFonts w:ascii="ArialMT" w:hAnsi="ArialMT" w:cs="ArialMT"/>
                  <w:sz w:val="18"/>
                  <w:szCs w:val="18"/>
                  <w:lang w:val="de-AT" w:eastAsia="en-US"/>
                </w:rPr>
                <w:t xml:space="preserve">12 : </w:t>
              </w:r>
              <w:proofErr w:type="spellStart"/>
              <w:r>
                <w:rPr>
                  <w:rFonts w:ascii="ArialMT" w:hAnsi="ArialMT" w:cs="ArialMT"/>
                  <w:sz w:val="18"/>
                  <w:szCs w:val="18"/>
                  <w:lang w:val="de-AT" w:eastAsia="en-US"/>
                </w:rPr>
                <w:t>illuminated</w:t>
              </w:r>
            </w:ins>
            <w:proofErr w:type="spellEnd"/>
          </w:p>
        </w:tc>
        <w:tc>
          <w:tcPr>
            <w:tcW w:w="1134" w:type="dxa"/>
            <w:tcBorders>
              <w:top w:val="nil"/>
              <w:left w:val="nil"/>
              <w:bottom w:val="nil"/>
              <w:right w:val="nil"/>
            </w:tcBorders>
          </w:tcPr>
          <w:p w:rsidR="0095077B" w:rsidRPr="00210592" w:rsidRDefault="00A52861"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lastRenderedPageBreak/>
              <w:t>N</w:t>
            </w:r>
          </w:p>
        </w:tc>
        <w:tc>
          <w:tcPr>
            <w:tcW w:w="1134" w:type="dxa"/>
            <w:tcBorders>
              <w:top w:val="nil"/>
              <w:left w:val="nil"/>
              <w:bottom w:val="nil"/>
              <w:right w:val="nil"/>
            </w:tcBorders>
          </w:tcPr>
          <w:p w:rsidR="0095077B" w:rsidRPr="00210592" w:rsidRDefault="0095077B" w:rsidP="00F63D4D">
            <w:pPr>
              <w:spacing w:line="276" w:lineRule="auto"/>
              <w:rPr>
                <w:rFonts w:eastAsia="Calibri" w:cs="Arial"/>
                <w:sz w:val="20"/>
                <w:szCs w:val="20"/>
                <w:highlight w:val="yellow"/>
                <w:lang w:eastAsia="en-US"/>
              </w:rPr>
            </w:pPr>
          </w:p>
        </w:tc>
      </w:tr>
      <w:tr w:rsidR="00D132F4"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lastRenderedPageBreak/>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D132F4" w:rsidRDefault="00D132F4" w:rsidP="00F63D4D">
            <w:pPr>
              <w:spacing w:line="276" w:lineRule="auto"/>
              <w:rPr>
                <w:rFonts w:eastAsia="Calibri" w:cs="Arial"/>
                <w:sz w:val="20"/>
                <w:szCs w:val="20"/>
                <w:highlight w:val="yellow"/>
                <w:lang w:eastAsia="en-US"/>
              </w:rPr>
            </w:pPr>
          </w:p>
        </w:tc>
        <w:tc>
          <w:tcPr>
            <w:tcW w:w="1134" w:type="dxa"/>
            <w:tcBorders>
              <w:top w:val="nil"/>
              <w:left w:val="nil"/>
              <w:bottom w:val="nil"/>
              <w:right w:val="nil"/>
            </w:tcBorders>
          </w:tcPr>
          <w:p w:rsidR="00D132F4" w:rsidRPr="00210592" w:rsidRDefault="00D132F4" w:rsidP="00F63D4D">
            <w:pPr>
              <w:spacing w:line="276" w:lineRule="auto"/>
              <w:rPr>
                <w:rFonts w:eastAsia="Calibri" w:cs="Arial"/>
                <w:sz w:val="20"/>
                <w:szCs w:val="20"/>
                <w:highlight w:val="yellow"/>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Communication area</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comare</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17055</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Indicates the coverage of an area, in which a vessel has to report or may request information.</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95077B"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catcom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"1,2,3,4,5,6,7,8"</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COMCHA</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roofErr w:type="gramStart"/>
            <w:r w:rsidRPr="000E289D">
              <w:rPr>
                <w:rFonts w:eastAsia="Calibri" w:cs="Arial"/>
                <w:sz w:val="20"/>
                <w:szCs w:val="20"/>
                <w:lang w:eastAsia="en-US"/>
              </w:rPr>
              <w:t>format</w:t>
            </w:r>
            <w:proofErr w:type="gramEnd"/>
            <w:r w:rsidRPr="000E289D">
              <w:rPr>
                <w:rFonts w:eastAsia="Calibri" w:cs="Arial"/>
                <w:sz w:val="20"/>
                <w:szCs w:val="20"/>
                <w:lang w:eastAsia="en-US"/>
              </w:rPr>
              <w:t xml:space="preserve"> = "</w:t>
            </w:r>
            <w:proofErr w:type="spellStart"/>
            <w:r w:rsidRPr="000E289D">
              <w:rPr>
                <w:rFonts w:eastAsia="Calibri" w:cs="Arial"/>
                <w:sz w:val="20"/>
                <w:szCs w:val="20"/>
                <w:lang w:eastAsia="en-US"/>
              </w:rPr>
              <w:t>xxxx;xxxx</w:t>
            </w:r>
            <w:proofErr w:type="spellEnd"/>
            <w:r w:rsidRPr="000E289D">
              <w:rPr>
                <w:rFonts w:eastAsia="Calibri" w:cs="Arial"/>
                <w:sz w:val="20"/>
                <w:szCs w:val="20"/>
                <w:lang w:eastAsia="en-US"/>
              </w:rPr>
              <w:t>;...."</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STATUS</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"2,3,4,8,9,12,14,16,17"</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83" w:author="Birklhuber Bernd" w:date="2014-06-27T14:54:00Z">
              <w:r w:rsidRPr="007B5CA3" w:rsidDel="00A22D65">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584" w:author="Birklhuber Bernd" w:date="2014-06-27T14:54:00Z">
              <w:r w:rsidRPr="007B5CA3">
                <w:rPr>
                  <w:rFonts w:eastAsia="Calibri" w:cs="Arial"/>
                  <w:sz w:val="20"/>
                  <w:szCs w:val="20"/>
                  <w:lang w:eastAsia="en-US"/>
                </w:rPr>
                <w:t>Feature name</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CB3E4E"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85" w:author="Birklhuber Bernd" w:date="2014-06-27T14:54:00Z">
              <w:r w:rsidRPr="007B5CA3" w:rsidDel="00A22D65">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CB3E4E"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86" w:author="Birklhuber Bernd" w:date="2014-06-27T14:54:00Z">
              <w:r w:rsidRPr="007B5CA3" w:rsidDel="00A22D65">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587" w:author="Birklhuber Bernd" w:date="2014-06-27T14:54:00Z">
              <w:r w:rsidRPr="007B5CA3">
                <w:rPr>
                  <w:rFonts w:eastAsia="Calibri" w:cs="Arial"/>
                  <w:sz w:val="20"/>
                  <w:szCs w:val="20"/>
                  <w:lang w:eastAsia="en-US"/>
                </w:rPr>
                <w:t>Information</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63937"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88" w:author="Birklhuber Bernd" w:date="2014-06-27T14:54:00Z">
              <w:r w:rsidRPr="007B5CA3" w:rsidDel="00A22D65">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63937"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589" w:author="Birklhuber Bernd" w:date="2014-06-27T14:54:00Z">
              <w:r w:rsidRPr="007B5CA3" w:rsidDel="00A22D65">
                <w:rPr>
                  <w:rFonts w:eastAsia="Calibri" w:cs="Arial"/>
                  <w:sz w:val="20"/>
                  <w:szCs w:val="20"/>
                  <w:lang w:eastAsia="en-US"/>
                </w:rPr>
                <w:delText>M</w:delText>
              </w:r>
            </w:del>
            <w:ins w:id="590" w:author="Birklhuber Bernd" w:date="2014-06-27T14:54:00Z">
              <w:r w:rsidRPr="007B5CA3">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min = "1"</w:t>
            </w: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E7519B" w:rsidP="00F63D4D">
            <w:pPr>
              <w:spacing w:line="276" w:lineRule="auto"/>
              <w:rPr>
                <w:rFonts w:eastAsia="Calibri" w:cs="Arial"/>
                <w:sz w:val="20"/>
                <w:szCs w:val="20"/>
                <w:lang w:eastAsia="en-US"/>
              </w:rPr>
            </w:pPr>
            <w:r w:rsidRPr="007B5CA3">
              <w:rPr>
                <w:rFonts w:eastAsia="Calibri" w:cs="Arial"/>
                <w:sz w:val="20"/>
                <w:szCs w:val="20"/>
                <w:lang w:eastAsia="en-US"/>
              </w:rPr>
              <w:t>N</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91" w:author="Birklhuber Bernd" w:date="2014-06-27T14:54:00Z">
              <w:r w:rsidRPr="007B5CA3" w:rsidDel="00A22D65">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592" w:author="Birklhuber Bernd" w:date="2014-06-27T14:54:00Z">
              <w:r w:rsidRPr="007B5CA3">
                <w:rPr>
                  <w:rFonts w:eastAsia="Calibri" w:cs="Arial"/>
                  <w:sz w:val="20"/>
                  <w:szCs w:val="20"/>
                  <w:lang w:eastAsia="en-US"/>
                </w:rPr>
                <w:t>Textual description</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257706"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93" w:author="Birklhuber Bernd" w:date="2014-06-27T14:55:00Z">
              <w:r w:rsidRPr="007B5CA3" w:rsidDel="00A22D65">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format = "</w:t>
            </w:r>
            <w:proofErr w:type="spellStart"/>
            <w:r w:rsidRPr="007B5CA3">
              <w:rPr>
                <w:rFonts w:eastAsia="Calibri" w:cs="Arial"/>
                <w:sz w:val="20"/>
                <w:szCs w:val="20"/>
                <w:lang w:eastAsia="en-US"/>
              </w:rPr>
              <w:t>ccyymmdd"</w:t>
            </w:r>
            <w:ins w:id="594" w:author="Birklhuber Bernd" w:date="2014-06-27T14:55:00Z">
              <w:r w:rsidRPr="007B5CA3">
                <w:rPr>
                  <w:rFonts w:eastAsia="Calibri" w:cs="Arial"/>
                  <w:sz w:val="20"/>
                  <w:szCs w:val="20"/>
                  <w:lang w:eastAsia="en-US"/>
                </w:rPr>
                <w:t>fixed</w:t>
              </w:r>
              <w:proofErr w:type="spellEnd"/>
              <w:r w:rsidRPr="007B5CA3">
                <w:rPr>
                  <w:rFonts w:eastAsia="Calibri" w:cs="Arial"/>
                  <w:sz w:val="20"/>
                  <w:szCs w:val="20"/>
                  <w:lang w:eastAsia="en-US"/>
                </w:rPr>
                <w:t xml:space="preserve"> date range</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4526FB"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95" w:author="Birklhuber Bernd" w:date="2014-06-27T14:55:00Z">
              <w:r w:rsidRPr="007B5CA3" w:rsidDel="00A22D6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format = "</w:t>
            </w:r>
            <w:proofErr w:type="spellStart"/>
            <w:r w:rsidRPr="007B5CA3">
              <w:rPr>
                <w:rFonts w:eastAsia="Calibri" w:cs="Arial"/>
                <w:sz w:val="20"/>
                <w:szCs w:val="20"/>
                <w:lang w:eastAsia="en-US"/>
              </w:rPr>
              <w:t>ccyymmdd</w:t>
            </w:r>
            <w:proofErr w:type="spellEnd"/>
            <w:r w:rsidRPr="007B5CA3">
              <w:rPr>
                <w:rFonts w:eastAsia="Calibri" w:cs="Arial"/>
                <w:sz w:val="20"/>
                <w:szCs w:val="20"/>
                <w:lang w:eastAsia="en-US"/>
              </w:rPr>
              <w:t>"</w:t>
            </w: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4526FB"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96" w:author="Birklhuber Bernd" w:date="2014-06-27T14:55:00Z">
              <w:r w:rsidRPr="007B5CA3" w:rsidDel="00A22D65">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format = "</w:t>
            </w:r>
            <w:proofErr w:type="spellStart"/>
            <w:r w:rsidRPr="007B5CA3">
              <w:rPr>
                <w:rFonts w:eastAsia="Calibri" w:cs="Arial"/>
                <w:sz w:val="20"/>
                <w:szCs w:val="20"/>
                <w:lang w:eastAsia="en-US"/>
              </w:rPr>
              <w:t>ccyymmdd</w:t>
            </w:r>
            <w:proofErr w:type="spellEnd"/>
            <w:r w:rsidRPr="007B5CA3">
              <w:rPr>
                <w:rFonts w:eastAsia="Calibri" w:cs="Arial"/>
                <w:sz w:val="20"/>
                <w:szCs w:val="20"/>
                <w:lang w:eastAsia="en-US"/>
              </w:rPr>
              <w:t>"</w:t>
            </w:r>
            <w:ins w:id="597" w:author="Birklhuber Bernd" w:date="2014-06-27T14:55:00Z">
              <w:r w:rsidRPr="007B5CA3">
                <w:rPr>
                  <w:rFonts w:eastAsia="Calibri" w:cs="Arial"/>
                  <w:sz w:val="20"/>
                  <w:szCs w:val="20"/>
                  <w:lang w:eastAsia="en-US"/>
                </w:rPr>
                <w:t xml:space="preserve"> periodic date range</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4526FB"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598" w:author="Birklhuber Bernd" w:date="2014-06-27T14:55:00Z">
              <w:r w:rsidRPr="007B5CA3" w:rsidDel="00A22D65">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format = "</w:t>
            </w:r>
            <w:proofErr w:type="spellStart"/>
            <w:r w:rsidRPr="007B5CA3">
              <w:rPr>
                <w:rFonts w:eastAsia="Calibri" w:cs="Arial"/>
                <w:sz w:val="20"/>
                <w:szCs w:val="20"/>
                <w:lang w:eastAsia="en-US"/>
              </w:rPr>
              <w:t>ccyymmdd</w:t>
            </w:r>
            <w:proofErr w:type="spellEnd"/>
            <w:r w:rsidRPr="007B5CA3">
              <w:rPr>
                <w:rFonts w:eastAsia="Calibri" w:cs="Arial"/>
                <w:sz w:val="20"/>
                <w:szCs w:val="20"/>
                <w:lang w:eastAsia="en-US"/>
              </w:rPr>
              <w:t>"</w:t>
            </w: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4526FB"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599" w:author="Birklhuber Bernd" w:date="2014-06-30T10:47:00Z">
              <w:r w:rsidRPr="007B5CA3" w:rsidDel="0045535F">
                <w:rPr>
                  <w:rFonts w:eastAsia="Calibri" w:cs="Arial"/>
                  <w:sz w:val="20"/>
                  <w:szCs w:val="20"/>
                  <w:lang w:eastAsia="en-US"/>
                </w:rPr>
                <w:delText>C</w:delText>
              </w:r>
            </w:del>
            <w:ins w:id="600" w:author="Birklhuber Bernd" w:date="2014-06-30T10:47:00Z">
              <w:r w:rsidRPr="007B5CA3">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format = "</w:t>
            </w:r>
            <w:proofErr w:type="spellStart"/>
            <w:r w:rsidRPr="007B5CA3">
              <w:rPr>
                <w:rFonts w:eastAsia="Calibri" w:cs="Arial"/>
                <w:sz w:val="20"/>
                <w:szCs w:val="20"/>
                <w:lang w:eastAsia="en-US"/>
              </w:rPr>
              <w:t>ccyymmdd</w:t>
            </w:r>
            <w:proofErr w:type="spellEnd"/>
            <w:r w:rsidRPr="007B5CA3">
              <w:rPr>
                <w:rFonts w:eastAsia="Calibri" w:cs="Arial"/>
                <w:sz w:val="20"/>
                <w:szCs w:val="20"/>
                <w:lang w:eastAsia="en-US"/>
              </w:rPr>
              <w:t>"</w:t>
            </w: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561E5" w:rsidP="00F63D4D">
            <w:pPr>
              <w:spacing w:line="276" w:lineRule="auto"/>
              <w:rPr>
                <w:rFonts w:eastAsia="Calibri" w:cs="Arial"/>
                <w:sz w:val="20"/>
                <w:szCs w:val="20"/>
                <w:lang w:eastAsia="en-US"/>
              </w:rPr>
            </w:pPr>
            <w:r w:rsidRPr="007B5CA3">
              <w:rPr>
                <w:rFonts w:eastAsia="Calibri" w:cs="Arial"/>
                <w:sz w:val="20"/>
                <w:szCs w:val="20"/>
                <w:lang w:eastAsia="en-US"/>
              </w:rPr>
              <w:t>-</w:t>
            </w:r>
          </w:p>
        </w:tc>
      </w:tr>
      <w:tr w:rsidR="0095077B"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01" w:author="Birklhuber Bernd" w:date="2014-07-03T15:05:00Z">
              <w:r w:rsidRPr="007B5CA3" w:rsidDel="00210592">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602" w:author="Birklhuber Bernd" w:date="2014-07-03T15:05:00Z">
              <w:r w:rsidRPr="007B5CA3" w:rsidDel="00210592">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val="fr-FR" w:eastAsia="en-US"/>
              </w:rPr>
            </w:pPr>
            <w:del w:id="603" w:author="Birklhuber Bernd" w:date="2014-07-03T15:05:00Z">
              <w:r w:rsidRPr="007B5CA3" w:rsidDel="00210592">
                <w:rPr>
                  <w:rFonts w:eastAsia="Calibri" w:cs="Arial"/>
                  <w:sz w:val="20"/>
                  <w:szCs w:val="20"/>
                  <w:lang w:val="fr-FR" w:eastAsia="en-US"/>
                </w:rPr>
                <w:delText>format = "cc,cc,ccccc,c..."</w:delText>
              </w:r>
            </w:del>
          </w:p>
        </w:tc>
        <w:tc>
          <w:tcPr>
            <w:tcW w:w="1134" w:type="dxa"/>
            <w:tcBorders>
              <w:top w:val="nil"/>
              <w:left w:val="nil"/>
              <w:bottom w:val="nil"/>
              <w:right w:val="nil"/>
            </w:tcBorders>
          </w:tcPr>
          <w:p w:rsidR="0095077B" w:rsidRPr="007B5CA3" w:rsidDel="00210592" w:rsidRDefault="0095077B"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95077B" w:rsidRPr="007B5CA3" w:rsidDel="00210592" w:rsidRDefault="00F561E5" w:rsidP="00F63D4D">
            <w:pPr>
              <w:spacing w:line="276" w:lineRule="auto"/>
              <w:rPr>
                <w:rFonts w:eastAsia="Calibri" w:cs="Arial"/>
                <w:sz w:val="20"/>
                <w:szCs w:val="20"/>
                <w:lang w:val="fr-FR" w:eastAsia="en-US"/>
              </w:rPr>
            </w:pPr>
            <w:r w:rsidRPr="007B5CA3">
              <w:rPr>
                <w:rFonts w:eastAsia="Calibri" w:cs="Arial"/>
                <w:sz w:val="20"/>
                <w:szCs w:val="20"/>
                <w:lang w:val="fr-FR" w:eastAsia="en-US"/>
              </w:rPr>
              <w:t>N</w:t>
            </w:r>
          </w:p>
        </w:tc>
      </w:tr>
      <w:tr w:rsidR="00D132F4"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D132F4" w:rsidRPr="007B5CA3" w:rsidDel="00210592" w:rsidRDefault="00D132F4"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132F4" w:rsidRPr="007B5CA3" w:rsidRDefault="00D132F4"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Conveyor</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95077B" w:rsidRPr="000E289D" w:rsidTr="008A0F57">
        <w:tc>
          <w:tcPr>
            <w:tcW w:w="14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del w:id="604" w:author="Birklhuber Bernd" w:date="2014-06-27T14:15:00Z">
              <w:r w:rsidRPr="007B5CA3" w:rsidDel="00303989">
                <w:rPr>
                  <w:rFonts w:eastAsia="Calibri" w:cs="Arial"/>
                  <w:sz w:val="20"/>
                  <w:szCs w:val="20"/>
                  <w:lang w:eastAsia="en-US"/>
                </w:rPr>
                <w:delText>convyr</w:delText>
              </w:r>
            </w:del>
            <w:ins w:id="605" w:author="Birklhuber Bernd" w:date="2014-06-27T14:15:00Z">
              <w:r w:rsidRPr="007B5CA3">
                <w:rPr>
                  <w:rFonts w:eastAsia="Calibri" w:cs="Arial"/>
                  <w:sz w:val="20"/>
                  <w:szCs w:val="20"/>
                  <w:lang w:eastAsia="en-US"/>
                </w:rPr>
                <w:t xml:space="preserve"> see CONVYR</w:t>
              </w:r>
            </w:ins>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17034</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L,A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mechanical apparatus for moving bulk material or people from place to place (as by a moving belt or chain of receptacles).</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CATCON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PRODCT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"1,2,3,4,5,6,7,8,14,15,17,21,22"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VERCLR</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D132F4" w:rsidP="00D132F4">
            <w:pPr>
              <w:spacing w:line="276" w:lineRule="auto"/>
              <w:rPr>
                <w:rFonts w:eastAsia="Calibri" w:cs="Arial"/>
                <w:sz w:val="20"/>
                <w:szCs w:val="20"/>
                <w:lang w:eastAsia="en-US"/>
              </w:rPr>
            </w:pPr>
            <w:r>
              <w:rPr>
                <w:rFonts w:eastAsia="Calibri" w:cs="Arial"/>
                <w:sz w:val="20"/>
                <w:szCs w:val="20"/>
                <w:lang w:eastAsia="en-US"/>
              </w:rPr>
              <w:t>unit = "m</w:t>
            </w:r>
            <w:r w:rsidRPr="000E289D">
              <w:rPr>
                <w:rFonts w:eastAsia="Calibri" w:cs="Arial"/>
                <w:sz w:val="20"/>
                <w:szCs w:val="20"/>
                <w:lang w:eastAsia="en-US"/>
              </w:rPr>
              <w:t xml:space="preserve"> </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r w:rsidR="00D132F4">
              <w:rPr>
                <w:rFonts w:eastAsia="Calibri" w:cs="Arial"/>
                <w:sz w:val="20"/>
                <w:szCs w:val="20"/>
                <w:lang w:eastAsia="en-US"/>
              </w:rPr>
              <w:t>,42,43,44</w:t>
            </w:r>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D132F4"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Crane</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95077B" w:rsidRPr="000E289D" w:rsidTr="008A0F57">
        <w:tc>
          <w:tcPr>
            <w:tcW w:w="14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del w:id="606" w:author="Birklhuber Bernd" w:date="2014-06-27T14:16:00Z">
              <w:r w:rsidRPr="007B5CA3" w:rsidDel="003E5B38">
                <w:rPr>
                  <w:rFonts w:eastAsia="Calibri" w:cs="Arial"/>
                  <w:sz w:val="20"/>
                  <w:szCs w:val="20"/>
                  <w:lang w:eastAsia="en-US"/>
                </w:rPr>
                <w:delText>cranes</w:delText>
              </w:r>
            </w:del>
            <w:ins w:id="607" w:author="Birklhuber Bernd" w:date="2014-06-27T14:16:00Z">
              <w:r w:rsidRPr="007B5CA3">
                <w:rPr>
                  <w:rFonts w:eastAsia="Calibri" w:cs="Arial"/>
                  <w:sz w:val="20"/>
                  <w:szCs w:val="20"/>
                  <w:lang w:eastAsia="en-US"/>
                </w:rPr>
                <w:t xml:space="preserve"> see CRANES</w:t>
              </w:r>
            </w:ins>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17030</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machine for lifting, shifting and lowering objects or materials by means of a swinging boom or with a lifting apparatus supported on an overhead track. (Digital Geographic Information Working Group, Oct.87)</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CATCRN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"2,3,4,5"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VERCLR</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r w:rsidR="00D132F4">
              <w:rPr>
                <w:rFonts w:eastAsia="Calibri" w:cs="Arial"/>
                <w:sz w:val="20"/>
                <w:szCs w:val="20"/>
                <w:lang w:eastAsia="en-US"/>
              </w:rPr>
              <w:t>,42,43,44</w:t>
            </w:r>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D132F4"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4"/>
        <w:gridCol w:w="2640"/>
        <w:gridCol w:w="480"/>
        <w:gridCol w:w="168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9"/>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Current, non-gravitational</w:t>
            </w:r>
          </w:p>
        </w:tc>
      </w:tr>
      <w:tr w:rsidR="00B103EC" w:rsidRPr="000E289D" w:rsidTr="00F63D4D">
        <w:tc>
          <w:tcPr>
            <w:tcW w:w="10800" w:type="dxa"/>
            <w:gridSpan w:val="11"/>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del w:id="608" w:author="Birklhuber Bernd" w:date="2014-06-27T14:17:00Z">
              <w:r w:rsidRPr="007B5CA3" w:rsidDel="003E5B38">
                <w:rPr>
                  <w:rFonts w:eastAsia="Calibri" w:cs="Arial"/>
                  <w:sz w:val="20"/>
                  <w:szCs w:val="20"/>
                  <w:lang w:eastAsia="en-US"/>
                </w:rPr>
                <w:delText>curent</w:delText>
              </w:r>
            </w:del>
            <w:ins w:id="609" w:author="Birklhuber Bernd" w:date="2014-06-27T14:17:00Z">
              <w:r w:rsidR="003E5B38" w:rsidRPr="007B5CA3">
                <w:rPr>
                  <w:rFonts w:eastAsia="Calibri" w:cs="Arial"/>
                  <w:sz w:val="20"/>
                  <w:szCs w:val="20"/>
                  <w:lang w:eastAsia="en-US"/>
                </w:rPr>
                <w:t xml:space="preserve"> CURENT</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610" w:author="Birklhuber Bernd" w:date="2014-06-27T14:17:00Z">
              <w:r w:rsidRPr="000E289D" w:rsidDel="003E5B38">
                <w:rPr>
                  <w:rFonts w:eastAsia="Calibri" w:cs="Arial"/>
                  <w:sz w:val="20"/>
                  <w:szCs w:val="20"/>
                  <w:lang w:eastAsia="en-US"/>
                </w:rPr>
                <w:delText>17019</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9"/>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95077B" w:rsidRPr="000E289D" w:rsidTr="008A0F57">
        <w:tc>
          <w:tcPr>
            <w:tcW w:w="14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3120" w:type="dxa"/>
            <w:gridSpan w:val="4"/>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P,</w:t>
            </w:r>
            <w:ins w:id="611" w:author="Birklhuber Bernd" w:date="2014-06-27T14:17:00Z">
              <w:r w:rsidRPr="00210592">
                <w:rPr>
                  <w:rFonts w:eastAsia="Calibri" w:cs="Arial"/>
                  <w:sz w:val="20"/>
                  <w:szCs w:val="20"/>
                  <w:highlight w:val="yellow"/>
                  <w:lang w:eastAsia="en-US"/>
                </w:rPr>
                <w:t>L</w:t>
              </w:r>
              <w:r>
                <w:rPr>
                  <w:rFonts w:eastAsia="Calibri" w:cs="Arial"/>
                  <w:sz w:val="20"/>
                  <w:szCs w:val="20"/>
                  <w:lang w:eastAsia="en-US"/>
                </w:rPr>
                <w:t>,</w:t>
              </w:r>
            </w:ins>
            <w:r w:rsidRPr="000E289D">
              <w:rPr>
                <w:rFonts w:eastAsia="Calibri" w:cs="Arial"/>
                <w:sz w:val="20"/>
                <w:szCs w:val="20"/>
                <w:lang w:eastAsia="en-US"/>
              </w:rPr>
              <w:t>A</w:t>
            </w:r>
          </w:p>
        </w:tc>
        <w:tc>
          <w:tcPr>
            <w:tcW w:w="3120" w:type="dxa"/>
            <w:gridSpan w:val="2"/>
            <w:tcBorders>
              <w:top w:val="nil"/>
              <w:left w:val="nil"/>
              <w:bottom w:val="nil"/>
              <w:right w:val="nil"/>
            </w:tcBorders>
            <w:shd w:val="clear" w:color="auto" w:fill="auto"/>
          </w:tcPr>
          <w:p w:rsidR="0095077B" w:rsidRPr="000E289D" w:rsidRDefault="00A52861" w:rsidP="00F63D4D">
            <w:pPr>
              <w:spacing w:line="276" w:lineRule="auto"/>
              <w:rPr>
                <w:rFonts w:eastAsia="Calibri" w:cs="Arial"/>
                <w:sz w:val="20"/>
                <w:szCs w:val="20"/>
                <w:lang w:eastAsia="en-US"/>
              </w:rPr>
            </w:pPr>
            <w:r>
              <w:rPr>
                <w:rFonts w:eastAsia="Calibri" w:cs="Arial"/>
                <w:sz w:val="20"/>
                <w:szCs w:val="20"/>
                <w:lang w:eastAsia="en-US"/>
              </w:rPr>
              <w:t>Y</w:t>
            </w:r>
          </w:p>
        </w:tc>
        <w:tc>
          <w:tcPr>
            <w:tcW w:w="3120" w:type="dxa"/>
            <w:gridSpan w:val="3"/>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r>
      <w:tr w:rsidR="00B103EC" w:rsidRPr="000E289D" w:rsidTr="00F63D4D">
        <w:trPr>
          <w:trHeight w:val="432"/>
        </w:trPr>
        <w:tc>
          <w:tcPr>
            <w:tcW w:w="10800" w:type="dxa"/>
            <w:gridSpan w:val="11"/>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11"/>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6"/>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10"/>
            <w:tcBorders>
              <w:top w:val="nil"/>
              <w:left w:val="nil"/>
              <w:bottom w:val="nil"/>
              <w:right w:val="nil"/>
            </w:tcBorders>
            <w:shd w:val="clear" w:color="auto" w:fill="auto"/>
            <w:tcMar>
              <w:top w:w="72" w:type="dxa"/>
              <w:left w:w="72" w:type="dxa"/>
              <w:bottom w:w="72" w:type="dxa"/>
              <w:right w:w="72" w:type="dxa"/>
            </w:tcMar>
          </w:tcPr>
          <w:p w:rsidR="00B103EC" w:rsidRPr="000E289D" w:rsidRDefault="003E5B38" w:rsidP="003E5B38">
            <w:pPr>
              <w:spacing w:line="276" w:lineRule="auto"/>
              <w:rPr>
                <w:rFonts w:eastAsia="Calibri" w:cs="Arial"/>
                <w:sz w:val="20"/>
                <w:szCs w:val="20"/>
                <w:lang w:eastAsia="en-US"/>
              </w:rPr>
            </w:pPr>
            <w:ins w:id="612" w:author="Birklhuber Bernd" w:date="2014-06-27T14:18:00Z">
              <w:r w:rsidRPr="00210592">
                <w:rPr>
                  <w:rFonts w:eastAsia="Calibri" w:cs="Arial"/>
                  <w:sz w:val="20"/>
                  <w:szCs w:val="20"/>
                  <w:highlight w:val="yellow"/>
                  <w:lang w:eastAsia="en-US"/>
                </w:rPr>
                <w:t>Any current that is caused by other than tide producing forces. Also called non-tidal current. (IHO Dictionary – S-32).</w:t>
              </w:r>
            </w:ins>
            <w:del w:id="613" w:author="Birklhuber Bernd" w:date="2014-06-27T14:18:00Z">
              <w:r w:rsidR="00B103EC" w:rsidRPr="00210592" w:rsidDel="003E5B38">
                <w:rPr>
                  <w:rFonts w:eastAsia="Calibri" w:cs="Arial"/>
                  <w:sz w:val="20"/>
                  <w:szCs w:val="20"/>
                  <w:highlight w:val="yellow"/>
                  <w:lang w:eastAsia="en-US"/>
                </w:rPr>
                <w:delText>Currents (non-gravitational) include either singly or in combination: ocean currents (wind and/or density driven), inter-oceanic equalising currents, currents of navigable rivers, river outflow effects offshore and other non-tidal flows.</w:delText>
              </w:r>
            </w:del>
          </w:p>
        </w:tc>
      </w:tr>
      <w:tr w:rsidR="0095077B" w:rsidRPr="000E289D"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rPr>
                <w:rFonts w:eastAsia="Calibri" w:cs="Arial"/>
                <w:sz w:val="20"/>
                <w:szCs w:val="20"/>
                <w:lang w:eastAsia="en-US"/>
              </w:rPr>
            </w:pPr>
          </w:p>
        </w:tc>
        <w:tc>
          <w:tcPr>
            <w:tcW w:w="3600" w:type="dxa"/>
            <w:gridSpan w:val="3"/>
            <w:tcBorders>
              <w:top w:val="nil"/>
              <w:left w:val="nil"/>
              <w:bottom w:val="nil"/>
              <w:right w:val="nil"/>
            </w:tcBorders>
            <w:shd w:val="clear" w:color="auto" w:fill="auto"/>
          </w:tcPr>
          <w:p w:rsidR="0095077B" w:rsidRPr="000E289D" w:rsidRDefault="00A52861" w:rsidP="00F63D4D">
            <w:pPr>
              <w:rPr>
                <w:rFonts w:eastAsia="Calibri" w:cs="Arial"/>
                <w:sz w:val="20"/>
                <w:szCs w:val="20"/>
                <w:lang w:eastAsia="en-US"/>
              </w:rPr>
            </w:pPr>
            <w:r>
              <w:rPr>
                <w:rFonts w:eastAsia="Calibri" w:cs="Arial"/>
                <w:sz w:val="20"/>
                <w:szCs w:val="20"/>
                <w:lang w:eastAsia="en-US"/>
              </w:rPr>
              <w:t>Y</w:t>
            </w:r>
          </w:p>
        </w:tc>
        <w:tc>
          <w:tcPr>
            <w:tcW w:w="3600" w:type="dxa"/>
            <w:gridSpan w:val="4"/>
            <w:tcBorders>
              <w:top w:val="nil"/>
              <w:left w:val="nil"/>
              <w:bottom w:val="nil"/>
              <w:right w:val="nil"/>
            </w:tcBorders>
            <w:shd w:val="clear" w:color="auto" w:fill="auto"/>
          </w:tcPr>
          <w:p w:rsidR="0095077B" w:rsidRPr="000E289D" w:rsidRDefault="0095077B"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11"/>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95077B"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curvhw</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unit = "km/h" decimal digits = "1"</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curvlw</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unit = "km/h" decimal digits = "1"</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curvmw</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unit = "km/h" decimal digits = "1"</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curvow</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unit = "km/h" decimal digits = "1"</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dirimp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"1,2,3,4"</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hignam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lownam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meanam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othnam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14" w:author="Birklhuber Bernd" w:date="2014-06-27T14:18:00Z">
              <w:r w:rsidRPr="007B5CA3" w:rsidDel="003E5B38">
                <w:rPr>
                  <w:rFonts w:eastAsia="Calibri" w:cs="Arial"/>
                  <w:sz w:val="20"/>
                  <w:szCs w:val="20"/>
                  <w:lang w:eastAsia="en-US"/>
                </w:rPr>
                <w:delText>ORIENT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615" w:author="Birklhuber Bernd" w:date="2014-06-27T14:18:00Z">
              <w:r w:rsidRPr="007B5CA3" w:rsidDel="003E5B38">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616" w:author="Birklhuber Bernd" w:date="2014-06-27T14:18:00Z">
              <w:r w:rsidRPr="007B5CA3" w:rsidDel="003E5B38">
                <w:rPr>
                  <w:rFonts w:eastAsia="Calibri" w:cs="Arial"/>
                  <w:sz w:val="20"/>
                  <w:szCs w:val="20"/>
                  <w:lang w:eastAsia="en-US"/>
                </w:rPr>
                <w:delText>unit = "deg" decimal digits = "2"</w:delText>
              </w:r>
            </w:del>
            <w:ins w:id="617" w:author="Birklhuber Bernd" w:date="2014-06-27T14:18:00Z">
              <w:r w:rsidRPr="007B5CA3">
                <w:rPr>
                  <w:rFonts w:eastAsia="Calibri" w:cs="Arial"/>
                  <w:sz w:val="20"/>
                  <w:szCs w:val="20"/>
                  <w:lang w:eastAsia="en-US"/>
                </w:rPr>
                <w:t xml:space="preserve"> complex attribute Orientation</w:t>
              </w:r>
            </w:ins>
          </w:p>
        </w:tc>
        <w:tc>
          <w:tcPr>
            <w:tcW w:w="1134" w:type="dxa"/>
            <w:tcBorders>
              <w:top w:val="nil"/>
              <w:left w:val="nil"/>
              <w:bottom w:val="nil"/>
              <w:right w:val="nil"/>
            </w:tcBorders>
          </w:tcPr>
          <w:p w:rsidR="0095077B" w:rsidRPr="007B5CA3" w:rsidDel="003E5B38"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E5B38" w:rsidRDefault="002C61C8"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18" w:author="Birklhuber Bernd" w:date="2014-06-27T14:18:00Z">
              <w:r w:rsidRPr="007B5CA3" w:rsidDel="003E5B38">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619" w:author="Birklhuber Bernd" w:date="2014-06-27T14:18:00Z">
              <w:r w:rsidRPr="007B5CA3">
                <w:rPr>
                  <w:rFonts w:eastAsia="Calibri" w:cs="Arial"/>
                  <w:sz w:val="20"/>
                  <w:szCs w:val="20"/>
                  <w:lang w:eastAsia="en-US"/>
                </w:rPr>
                <w:t>Feature name</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CB3E4E"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20" w:author="Birklhuber Bernd" w:date="2014-06-27T14:18:00Z">
              <w:r w:rsidRPr="007B5CA3" w:rsidDel="003E5B38">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CB3E4E"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21" w:author="Birklhuber Bernd" w:date="2014-06-27T14:19:00Z">
              <w:r w:rsidRPr="007B5CA3" w:rsidDel="003E5B38">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622" w:author="Birklhuber Bernd" w:date="2014-06-27T14:20:00Z">
              <w:r w:rsidRPr="007B5CA3">
                <w:rPr>
                  <w:rFonts w:eastAsia="Calibri" w:cs="Arial"/>
                  <w:sz w:val="20"/>
                  <w:szCs w:val="20"/>
                  <w:lang w:eastAsia="en-US"/>
                </w:rPr>
                <w:t>Information</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63937"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23" w:author="Birklhuber Bernd" w:date="2014-06-27T14:19:00Z">
              <w:r w:rsidRPr="007B5CA3" w:rsidDel="003E5B38">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63937"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624" w:author="Birklhuber Bernd" w:date="2014-06-27T14:20:00Z">
              <w:r w:rsidRPr="007B5CA3" w:rsidDel="003E5B38">
                <w:rPr>
                  <w:rFonts w:eastAsia="Calibri" w:cs="Arial"/>
                  <w:sz w:val="20"/>
                  <w:szCs w:val="20"/>
                  <w:lang w:eastAsia="en-US"/>
                </w:rPr>
                <w:delText>M</w:delText>
              </w:r>
            </w:del>
            <w:ins w:id="625" w:author="Birklhuber Bernd" w:date="2014-06-27T14:20:00Z">
              <w:r w:rsidRPr="007B5CA3">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r w:rsidRPr="007B5CA3">
              <w:rPr>
                <w:rFonts w:eastAsia="Calibri" w:cs="Arial"/>
                <w:sz w:val="20"/>
                <w:szCs w:val="20"/>
                <w:lang w:eastAsia="en-US"/>
              </w:rPr>
              <w:t>min = "1"</w:t>
            </w: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E7519B" w:rsidP="00F63D4D">
            <w:pPr>
              <w:spacing w:line="276" w:lineRule="auto"/>
              <w:rPr>
                <w:rFonts w:eastAsia="Calibri" w:cs="Arial"/>
                <w:sz w:val="20"/>
                <w:szCs w:val="20"/>
                <w:lang w:eastAsia="en-US"/>
              </w:rPr>
            </w:pPr>
            <w:r w:rsidRPr="007B5CA3">
              <w:rPr>
                <w:rFonts w:eastAsia="Calibri" w:cs="Arial"/>
                <w:sz w:val="20"/>
                <w:szCs w:val="20"/>
                <w:lang w:eastAsia="en-US"/>
              </w:rPr>
              <w:t>N</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26" w:author="Birklhuber Bernd" w:date="2014-06-27T14:20:00Z">
              <w:r w:rsidRPr="007B5CA3" w:rsidDel="003E5B38">
                <w:rPr>
                  <w:rFonts w:eastAsia="Calibri" w:cs="Arial"/>
                  <w:sz w:val="20"/>
                  <w:szCs w:val="20"/>
                  <w:lang w:eastAsia="en-US"/>
                </w:rPr>
                <w:delText>PICREP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627" w:author="Birklhuber Bernd" w:date="2014-06-27T14:20:00Z">
              <w:r w:rsidRPr="007B5CA3" w:rsidDel="003E5B38">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F242D7"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28" w:author="Birklhuber Bernd" w:date="2014-06-27T14:20:00Z">
              <w:r w:rsidRPr="007B5CA3" w:rsidDel="003E5B38">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r w:rsidRPr="007B5CA3">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ins w:id="629" w:author="Birklhuber Bernd" w:date="2014-06-27T14:20:00Z">
              <w:r w:rsidRPr="007B5CA3">
                <w:rPr>
                  <w:rFonts w:eastAsia="Calibri" w:cs="Arial"/>
                  <w:sz w:val="20"/>
                  <w:szCs w:val="20"/>
                  <w:lang w:eastAsia="en-US"/>
                </w:rPr>
                <w:t>Textual description</w:t>
              </w:r>
            </w:ins>
          </w:p>
        </w:tc>
        <w:tc>
          <w:tcPr>
            <w:tcW w:w="1134" w:type="dxa"/>
            <w:tcBorders>
              <w:top w:val="nil"/>
              <w:left w:val="nil"/>
              <w:bottom w:val="nil"/>
              <w:right w:val="nil"/>
            </w:tcBorders>
          </w:tcPr>
          <w:p w:rsidR="0095077B" w:rsidRPr="007B5CA3"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RDefault="00257706"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30" w:author="Birklhuber Bernd" w:date="2014-06-27T14:19:00Z">
              <w:r w:rsidRPr="007B5CA3" w:rsidDel="003E5B38">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631" w:author="Birklhuber Bernd" w:date="2014-06-27T14:19:00Z">
              <w:r w:rsidRPr="007B5CA3" w:rsidDel="003E5B38">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632" w:author="Birklhuber Bernd" w:date="2014-06-27T14:19:00Z">
              <w:r w:rsidRPr="007B5CA3" w:rsidDel="003E5B38">
                <w:rPr>
                  <w:rFonts w:eastAsia="Calibri" w:cs="Arial"/>
                  <w:sz w:val="20"/>
                  <w:szCs w:val="20"/>
                  <w:lang w:eastAsia="en-US"/>
                </w:rPr>
                <w:delText>format = "ccyymmdd"</w:delText>
              </w:r>
            </w:del>
            <w:ins w:id="633" w:author="Birklhuber Bernd" w:date="2014-06-27T14:19:00Z">
              <w:r w:rsidRPr="007B5CA3">
                <w:rPr>
                  <w:rFonts w:eastAsia="Calibri" w:cs="Arial"/>
                  <w:sz w:val="20"/>
                  <w:szCs w:val="20"/>
                  <w:lang w:eastAsia="en-US"/>
                </w:rPr>
                <w:t xml:space="preserve"> fixed date range</w:t>
              </w:r>
            </w:ins>
          </w:p>
        </w:tc>
        <w:tc>
          <w:tcPr>
            <w:tcW w:w="1134" w:type="dxa"/>
            <w:tcBorders>
              <w:top w:val="nil"/>
              <w:left w:val="nil"/>
              <w:bottom w:val="nil"/>
              <w:right w:val="nil"/>
            </w:tcBorders>
          </w:tcPr>
          <w:p w:rsidR="0095077B" w:rsidRPr="007B5CA3" w:rsidDel="003E5B38"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E5B38" w:rsidRDefault="001739E2"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7B5CA3"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34" w:author="Birklhuber Bernd" w:date="2014-06-27T14:19:00Z">
              <w:r w:rsidRPr="007B5CA3" w:rsidDel="003E5B38">
                <w:rPr>
                  <w:rFonts w:eastAsia="Calibri" w:cs="Arial"/>
                  <w:sz w:val="20"/>
                  <w:szCs w:val="20"/>
                  <w:lang w:eastAsia="en-US"/>
                </w:rPr>
                <w:lastRenderedPageBreak/>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635" w:author="Birklhuber Bernd" w:date="2014-06-27T14:19:00Z">
              <w:r w:rsidRPr="007B5CA3" w:rsidDel="003E5B38">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636" w:author="Birklhuber Bernd" w:date="2014-06-27T14:19:00Z">
              <w:r w:rsidRPr="007B5CA3" w:rsidDel="003E5B38">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7B5CA3" w:rsidDel="003E5B38"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E5B38" w:rsidRDefault="001739E2"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7B5CA3"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37" w:author="Birklhuber Bernd" w:date="2014-06-27T14:19:00Z">
              <w:r w:rsidRPr="007B5CA3" w:rsidDel="003E5B38">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638" w:author="Birklhuber Bernd" w:date="2014-06-27T14:19:00Z">
              <w:r w:rsidRPr="007B5CA3" w:rsidDel="003E5B38">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639" w:author="Birklhuber Bernd" w:date="2014-06-27T14:19:00Z">
              <w:r w:rsidRPr="007B5CA3" w:rsidDel="003E5B38">
                <w:rPr>
                  <w:rFonts w:eastAsia="Calibri" w:cs="Arial"/>
                  <w:sz w:val="20"/>
                  <w:szCs w:val="20"/>
                  <w:lang w:eastAsia="en-US"/>
                </w:rPr>
                <w:delText>format = "ccyymmdd"</w:delText>
              </w:r>
            </w:del>
            <w:ins w:id="640" w:author="Birklhuber Bernd" w:date="2014-06-27T14:19:00Z">
              <w:r w:rsidRPr="007B5CA3">
                <w:rPr>
                  <w:rFonts w:eastAsia="Calibri" w:cs="Arial"/>
                  <w:sz w:val="20"/>
                  <w:szCs w:val="20"/>
                  <w:lang w:eastAsia="en-US"/>
                </w:rPr>
                <w:t xml:space="preserve"> Periodic date range</w:t>
              </w:r>
            </w:ins>
          </w:p>
        </w:tc>
        <w:tc>
          <w:tcPr>
            <w:tcW w:w="1134" w:type="dxa"/>
            <w:tcBorders>
              <w:top w:val="nil"/>
              <w:left w:val="nil"/>
              <w:bottom w:val="nil"/>
              <w:right w:val="nil"/>
            </w:tcBorders>
          </w:tcPr>
          <w:p w:rsidR="0095077B" w:rsidRPr="007B5CA3" w:rsidDel="003E5B38"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E5B38" w:rsidRDefault="001739E2"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7B5CA3"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41" w:author="Birklhuber Bernd" w:date="2014-06-27T14:19:00Z">
              <w:r w:rsidRPr="007B5CA3" w:rsidDel="003E5B38">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642" w:author="Birklhuber Bernd" w:date="2014-06-27T14:19:00Z">
              <w:r w:rsidRPr="007B5CA3" w:rsidDel="003E5B38">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643" w:author="Birklhuber Bernd" w:date="2014-06-27T14:19:00Z">
              <w:r w:rsidRPr="007B5CA3" w:rsidDel="003E5B38">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7B5CA3" w:rsidDel="003E5B38"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E5B38" w:rsidRDefault="001739E2" w:rsidP="00F63D4D">
            <w:pPr>
              <w:spacing w:line="276" w:lineRule="auto"/>
              <w:rPr>
                <w:rFonts w:eastAsia="Calibri" w:cs="Arial"/>
                <w:sz w:val="20"/>
                <w:szCs w:val="20"/>
                <w:lang w:eastAsia="en-US"/>
              </w:rPr>
            </w:pPr>
            <w:r w:rsidRPr="007B5CA3">
              <w:rPr>
                <w:rFonts w:eastAsia="Calibri" w:cs="Arial"/>
                <w:sz w:val="20"/>
                <w:szCs w:val="20"/>
                <w:lang w:eastAsia="en-US"/>
              </w:rPr>
              <w:t>Y</w:t>
            </w:r>
          </w:p>
        </w:tc>
      </w:tr>
      <w:tr w:rsidR="0095077B" w:rsidRPr="007B5CA3"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44" w:author="Birklhuber Bernd" w:date="2014-06-27T14:20:00Z">
              <w:r w:rsidRPr="007B5CA3" w:rsidDel="003E5B38">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645" w:author="Birklhuber Bernd" w:date="2014-06-27T14:20:00Z">
              <w:r w:rsidRPr="007B5CA3" w:rsidDel="003E5B38">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eastAsia="en-US"/>
              </w:rPr>
            </w:pPr>
            <w:del w:id="646" w:author="Birklhuber Bernd" w:date="2014-06-27T14:20:00Z">
              <w:r w:rsidRPr="007B5CA3" w:rsidDel="003E5B38">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7B5CA3" w:rsidDel="003E5B38"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7B5CA3" w:rsidDel="003E5B38" w:rsidRDefault="00F561E5" w:rsidP="00F63D4D">
            <w:pPr>
              <w:spacing w:line="276" w:lineRule="auto"/>
              <w:rPr>
                <w:rFonts w:eastAsia="Calibri" w:cs="Arial"/>
                <w:sz w:val="20"/>
                <w:szCs w:val="20"/>
                <w:lang w:eastAsia="en-US"/>
              </w:rPr>
            </w:pPr>
            <w:r w:rsidRPr="007B5CA3">
              <w:rPr>
                <w:rFonts w:eastAsia="Calibri" w:cs="Arial"/>
                <w:sz w:val="20"/>
                <w:szCs w:val="20"/>
                <w:lang w:eastAsia="en-US"/>
              </w:rPr>
              <w:t>N</w:t>
            </w:r>
          </w:p>
        </w:tc>
      </w:tr>
      <w:tr w:rsidR="0095077B" w:rsidRPr="007B5CA3"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rPr>
                <w:rFonts w:eastAsia="Calibri" w:cs="Arial"/>
                <w:sz w:val="20"/>
                <w:szCs w:val="20"/>
                <w:lang w:eastAsia="en-US"/>
              </w:rPr>
            </w:pPr>
            <w:del w:id="647" w:author="Birklhuber Bernd" w:date="2014-06-27T14:20:00Z">
              <w:r w:rsidRPr="007B5CA3" w:rsidDel="003E5B38">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7B5CA3" w:rsidRDefault="0095077B" w:rsidP="00F63D4D">
            <w:pPr>
              <w:spacing w:line="276" w:lineRule="auto"/>
              <w:jc w:val="center"/>
              <w:rPr>
                <w:rFonts w:eastAsia="Calibri" w:cs="Arial"/>
                <w:sz w:val="20"/>
                <w:szCs w:val="20"/>
                <w:lang w:eastAsia="en-US"/>
              </w:rPr>
            </w:pPr>
            <w:del w:id="648" w:author="Birklhuber Bernd" w:date="2014-06-27T14:20:00Z">
              <w:r w:rsidRPr="007B5CA3" w:rsidDel="003E5B38">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7B5CA3" w:rsidRDefault="0095077B" w:rsidP="00F63D4D">
            <w:pPr>
              <w:spacing w:line="276" w:lineRule="auto"/>
              <w:rPr>
                <w:rFonts w:eastAsia="Calibri" w:cs="Arial"/>
                <w:sz w:val="20"/>
                <w:szCs w:val="20"/>
                <w:lang w:val="fr-FR" w:eastAsia="en-US"/>
              </w:rPr>
            </w:pPr>
            <w:del w:id="649" w:author="Birklhuber Bernd" w:date="2014-06-27T14:20:00Z">
              <w:r w:rsidRPr="007B5CA3" w:rsidDel="003E5B38">
                <w:rPr>
                  <w:rFonts w:eastAsia="Calibri" w:cs="Arial"/>
                  <w:sz w:val="20"/>
                  <w:szCs w:val="20"/>
                  <w:lang w:val="fr-FR" w:eastAsia="en-US"/>
                </w:rPr>
                <w:delText>format = "cc,cc,ccccc,c..."</w:delText>
              </w:r>
            </w:del>
          </w:p>
        </w:tc>
        <w:tc>
          <w:tcPr>
            <w:tcW w:w="1134" w:type="dxa"/>
            <w:tcBorders>
              <w:top w:val="nil"/>
              <w:left w:val="nil"/>
              <w:bottom w:val="nil"/>
              <w:right w:val="nil"/>
            </w:tcBorders>
          </w:tcPr>
          <w:p w:rsidR="0095077B" w:rsidRPr="007B5CA3" w:rsidDel="003E5B38" w:rsidRDefault="0095077B"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95077B" w:rsidRPr="007B5CA3" w:rsidDel="003E5B38" w:rsidRDefault="00F561E5" w:rsidP="00F63D4D">
            <w:pPr>
              <w:spacing w:line="276" w:lineRule="auto"/>
              <w:rPr>
                <w:rFonts w:eastAsia="Calibri" w:cs="Arial"/>
                <w:sz w:val="20"/>
                <w:szCs w:val="20"/>
                <w:lang w:val="fr-FR" w:eastAsia="en-US"/>
              </w:rPr>
            </w:pPr>
            <w:r w:rsidRPr="007B5CA3">
              <w:rPr>
                <w:rFonts w:eastAsia="Calibri" w:cs="Arial"/>
                <w:sz w:val="20"/>
                <w:szCs w:val="20"/>
                <w:lang w:val="fr-FR" w:eastAsia="en-US"/>
              </w:rPr>
              <w:t>N</w:t>
            </w:r>
          </w:p>
        </w:tc>
      </w:tr>
      <w:tr w:rsidR="0095077B" w:rsidRPr="00637B10" w:rsidTr="008A0F57">
        <w:trPr>
          <w:ins w:id="650" w:author="Birklhuber Bernd" w:date="2014-06-27T14:19:00Z"/>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ins w:id="651" w:author="Birklhuber Bernd" w:date="2014-06-27T14:19: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ins w:id="652" w:author="Birklhuber Bernd" w:date="2014-06-27T14:19:00Z"/>
                <w:rFonts w:eastAsia="Calibri" w:cs="Arial"/>
                <w:sz w:val="20"/>
                <w:szCs w:val="20"/>
                <w:lang w:eastAsia="en-US"/>
              </w:rPr>
            </w:pPr>
          </w:p>
        </w:tc>
        <w:tc>
          <w:tcPr>
            <w:tcW w:w="6210" w:type="dxa"/>
            <w:tcBorders>
              <w:top w:val="nil"/>
              <w:left w:val="nil"/>
              <w:bottom w:val="nil"/>
              <w:right w:val="nil"/>
            </w:tcBorders>
            <w:shd w:val="clear" w:color="auto" w:fill="auto"/>
          </w:tcPr>
          <w:p w:rsidR="0095077B" w:rsidRDefault="0095077B" w:rsidP="00F63D4D">
            <w:pPr>
              <w:spacing w:line="276" w:lineRule="auto"/>
              <w:rPr>
                <w:ins w:id="653" w:author="Birklhuber Bernd" w:date="2014-06-27T14:19:00Z"/>
                <w:rFonts w:eastAsia="Calibri" w:cs="Arial"/>
                <w:sz w:val="20"/>
                <w:szCs w:val="20"/>
                <w:lang w:val="fr-FR" w:eastAsia="en-US"/>
              </w:rPr>
            </w:pPr>
            <w:proofErr w:type="spellStart"/>
            <w:ins w:id="654" w:author="Birklhuber Bernd" w:date="2014-06-27T14:19:00Z">
              <w:r w:rsidRPr="00210592">
                <w:rPr>
                  <w:rFonts w:eastAsia="Calibri" w:cs="Arial"/>
                  <w:sz w:val="20"/>
                  <w:szCs w:val="20"/>
                  <w:highlight w:val="yellow"/>
                  <w:lang w:val="fr-FR" w:eastAsia="en-US"/>
                </w:rPr>
                <w:t>Status</w:t>
              </w:r>
              <w:proofErr w:type="spellEnd"/>
            </w:ins>
          </w:p>
          <w:p w:rsidR="0095077B" w:rsidRPr="009A267F" w:rsidRDefault="0095077B" w:rsidP="00F63D4D">
            <w:pPr>
              <w:spacing w:line="276" w:lineRule="auto"/>
              <w:rPr>
                <w:ins w:id="655" w:author="Birklhuber Bernd" w:date="2014-06-27T14:19:00Z"/>
                <w:rFonts w:eastAsia="Calibri" w:cs="Arial"/>
                <w:sz w:val="20"/>
                <w:szCs w:val="20"/>
                <w:lang w:val="fr-FR" w:eastAsia="en-US"/>
              </w:rPr>
            </w:pPr>
            <w:ins w:id="656" w:author="Birklhuber Bernd" w:date="2014-06-27T14:19:00Z">
              <w:r>
                <w:rPr>
                  <w:rFonts w:ascii="ArialMT" w:hAnsi="ArialMT" w:cs="ArialMT"/>
                  <w:sz w:val="18"/>
                  <w:szCs w:val="18"/>
                  <w:lang w:val="de-AT" w:eastAsia="en-US"/>
                </w:rPr>
                <w:t xml:space="preserve">5 : </w:t>
              </w:r>
              <w:proofErr w:type="spellStart"/>
              <w:r>
                <w:rPr>
                  <w:rFonts w:ascii="ArialMT" w:hAnsi="ArialMT" w:cs="ArialMT"/>
                  <w:sz w:val="18"/>
                  <w:szCs w:val="18"/>
                  <w:lang w:val="de-AT" w:eastAsia="en-US"/>
                </w:rPr>
                <w:t>periodic</w:t>
              </w:r>
              <w:proofErr w:type="spellEnd"/>
              <w:r>
                <w:rPr>
                  <w:rFonts w:ascii="ArialMT" w:hAnsi="ArialMT" w:cs="ArialMT"/>
                  <w:sz w:val="18"/>
                  <w:szCs w:val="18"/>
                  <w:lang w:val="de-AT" w:eastAsia="en-US"/>
                </w:rPr>
                <w:t>/</w:t>
              </w:r>
              <w:proofErr w:type="spellStart"/>
              <w:r>
                <w:rPr>
                  <w:rFonts w:ascii="ArialMT" w:hAnsi="ArialMT" w:cs="ArialMT"/>
                  <w:sz w:val="18"/>
                  <w:szCs w:val="18"/>
                  <w:lang w:val="de-AT" w:eastAsia="en-US"/>
                </w:rPr>
                <w:t>intermittent</w:t>
              </w:r>
              <w:proofErr w:type="spellEnd"/>
            </w:ins>
          </w:p>
        </w:tc>
        <w:tc>
          <w:tcPr>
            <w:tcW w:w="1134" w:type="dxa"/>
            <w:tcBorders>
              <w:top w:val="nil"/>
              <w:left w:val="nil"/>
              <w:bottom w:val="nil"/>
              <w:right w:val="nil"/>
            </w:tcBorders>
          </w:tcPr>
          <w:p w:rsidR="0095077B" w:rsidRPr="00210592" w:rsidRDefault="00A52861"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95077B" w:rsidRPr="00210592" w:rsidRDefault="0095077B" w:rsidP="00F63D4D">
            <w:pPr>
              <w:spacing w:line="276" w:lineRule="auto"/>
              <w:rPr>
                <w:rFonts w:eastAsia="Calibri" w:cs="Arial"/>
                <w:sz w:val="20"/>
                <w:szCs w:val="20"/>
                <w:highlight w:val="yellow"/>
                <w:lang w:val="fr-FR" w:eastAsia="en-US"/>
              </w:rPr>
            </w:pPr>
          </w:p>
        </w:tc>
      </w:tr>
      <w:tr w:rsidR="00D132F4"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D132F4" w:rsidRDefault="00D132F4" w:rsidP="00F63D4D">
            <w:pPr>
              <w:spacing w:line="276" w:lineRule="auto"/>
              <w:rPr>
                <w:rFonts w:eastAsia="Calibri" w:cs="Arial"/>
                <w:sz w:val="20"/>
                <w:szCs w:val="20"/>
                <w:highlight w:val="yellow"/>
                <w:lang w:val="fr-FR" w:eastAsia="en-US"/>
              </w:rPr>
            </w:pPr>
          </w:p>
        </w:tc>
        <w:tc>
          <w:tcPr>
            <w:tcW w:w="1134" w:type="dxa"/>
            <w:tcBorders>
              <w:top w:val="nil"/>
              <w:left w:val="nil"/>
              <w:bottom w:val="nil"/>
              <w:right w:val="nil"/>
            </w:tcBorders>
          </w:tcPr>
          <w:p w:rsidR="00D132F4" w:rsidRPr="00210592" w:rsidRDefault="00D132F4" w:rsidP="00F63D4D">
            <w:pPr>
              <w:spacing w:line="276" w:lineRule="auto"/>
              <w:rPr>
                <w:rFonts w:eastAsia="Calibri" w:cs="Arial"/>
                <w:sz w:val="20"/>
                <w:szCs w:val="20"/>
                <w:highlight w:val="yellow"/>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Daymark</w:t>
            </w:r>
            <w:proofErr w:type="spellEnd"/>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95077B" w:rsidRPr="000E289D" w:rsidTr="008A0F57">
        <w:tc>
          <w:tcPr>
            <w:tcW w:w="14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del w:id="657" w:author="Birklhuber Bernd" w:date="2014-06-27T14:21:00Z">
              <w:r w:rsidRPr="007B5CA3" w:rsidDel="00AD0814">
                <w:rPr>
                  <w:rFonts w:eastAsia="Calibri" w:cs="Arial"/>
                  <w:sz w:val="20"/>
                  <w:szCs w:val="20"/>
                  <w:lang w:eastAsia="en-US"/>
                </w:rPr>
                <w:delText>daymar</w:delText>
              </w:r>
            </w:del>
            <w:ins w:id="658" w:author="Birklhuber Bernd" w:date="2014-06-27T14:21:00Z">
              <w:r w:rsidRPr="007B5CA3">
                <w:rPr>
                  <w:rFonts w:eastAsia="Calibri" w:cs="Arial"/>
                  <w:sz w:val="20"/>
                  <w:szCs w:val="20"/>
                  <w:lang w:eastAsia="en-US"/>
                </w:rPr>
                <w:t xml:space="preserve"> see DAYMAR</w:t>
              </w:r>
            </w:ins>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17035</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2009-09-11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 xml:space="preserve">The identifying characteristics of an aid to navigation which serve to facilitate its recognition against a daylight viewing background. On those structures that do not by themselves present an adequate viewing area to be seen at the required distance, the aid is made more visible by affixing a </w:t>
            </w:r>
            <w:proofErr w:type="spellStart"/>
            <w:r w:rsidRPr="000E289D">
              <w:rPr>
                <w:rFonts w:eastAsia="Calibri" w:cs="Arial"/>
                <w:sz w:val="20"/>
                <w:szCs w:val="20"/>
                <w:lang w:eastAsia="en-US"/>
              </w:rPr>
              <w:t>daymark</w:t>
            </w:r>
            <w:proofErr w:type="spellEnd"/>
            <w:r w:rsidRPr="000E289D">
              <w:rPr>
                <w:rFonts w:eastAsia="Calibri" w:cs="Arial"/>
                <w:sz w:val="20"/>
                <w:szCs w:val="20"/>
                <w:lang w:eastAsia="en-US"/>
              </w:rPr>
              <w:t xml:space="preserve"> to the structure. A </w:t>
            </w:r>
            <w:proofErr w:type="spellStart"/>
            <w:r w:rsidRPr="000E289D">
              <w:rPr>
                <w:rFonts w:eastAsia="Calibri" w:cs="Arial"/>
                <w:sz w:val="20"/>
                <w:szCs w:val="20"/>
                <w:lang w:eastAsia="en-US"/>
              </w:rPr>
              <w:t>daymark</w:t>
            </w:r>
            <w:proofErr w:type="spellEnd"/>
            <w:r w:rsidRPr="000E289D">
              <w:rPr>
                <w:rFonts w:eastAsia="Calibri" w:cs="Arial"/>
                <w:sz w:val="20"/>
                <w:szCs w:val="20"/>
                <w:lang w:eastAsia="en-US"/>
              </w:rPr>
              <w:t xml:space="preserve"> so affixed has a distinctive </w:t>
            </w:r>
            <w:proofErr w:type="spellStart"/>
            <w:r w:rsidRPr="000E289D">
              <w:rPr>
                <w:rFonts w:eastAsia="Calibri" w:cs="Arial"/>
                <w:sz w:val="20"/>
                <w:szCs w:val="20"/>
                <w:lang w:eastAsia="en-US"/>
              </w:rPr>
              <w:t>colour</w:t>
            </w:r>
            <w:proofErr w:type="spellEnd"/>
            <w:r w:rsidRPr="000E289D">
              <w:rPr>
                <w:rFonts w:eastAsia="Calibri" w:cs="Arial"/>
                <w:sz w:val="20"/>
                <w:szCs w:val="20"/>
                <w:lang w:eastAsia="en-US"/>
              </w:rPr>
              <w:t xml:space="preserve"> and shape depending on the purpose of the aid. (IHO Dictionary, S-32, 5th Edition, 1248)</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COLOUR</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"1,2,3,4,5,6,7,8,9,10,11,12,13"</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COLPAT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TOPSHP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"1,2,3,4,5,6,7,8,9,10,11,12,13,14,15,16,17,18,19,20,21,22,23,24,25,26,27,28,29,30,31,32,33"</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ORIENT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unit = "</w:t>
            </w:r>
            <w:proofErr w:type="spellStart"/>
            <w:r w:rsidRPr="000E289D">
              <w:rPr>
                <w:rFonts w:eastAsia="Calibri" w:cs="Arial"/>
                <w:sz w:val="20"/>
                <w:szCs w:val="20"/>
                <w:lang w:eastAsia="en-US"/>
              </w:rPr>
              <w:t>deg</w:t>
            </w:r>
            <w:proofErr w:type="spellEnd"/>
            <w:r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dirimp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D132F4"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Depth area</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95077B" w:rsidRPr="000E289D" w:rsidTr="008A0F57">
        <w:tc>
          <w:tcPr>
            <w:tcW w:w="14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del w:id="659" w:author="Birklhuber Bernd" w:date="2014-06-27T14:24:00Z">
              <w:r w:rsidRPr="007B5CA3" w:rsidDel="00AD0814">
                <w:rPr>
                  <w:rFonts w:eastAsia="Calibri" w:cs="Arial"/>
                  <w:sz w:val="20"/>
                  <w:szCs w:val="20"/>
                  <w:lang w:eastAsia="en-US"/>
                </w:rPr>
                <w:delText>depare</w:delText>
              </w:r>
            </w:del>
            <w:ins w:id="660" w:author="Birklhuber Bernd" w:date="2014-06-27T14:24:00Z">
              <w:r w:rsidRPr="007B5CA3">
                <w:rPr>
                  <w:rFonts w:eastAsia="Calibri" w:cs="Arial"/>
                  <w:sz w:val="20"/>
                  <w:szCs w:val="20"/>
                  <w:lang w:eastAsia="en-US"/>
                </w:rPr>
                <w:t xml:space="preserve"> see DEPARE</w:t>
              </w:r>
            </w:ins>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17003</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depth area is a water area whose depth is within a defined range of values.</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DRVAL1</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DRVAL2</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eleva1</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eleva2</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QUASOU</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"1,2,8,10,11"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hunits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wtwdis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decimal digits = "3"</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664"/>
        <w:gridCol w:w="216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Distance mark</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D96DD0" w:rsidRDefault="00B103EC" w:rsidP="00F63D4D">
            <w:pPr>
              <w:spacing w:line="276" w:lineRule="auto"/>
              <w:rPr>
                <w:rFonts w:eastAsia="Calibri" w:cs="Arial"/>
                <w:sz w:val="20"/>
                <w:szCs w:val="20"/>
                <w:lang w:eastAsia="en-US"/>
              </w:rPr>
            </w:pPr>
            <w:r w:rsidRPr="00D96DD0">
              <w:rPr>
                <w:rFonts w:eastAsia="Calibri" w:cs="Arial"/>
                <w:sz w:val="20"/>
                <w:szCs w:val="20"/>
                <w:lang w:eastAsia="en-US"/>
              </w:rPr>
              <w:t>Acronym:</w:t>
            </w:r>
          </w:p>
        </w:tc>
        <w:tc>
          <w:tcPr>
            <w:tcW w:w="7920" w:type="dxa"/>
            <w:gridSpan w:val="5"/>
            <w:tcBorders>
              <w:top w:val="nil"/>
              <w:left w:val="nil"/>
              <w:bottom w:val="nil"/>
              <w:right w:val="nil"/>
            </w:tcBorders>
            <w:shd w:val="clear" w:color="auto" w:fill="auto"/>
          </w:tcPr>
          <w:p w:rsidR="00B103EC" w:rsidRPr="00D96DD0" w:rsidRDefault="00B103EC" w:rsidP="00F63D4D">
            <w:pPr>
              <w:spacing w:line="276" w:lineRule="auto"/>
              <w:rPr>
                <w:rFonts w:eastAsia="Calibri" w:cs="Arial"/>
                <w:sz w:val="20"/>
                <w:szCs w:val="20"/>
                <w:lang w:eastAsia="en-US"/>
              </w:rPr>
            </w:pPr>
            <w:del w:id="661" w:author="Birklhuber Bernd" w:date="2014-06-27T14:26:00Z">
              <w:r w:rsidRPr="00D96DD0" w:rsidDel="00F7589A">
                <w:rPr>
                  <w:rFonts w:eastAsia="Calibri" w:cs="Arial"/>
                  <w:sz w:val="20"/>
                  <w:szCs w:val="20"/>
                  <w:lang w:eastAsia="en-US"/>
                </w:rPr>
                <w:delText>dismar</w:delText>
              </w:r>
            </w:del>
            <w:ins w:id="662" w:author="Birklhuber Bernd" w:date="2014-06-27T14:26:00Z">
              <w:r w:rsidR="00F7589A" w:rsidRPr="00D96DD0">
                <w:rPr>
                  <w:rFonts w:eastAsia="Calibri" w:cs="Arial"/>
                  <w:sz w:val="20"/>
                  <w:szCs w:val="20"/>
                  <w:lang w:eastAsia="en-US"/>
                </w:rPr>
                <w:t>DISMAR</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663" w:author="Birklhuber Bernd" w:date="2014-06-27T14:26:00Z">
              <w:r w:rsidRPr="000E289D" w:rsidDel="00F7589A">
                <w:rPr>
                  <w:rFonts w:eastAsia="Calibri" w:cs="Arial"/>
                  <w:sz w:val="20"/>
                  <w:szCs w:val="20"/>
                  <w:lang w:eastAsia="en-US"/>
                </w:rPr>
                <w:delText>17004</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7589A">
            <w:pPr>
              <w:spacing w:line="276" w:lineRule="auto"/>
              <w:rPr>
                <w:rFonts w:eastAsia="Calibri" w:cs="Arial"/>
                <w:sz w:val="20"/>
                <w:szCs w:val="20"/>
                <w:lang w:eastAsia="en-US"/>
              </w:rPr>
            </w:pPr>
            <w:r w:rsidRPr="000E289D">
              <w:rPr>
                <w:rFonts w:eastAsia="Calibri" w:cs="Arial"/>
                <w:sz w:val="20"/>
                <w:szCs w:val="20"/>
                <w:lang w:eastAsia="en-US"/>
              </w:rPr>
              <w:t xml:space="preserve">A distance mark indicates the distance measured from an origin and consists of either a solid visible structure or a distinct location without special installation. Usually found on canals </w:t>
            </w:r>
            <w:del w:id="664" w:author="Birklhuber Bernd" w:date="2014-06-27T14:27:00Z">
              <w:r w:rsidRPr="00104630" w:rsidDel="00F7589A">
                <w:rPr>
                  <w:rFonts w:eastAsia="Calibri" w:cs="Arial"/>
                  <w:sz w:val="20"/>
                  <w:szCs w:val="20"/>
                  <w:highlight w:val="yellow"/>
                  <w:lang w:eastAsia="en-US"/>
                </w:rPr>
                <w:delText>or rivers</w:delText>
              </w:r>
            </w:del>
            <w:ins w:id="665" w:author="Birklhuber Bernd" w:date="2014-06-27T14:27:00Z">
              <w:r w:rsidR="00F7589A" w:rsidRPr="00104630">
                <w:rPr>
                  <w:rFonts w:eastAsia="Calibri" w:cs="Arial"/>
                  <w:sz w:val="20"/>
                  <w:szCs w:val="20"/>
                  <w:highlight w:val="yellow"/>
                  <w:lang w:eastAsia="en-US"/>
                </w:rPr>
                <w:t xml:space="preserve"> </w:t>
              </w:r>
              <w:r w:rsidR="00F7589A" w:rsidRPr="00104630">
                <w:rPr>
                  <w:rFonts w:ascii="ArialMT" w:hAnsi="ArialMT" w:cs="ArialMT"/>
                  <w:sz w:val="20"/>
                  <w:szCs w:val="20"/>
                  <w:highlight w:val="yellow"/>
                  <w:lang w:eastAsia="en-US"/>
                </w:rPr>
                <w:t>(S-57 Edition 3.1, Appendix A – Chapter 1, Page 1.55, November 2000).</w:t>
              </w:r>
            </w:ins>
            <w:r w:rsidRPr="00104630">
              <w:rPr>
                <w:rFonts w:eastAsia="Calibri" w:cs="Arial"/>
                <w:sz w:val="20"/>
                <w:szCs w:val="20"/>
                <w:highlight w:val="yellow"/>
                <w:lang w:eastAsia="en-US"/>
              </w:rPr>
              <w:t>.</w:t>
            </w:r>
          </w:p>
        </w:tc>
      </w:tr>
      <w:tr w:rsidR="0095077B" w:rsidRPr="000E289D"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rPr>
                <w:rFonts w:eastAsia="Calibri" w:cs="Arial"/>
                <w:sz w:val="20"/>
                <w:szCs w:val="20"/>
                <w:lang w:eastAsia="en-US"/>
              </w:rPr>
            </w:pPr>
          </w:p>
        </w:tc>
        <w:tc>
          <w:tcPr>
            <w:tcW w:w="3600" w:type="dxa"/>
            <w:gridSpan w:val="2"/>
            <w:tcBorders>
              <w:top w:val="nil"/>
              <w:left w:val="nil"/>
              <w:bottom w:val="nil"/>
              <w:right w:val="nil"/>
            </w:tcBorders>
            <w:shd w:val="clear" w:color="auto" w:fill="auto"/>
          </w:tcPr>
          <w:p w:rsidR="0095077B" w:rsidRPr="000E289D" w:rsidRDefault="00A52861" w:rsidP="00F63D4D">
            <w:pPr>
              <w:rPr>
                <w:rFonts w:eastAsia="Calibri" w:cs="Arial"/>
                <w:sz w:val="20"/>
                <w:szCs w:val="20"/>
                <w:lang w:eastAsia="en-US"/>
              </w:rPr>
            </w:pPr>
            <w:r>
              <w:rPr>
                <w:rFonts w:eastAsia="Calibri" w:cs="Arial"/>
                <w:sz w:val="20"/>
                <w:szCs w:val="20"/>
                <w:lang w:eastAsia="en-US"/>
              </w:rPr>
              <w:t>Y</w:t>
            </w:r>
          </w:p>
        </w:tc>
        <w:tc>
          <w:tcPr>
            <w:tcW w:w="3600" w:type="dxa"/>
            <w:gridSpan w:val="3"/>
            <w:tcBorders>
              <w:top w:val="nil"/>
              <w:left w:val="nil"/>
              <w:bottom w:val="nil"/>
              <w:right w:val="nil"/>
            </w:tcBorders>
            <w:shd w:val="clear" w:color="auto" w:fill="auto"/>
          </w:tcPr>
          <w:p w:rsidR="0095077B" w:rsidRPr="000E289D" w:rsidRDefault="0095077B"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95077B"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CATDIS</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del w:id="666" w:author="Birklhuber Bernd" w:date="2014-06-27T14:28:00Z">
              <w:r w:rsidRPr="00104630" w:rsidDel="00F7589A">
                <w:rPr>
                  <w:rFonts w:eastAsia="Calibri" w:cs="Arial"/>
                  <w:sz w:val="20"/>
                  <w:szCs w:val="20"/>
                  <w:highlight w:val="yellow"/>
                  <w:lang w:eastAsia="en-US"/>
                </w:rPr>
                <w:delText>M</w:delText>
              </w:r>
            </w:del>
            <w:ins w:id="667" w:author="Birklhuber Bernd" w:date="2014-06-27T14:28:00Z">
              <w:r w:rsidRPr="00104630">
                <w:rPr>
                  <w:rFonts w:eastAsia="Calibri" w:cs="Arial"/>
                  <w:sz w:val="20"/>
                  <w:szCs w:val="20"/>
                  <w:highlight w:val="yellow"/>
                  <w:lang w:eastAsia="en-US"/>
                </w:rPr>
                <w:t>O</w:t>
              </w:r>
            </w:ins>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"1,2,3,4"</w:t>
            </w:r>
          </w:p>
        </w:tc>
        <w:tc>
          <w:tcPr>
            <w:tcW w:w="1134" w:type="dxa"/>
            <w:tcBorders>
              <w:top w:val="nil"/>
              <w:left w:val="nil"/>
              <w:bottom w:val="nil"/>
              <w:right w:val="nil"/>
            </w:tcBorders>
          </w:tcPr>
          <w:p w:rsidR="0095077B" w:rsidRPr="000E289D" w:rsidRDefault="00A52861" w:rsidP="00F63D4D">
            <w:pPr>
              <w:spacing w:line="276" w:lineRule="auto"/>
              <w:rPr>
                <w:rFonts w:eastAsia="Calibri" w:cs="Arial"/>
                <w:sz w:val="20"/>
                <w:szCs w:val="20"/>
                <w:lang w:eastAsia="en-US"/>
              </w:rPr>
            </w:pPr>
            <w:r>
              <w:rPr>
                <w:rFonts w:eastAsia="Calibri" w:cs="Arial"/>
                <w:sz w:val="20"/>
                <w:szCs w:val="20"/>
                <w:lang w:eastAsia="en-US"/>
              </w:rPr>
              <w:t>N</w:t>
            </w:r>
          </w:p>
        </w:tc>
        <w:tc>
          <w:tcPr>
            <w:tcW w:w="1134" w:type="dxa"/>
            <w:tcBorders>
              <w:top w:val="nil"/>
              <w:left w:val="nil"/>
              <w:bottom w:val="nil"/>
              <w:right w:val="nil"/>
            </w:tcBorders>
          </w:tcPr>
          <w:p w:rsidR="0095077B" w:rsidRPr="000E289D" w:rsidRDefault="00115DD8" w:rsidP="00F63D4D">
            <w:pPr>
              <w:spacing w:line="276" w:lineRule="auto"/>
              <w:rPr>
                <w:rFonts w:eastAsia="Calibri" w:cs="Arial"/>
                <w:sz w:val="20"/>
                <w:szCs w:val="20"/>
                <w:lang w:eastAsia="en-US"/>
              </w:rPr>
            </w:pPr>
            <w:r>
              <w:rPr>
                <w:rFonts w:eastAsia="Calibri" w:cs="Arial"/>
                <w:sz w:val="20"/>
                <w:szCs w:val="20"/>
                <w:lang w:eastAsia="en-US"/>
              </w:rPr>
              <w:t>-</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hunits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wtwdis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roofErr w:type="gramStart"/>
            <w:r w:rsidRPr="000E289D">
              <w:rPr>
                <w:rFonts w:eastAsia="Calibri" w:cs="Arial"/>
                <w:sz w:val="20"/>
                <w:szCs w:val="20"/>
                <w:lang w:eastAsia="en-US"/>
              </w:rPr>
              <w:t>decimal</w:t>
            </w:r>
            <w:proofErr w:type="gramEnd"/>
            <w:r w:rsidRPr="000E289D">
              <w:rPr>
                <w:rFonts w:eastAsia="Calibri" w:cs="Arial"/>
                <w:sz w:val="20"/>
                <w:szCs w:val="20"/>
                <w:lang w:eastAsia="en-US"/>
              </w:rPr>
              <w:t xml:space="preserve"> digits = " 1"</w:t>
            </w:r>
            <w:ins w:id="668" w:author="Birklhuber Bernd" w:date="2014-06-27T14:28:00Z">
              <w:r>
                <w:rPr>
                  <w:rFonts w:eastAsia="Calibri" w:cs="Arial"/>
                  <w:sz w:val="20"/>
                  <w:szCs w:val="20"/>
                  <w:lang w:eastAsia="en-US"/>
                </w:rPr>
                <w:t xml:space="preserve"> </w:t>
              </w:r>
              <w:r w:rsidRPr="00104630">
                <w:rPr>
                  <w:rFonts w:eastAsia="Calibri" w:cs="Arial"/>
                  <w:sz w:val="20"/>
                  <w:szCs w:val="20"/>
                  <w:highlight w:val="yellow"/>
                  <w:lang w:eastAsia="en-US"/>
                </w:rPr>
                <w:t xml:space="preserve">Complex attribute Measured distance value </w:t>
              </w:r>
            </w:ins>
            <w:ins w:id="669" w:author="Birklhuber Bernd" w:date="2014-06-27T14:29:00Z">
              <w:r w:rsidRPr="00104630">
                <w:rPr>
                  <w:rFonts w:eastAsia="Calibri" w:cs="Arial"/>
                  <w:sz w:val="20"/>
                  <w:szCs w:val="20"/>
                  <w:highlight w:val="yellow"/>
                  <w:lang w:eastAsia="en-US"/>
                </w:rPr>
                <w:t xml:space="preserve">(distance unit of measure, reference location, waterway distance) </w:t>
              </w:r>
            </w:ins>
            <w:ins w:id="670" w:author="Birklhuber Bernd" w:date="2014-06-27T14:28:00Z">
              <w:r w:rsidRPr="00104630">
                <w:rPr>
                  <w:rFonts w:eastAsia="Calibri" w:cs="Arial"/>
                  <w:sz w:val="20"/>
                  <w:szCs w:val="20"/>
                  <w:highlight w:val="yellow"/>
                  <w:lang w:eastAsia="en-US"/>
                </w:rPr>
                <w:t>?</w:t>
              </w:r>
            </w:ins>
          </w:p>
        </w:tc>
        <w:tc>
          <w:tcPr>
            <w:tcW w:w="1134" w:type="dxa"/>
            <w:tcBorders>
              <w:top w:val="nil"/>
              <w:left w:val="nil"/>
              <w:bottom w:val="nil"/>
              <w:right w:val="nil"/>
            </w:tcBorders>
          </w:tcPr>
          <w:p w:rsidR="0095077B" w:rsidRPr="000E289D" w:rsidRDefault="00A52861" w:rsidP="00F63D4D">
            <w:pPr>
              <w:spacing w:line="276" w:lineRule="auto"/>
              <w:rPr>
                <w:rFonts w:eastAsia="Calibri" w:cs="Arial"/>
                <w:sz w:val="20"/>
                <w:szCs w:val="20"/>
                <w:lang w:eastAsia="en-US"/>
              </w:rPr>
            </w:pPr>
            <w:r>
              <w:rPr>
                <w:rFonts w:eastAsia="Calibri" w:cs="Arial"/>
                <w:sz w:val="20"/>
                <w:szCs w:val="20"/>
                <w:lang w:eastAsia="en-US"/>
              </w:rPr>
              <w:t>Y</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71" w:author="Birklhuber Bernd" w:date="2014-06-27T14:27:00Z">
              <w:r w:rsidRPr="00D96DD0" w:rsidDel="00F7589A">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672" w:author="Birklhuber Bernd" w:date="2014-06-27T14:27:00Z">
              <w:r w:rsidRPr="00D96DD0">
                <w:rPr>
                  <w:rFonts w:eastAsia="Calibri" w:cs="Arial"/>
                  <w:sz w:val="20"/>
                  <w:szCs w:val="20"/>
                  <w:lang w:eastAsia="en-US"/>
                </w:rPr>
                <w:t>Feature name</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CB3E4E"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73" w:author="Birklhuber Bernd" w:date="2014-06-27T14:27:00Z">
              <w:r w:rsidRPr="00D96DD0" w:rsidDel="00F7589A">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CB3E4E"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74" w:author="Birklhuber Bernd" w:date="2014-06-27T14:28:00Z">
              <w:r w:rsidRPr="00D96DD0" w:rsidDel="00F7589A">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675" w:author="Birklhuber Bernd" w:date="2014-06-27T14:28:00Z">
              <w:r w:rsidRPr="00D96DD0">
                <w:rPr>
                  <w:rFonts w:eastAsia="Calibri" w:cs="Arial"/>
                  <w:sz w:val="20"/>
                  <w:szCs w:val="20"/>
                  <w:lang w:eastAsia="en-US"/>
                </w:rPr>
                <w:t>Information</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63937"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76" w:author="Birklhuber Bernd" w:date="2014-06-27T14:28:00Z">
              <w:r w:rsidRPr="00D96DD0" w:rsidDel="00F7589A">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63937"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677" w:author="Birklhuber Bernd" w:date="2014-06-27T14:29:00Z">
              <w:r w:rsidRPr="00D96DD0" w:rsidDel="00F7589A">
                <w:rPr>
                  <w:rFonts w:eastAsia="Calibri" w:cs="Arial"/>
                  <w:sz w:val="20"/>
                  <w:szCs w:val="20"/>
                  <w:lang w:eastAsia="en-US"/>
                </w:rPr>
                <w:delText>M</w:delText>
              </w:r>
            </w:del>
            <w:ins w:id="678" w:author="Birklhuber Bernd" w:date="2014-06-27T14:29:00Z">
              <w:r w:rsidRPr="00D96DD0">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min = "1"</w:t>
            </w: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E7519B" w:rsidP="00F63D4D">
            <w:pPr>
              <w:spacing w:line="276" w:lineRule="auto"/>
              <w:rPr>
                <w:rFonts w:eastAsia="Calibri" w:cs="Arial"/>
                <w:sz w:val="20"/>
                <w:szCs w:val="20"/>
                <w:lang w:eastAsia="en-US"/>
              </w:rPr>
            </w:pPr>
            <w:r w:rsidRPr="00D96DD0">
              <w:rPr>
                <w:rFonts w:eastAsia="Calibri" w:cs="Arial"/>
                <w:sz w:val="20"/>
                <w:szCs w:val="20"/>
                <w:lang w:eastAsia="en-US"/>
              </w:rPr>
              <w:t>N</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79" w:author="Birklhuber Bernd" w:date="2014-06-27T14:30:00Z">
              <w:r w:rsidRPr="00D96DD0" w:rsidDel="00F7589A">
                <w:rPr>
                  <w:rFonts w:eastAsia="Calibri" w:cs="Arial"/>
                  <w:sz w:val="20"/>
                  <w:szCs w:val="20"/>
                  <w:lang w:eastAsia="en-US"/>
                </w:rPr>
                <w:delText>PICREP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680" w:author="Birklhuber Bernd" w:date="2014-06-27T14:30:00Z">
              <w:r w:rsidRPr="00D96DD0" w:rsidDel="00F7589A">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242D7"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81" w:author="Birklhuber Bernd" w:date="2014-06-27T14:29:00Z">
              <w:r w:rsidRPr="00D96DD0" w:rsidDel="00F7589A">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682" w:author="Birklhuber Bernd" w:date="2014-06-27T14:29:00Z">
              <w:r w:rsidRPr="00D96DD0">
                <w:rPr>
                  <w:rFonts w:eastAsia="Calibri" w:cs="Arial"/>
                  <w:sz w:val="20"/>
                  <w:szCs w:val="20"/>
                  <w:lang w:eastAsia="en-US"/>
                </w:rPr>
                <w:t>Textual description</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257706"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83" w:author="Birklhuber Bernd" w:date="2014-06-27T14:27:00Z">
              <w:r w:rsidRPr="00D96DD0" w:rsidDel="00F7589A">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ins w:id="684" w:author="Birklhuber Bernd" w:date="2014-06-27T14:27:00Z">
              <w:r w:rsidRPr="00D96DD0">
                <w:rPr>
                  <w:rFonts w:eastAsia="Calibri" w:cs="Arial"/>
                  <w:sz w:val="20"/>
                  <w:szCs w:val="20"/>
                  <w:lang w:eastAsia="en-US"/>
                </w:rPr>
                <w:t xml:space="preserve"> Fixed date range</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85" w:author="Birklhuber Bernd" w:date="2014-06-27T14:27:00Z">
              <w:r w:rsidRPr="00D96DD0" w:rsidDel="00F7589A">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86" w:author="Birklhuber Bernd" w:date="2014-06-27T14:30:00Z">
              <w:r w:rsidRPr="00D96DD0" w:rsidDel="00F7589A">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687" w:author="Birklhuber Bernd" w:date="2014-06-27T14:30:00Z">
              <w:r w:rsidRPr="00D96DD0" w:rsidDel="00F7589A">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del w:id="688" w:author="Birklhuber Bernd" w:date="2014-06-27T14:30:00Z">
              <w:r w:rsidRPr="00D96DD0" w:rsidDel="00F7589A">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D96DD0" w:rsidDel="00F7589A"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Del="00F7589A" w:rsidRDefault="00B24483"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89" w:author="Birklhuber Bernd" w:date="2014-06-27T14:30:00Z">
              <w:r w:rsidRPr="00D96DD0" w:rsidDel="00F7589A">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690" w:author="Birklhuber Bernd" w:date="2014-06-27T14:30:00Z">
              <w:r w:rsidRPr="00D96DD0" w:rsidDel="00F7589A">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del w:id="691" w:author="Birklhuber Bernd" w:date="2014-06-27T14:30:00Z">
              <w:r w:rsidRPr="00D96DD0" w:rsidDel="00F7589A">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D96DD0" w:rsidDel="00F7589A"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Del="00F7589A" w:rsidRDefault="00B24483"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92" w:author="Birklhuber Bernd" w:date="2014-06-27T14:30:00Z">
              <w:r w:rsidRPr="00D96DD0" w:rsidDel="00F7589A">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693" w:author="Birklhuber Bernd" w:date="2014-06-27T14:30:00Z">
              <w:r w:rsidRPr="00D96DD0" w:rsidDel="00F7589A">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del w:id="694" w:author="Birklhuber Bernd" w:date="2014-06-27T14:30:00Z">
              <w:r w:rsidRPr="00D96DD0" w:rsidDel="00F7589A">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D96DD0" w:rsidDel="00F7589A"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Del="00F7589A" w:rsidRDefault="00F561E5" w:rsidP="00F63D4D">
            <w:pPr>
              <w:spacing w:line="276" w:lineRule="auto"/>
              <w:rPr>
                <w:rFonts w:eastAsia="Calibri" w:cs="Arial"/>
                <w:sz w:val="20"/>
                <w:szCs w:val="20"/>
                <w:lang w:eastAsia="en-US"/>
              </w:rPr>
            </w:pPr>
            <w:r w:rsidRPr="00D96DD0">
              <w:rPr>
                <w:rFonts w:eastAsia="Calibri" w:cs="Arial"/>
                <w:sz w:val="20"/>
                <w:szCs w:val="20"/>
                <w:lang w:eastAsia="en-US"/>
              </w:rPr>
              <w:t>N</w:t>
            </w:r>
          </w:p>
        </w:tc>
      </w:tr>
      <w:tr w:rsidR="0095077B"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95" w:author="Birklhuber Bernd" w:date="2014-06-27T14:30:00Z">
              <w:r w:rsidRPr="00D96DD0" w:rsidDel="00F7589A">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696" w:author="Birklhuber Bernd" w:date="2014-06-27T14:30:00Z">
              <w:r w:rsidRPr="00D96DD0" w:rsidDel="00F7589A">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val="fr-FR" w:eastAsia="en-US"/>
              </w:rPr>
            </w:pPr>
            <w:del w:id="697" w:author="Birklhuber Bernd" w:date="2014-06-27T14:30:00Z">
              <w:r w:rsidRPr="00D96DD0" w:rsidDel="00F7589A">
                <w:rPr>
                  <w:rFonts w:eastAsia="Calibri" w:cs="Arial"/>
                  <w:sz w:val="20"/>
                  <w:szCs w:val="20"/>
                  <w:lang w:val="fr-FR" w:eastAsia="en-US"/>
                </w:rPr>
                <w:delText>format = "cc,cc,ccccc,c..."</w:delText>
              </w:r>
            </w:del>
          </w:p>
        </w:tc>
        <w:tc>
          <w:tcPr>
            <w:tcW w:w="1134" w:type="dxa"/>
            <w:tcBorders>
              <w:top w:val="nil"/>
              <w:left w:val="nil"/>
              <w:bottom w:val="nil"/>
              <w:right w:val="nil"/>
            </w:tcBorders>
          </w:tcPr>
          <w:p w:rsidR="0095077B" w:rsidRPr="00D96DD0" w:rsidDel="00F7589A" w:rsidRDefault="0095077B"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95077B" w:rsidRPr="00D96DD0" w:rsidDel="00F7589A" w:rsidRDefault="00F561E5" w:rsidP="00F63D4D">
            <w:pPr>
              <w:spacing w:line="276" w:lineRule="auto"/>
              <w:rPr>
                <w:rFonts w:eastAsia="Calibri" w:cs="Arial"/>
                <w:sz w:val="20"/>
                <w:szCs w:val="20"/>
                <w:lang w:val="fr-FR" w:eastAsia="en-US"/>
              </w:rPr>
            </w:pPr>
            <w:r w:rsidRPr="00D96DD0">
              <w:rPr>
                <w:rFonts w:eastAsia="Calibri" w:cs="Arial"/>
                <w:sz w:val="20"/>
                <w:szCs w:val="20"/>
                <w:lang w:val="fr-FR" w:eastAsia="en-US"/>
              </w:rPr>
              <w:t>N</w:t>
            </w:r>
          </w:p>
        </w:tc>
      </w:tr>
      <w:tr w:rsidR="00D132F4"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D132F4" w:rsidRPr="00D96DD0" w:rsidDel="00F7589A" w:rsidRDefault="00D132F4"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132F4" w:rsidRPr="00D96DD0" w:rsidRDefault="00D132F4"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Exceptional navigation str</w:t>
            </w:r>
            <w:r w:rsidR="00B103EC" w:rsidRPr="000E289D">
              <w:rPr>
                <w:rFonts w:eastAsia="Calibri" w:cs="Arial"/>
                <w:sz w:val="20"/>
                <w:szCs w:val="20"/>
                <w:lang w:eastAsia="en-US"/>
              </w:rPr>
              <w:t>u</w:t>
            </w:r>
            <w:r>
              <w:rPr>
                <w:rFonts w:eastAsia="Calibri" w:cs="Arial"/>
                <w:sz w:val="20"/>
                <w:szCs w:val="20"/>
                <w:lang w:eastAsia="en-US"/>
              </w:rPr>
              <w:t>c</w:t>
            </w:r>
            <w:r w:rsidR="00B103EC" w:rsidRPr="000E289D">
              <w:rPr>
                <w:rFonts w:eastAsia="Calibri" w:cs="Arial"/>
                <w:sz w:val="20"/>
                <w:szCs w:val="20"/>
                <w:lang w:eastAsia="en-US"/>
              </w:rPr>
              <w:t>ture</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excnst</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17070</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An exceptional navigational construction like aqueduct, lift-lock, etc.</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95077B"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catexs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"1,2,3,4,5"</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DRVAL1</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95077B"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95077B" w:rsidRPr="000E289D">
              <w:rPr>
                <w:rFonts w:eastAsia="Calibri" w:cs="Arial"/>
                <w:sz w:val="20"/>
                <w:szCs w:val="20"/>
                <w:lang w:eastAsia="en-US"/>
              </w:rPr>
              <w:t>" decimal digits = "2"</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r w:rsidR="00D132F4">
              <w:rPr>
                <w:rFonts w:eastAsia="Calibri" w:cs="Arial"/>
                <w:sz w:val="20"/>
                <w:szCs w:val="20"/>
                <w:lang w:eastAsia="en-US"/>
              </w:rPr>
              <w:t>,42,43,44</w:t>
            </w:r>
            <w:r w:rsidRPr="000E289D">
              <w:rPr>
                <w:rFonts w:eastAsia="Calibri" w:cs="Arial"/>
                <w:sz w:val="20"/>
                <w:szCs w:val="20"/>
                <w:lang w:eastAsia="en-US"/>
              </w:rPr>
              <w:t>"</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hunits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wtwdis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decimal digits = "3"</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698" w:author="Birklhuber Bernd" w:date="2014-06-27T14:55:00Z">
              <w:r w:rsidRPr="00D96DD0" w:rsidDel="00A22D65">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699" w:author="Birklhuber Bernd" w:date="2014-06-27T14:55:00Z">
              <w:r w:rsidRPr="00D96DD0">
                <w:rPr>
                  <w:rFonts w:eastAsia="Calibri" w:cs="Arial"/>
                  <w:sz w:val="20"/>
                  <w:szCs w:val="20"/>
                  <w:lang w:eastAsia="en-US"/>
                </w:rPr>
                <w:t>Information</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63937"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00" w:author="Birklhuber Bernd" w:date="2014-06-27T14:55:00Z">
              <w:r w:rsidRPr="00D96DD0" w:rsidDel="00A22D65">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63937"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01" w:author="Birklhuber Bernd" w:date="2014-06-27T14:55:00Z">
              <w:r w:rsidRPr="00D96DD0" w:rsidDel="00A22D65">
                <w:rPr>
                  <w:rFonts w:eastAsia="Calibri" w:cs="Arial"/>
                  <w:sz w:val="20"/>
                  <w:szCs w:val="20"/>
                  <w:lang w:eastAsia="en-US"/>
                </w:rPr>
                <w:delText>M</w:delText>
              </w:r>
            </w:del>
            <w:ins w:id="702" w:author="Birklhuber Bernd" w:date="2014-06-27T14:55:00Z">
              <w:r w:rsidRPr="00D96DD0">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min = "1"</w:t>
            </w: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E7519B" w:rsidP="00F63D4D">
            <w:pPr>
              <w:spacing w:line="276" w:lineRule="auto"/>
              <w:rPr>
                <w:rFonts w:eastAsia="Calibri" w:cs="Arial"/>
                <w:sz w:val="20"/>
                <w:szCs w:val="20"/>
                <w:lang w:eastAsia="en-US"/>
              </w:rPr>
            </w:pPr>
            <w:r w:rsidRPr="00D96DD0">
              <w:rPr>
                <w:rFonts w:eastAsia="Calibri" w:cs="Arial"/>
                <w:sz w:val="20"/>
                <w:szCs w:val="20"/>
                <w:lang w:eastAsia="en-US"/>
              </w:rPr>
              <w:t>N</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03" w:author="Birklhuber Bernd" w:date="2014-06-27T14:55:00Z">
              <w:r w:rsidRPr="00D96DD0" w:rsidDel="00A22D65">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704" w:author="Birklhuber Bernd" w:date="2014-06-27T14:55:00Z">
              <w:r w:rsidRPr="00D96DD0">
                <w:rPr>
                  <w:rFonts w:eastAsia="Calibri" w:cs="Arial"/>
                  <w:sz w:val="20"/>
                  <w:szCs w:val="20"/>
                  <w:lang w:eastAsia="en-US"/>
                </w:rPr>
                <w:t>Textual description</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257706"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05" w:author="Birklhuber Bernd" w:date="2014-06-27T14:55:00Z">
              <w:r w:rsidRPr="00D96DD0" w:rsidDel="00A22D65">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ins w:id="706" w:author="Birklhuber Bernd" w:date="2014-06-27T14:55:00Z">
              <w:r w:rsidRPr="00D96DD0">
                <w:rPr>
                  <w:rFonts w:eastAsia="Calibri" w:cs="Arial"/>
                  <w:sz w:val="20"/>
                  <w:szCs w:val="20"/>
                  <w:lang w:eastAsia="en-US"/>
                </w:rPr>
                <w:t xml:space="preserve"> fixed date range</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07" w:author="Birklhuber Bernd" w:date="2014-06-27T14:55:00Z">
              <w:r w:rsidRPr="00D96DD0" w:rsidDel="00A22D6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08" w:author="Birklhuber Bernd" w:date="2014-06-27T14:56:00Z">
              <w:r w:rsidRPr="00D96DD0" w:rsidDel="00A22D65">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ins w:id="709" w:author="Birklhuber Bernd" w:date="2014-06-27T14:56:00Z">
              <w:r w:rsidRPr="00D96DD0">
                <w:rPr>
                  <w:rFonts w:eastAsia="Calibri" w:cs="Arial"/>
                  <w:sz w:val="20"/>
                  <w:szCs w:val="20"/>
                  <w:lang w:eastAsia="en-US"/>
                </w:rPr>
                <w:t xml:space="preserve"> periodic date range</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B24483" w:rsidRPr="00D96DD0"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10" w:author="Birklhuber Bernd" w:date="2014-06-27T14:56:00Z">
              <w:r w:rsidRPr="00D96DD0" w:rsidDel="00A22D65">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11" w:author="Birklhuber Bernd" w:date="2014-06-27T14:56:00Z">
              <w:r w:rsidRPr="00D96DD0" w:rsidDel="00A22D65">
                <w:rPr>
                  <w:rFonts w:eastAsia="Calibri" w:cs="Arial"/>
                  <w:sz w:val="20"/>
                  <w:szCs w:val="20"/>
                  <w:lang w:eastAsia="en-US"/>
                </w:rPr>
                <w:delText>C</w:delText>
              </w:r>
            </w:del>
            <w:ins w:id="712" w:author="Birklhuber Bernd" w:date="2014-06-27T14:56:00Z">
              <w:r w:rsidRPr="00D96DD0">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0911D2" w:rsidP="00F63D4D">
            <w:pPr>
              <w:spacing w:line="276" w:lineRule="auto"/>
              <w:rPr>
                <w:rFonts w:eastAsia="Calibri" w:cs="Arial"/>
                <w:sz w:val="20"/>
                <w:szCs w:val="20"/>
                <w:lang w:eastAsia="en-US"/>
              </w:rPr>
            </w:pPr>
            <w:r w:rsidRPr="00D96DD0">
              <w:rPr>
                <w:rFonts w:eastAsia="Calibri" w:cs="Arial"/>
                <w:sz w:val="20"/>
                <w:szCs w:val="20"/>
                <w:lang w:eastAsia="en-US"/>
              </w:rPr>
              <w:t>-</w:t>
            </w:r>
          </w:p>
        </w:tc>
      </w:tr>
      <w:tr w:rsidR="0095077B"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13" w:author="Birklhuber Bernd" w:date="2014-07-03T15:17:00Z">
              <w:r w:rsidRPr="00D96DD0" w:rsidDel="00104630">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14" w:author="Birklhuber Bernd" w:date="2014-07-03T15:17:00Z">
              <w:r w:rsidRPr="00D96DD0" w:rsidDel="00104630">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val="fr-FR" w:eastAsia="en-US"/>
              </w:rPr>
            </w:pPr>
            <w:del w:id="715" w:author="Birklhuber Bernd" w:date="2014-07-03T15:17:00Z">
              <w:r w:rsidRPr="00D96DD0" w:rsidDel="00104630">
                <w:rPr>
                  <w:rFonts w:eastAsia="Calibri" w:cs="Arial"/>
                  <w:sz w:val="20"/>
                  <w:szCs w:val="20"/>
                  <w:lang w:val="fr-FR" w:eastAsia="en-US"/>
                </w:rPr>
                <w:delText>format = "cc,cc,ccccc,c..."</w:delText>
              </w:r>
            </w:del>
          </w:p>
        </w:tc>
        <w:tc>
          <w:tcPr>
            <w:tcW w:w="1134" w:type="dxa"/>
            <w:tcBorders>
              <w:top w:val="nil"/>
              <w:left w:val="nil"/>
              <w:bottom w:val="nil"/>
              <w:right w:val="nil"/>
            </w:tcBorders>
          </w:tcPr>
          <w:p w:rsidR="0095077B" w:rsidRPr="00D96DD0" w:rsidDel="00104630" w:rsidRDefault="0095077B"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95077B" w:rsidRPr="00D96DD0" w:rsidDel="00104630" w:rsidRDefault="000911D2" w:rsidP="00F63D4D">
            <w:pPr>
              <w:spacing w:line="276" w:lineRule="auto"/>
              <w:rPr>
                <w:rFonts w:eastAsia="Calibri" w:cs="Arial"/>
                <w:sz w:val="20"/>
                <w:szCs w:val="20"/>
                <w:lang w:val="fr-FR" w:eastAsia="en-US"/>
              </w:rPr>
            </w:pPr>
            <w:r w:rsidRPr="00D96DD0">
              <w:rPr>
                <w:rFonts w:eastAsia="Calibri" w:cs="Arial"/>
                <w:sz w:val="20"/>
                <w:szCs w:val="20"/>
                <w:lang w:val="fr-FR" w:eastAsia="en-US"/>
              </w:rPr>
              <w:t>N</w:t>
            </w:r>
          </w:p>
        </w:tc>
      </w:tr>
      <w:tr w:rsidR="00D132F4"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D132F4" w:rsidRPr="00D96DD0" w:rsidDel="00104630" w:rsidRDefault="00D132F4"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132F4" w:rsidRPr="00D96DD0" w:rsidRDefault="00D132F4" w:rsidP="00F63D4D">
            <w:pPr>
              <w:spacing w:line="276" w:lineRule="auto"/>
              <w:rPr>
                <w:rFonts w:eastAsia="Calibri" w:cs="Arial"/>
                <w:sz w:val="20"/>
                <w:szCs w:val="20"/>
                <w:lang w:val="fr-FR" w:eastAsia="en-US"/>
              </w:rPr>
            </w:pPr>
          </w:p>
        </w:tc>
      </w:tr>
      <w:tr w:rsidR="00D132F4"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Pr>
                <w:rFonts w:eastAsia="Calibri" w:cs="Arial"/>
                <w:sz w:val="20"/>
                <w:szCs w:val="20"/>
                <w:lang w:eastAsia="en-US"/>
              </w:rPr>
              <w:t>O</w:t>
            </w:r>
          </w:p>
        </w:tc>
        <w:tc>
          <w:tcPr>
            <w:tcW w:w="6210"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D132F4" w:rsidRPr="00D96DD0" w:rsidDel="00104630" w:rsidRDefault="00D132F4"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132F4" w:rsidRPr="00D96DD0" w:rsidRDefault="00D132F4" w:rsidP="00F63D4D">
            <w:pPr>
              <w:spacing w:line="276" w:lineRule="auto"/>
              <w:rPr>
                <w:rFonts w:eastAsia="Calibri" w:cs="Arial"/>
                <w:sz w:val="20"/>
                <w:szCs w:val="20"/>
                <w:lang w:val="fr-FR" w:eastAsia="en-US"/>
              </w:rPr>
            </w:pPr>
          </w:p>
        </w:tc>
      </w:tr>
      <w:tr w:rsidR="00D132F4"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D132F4" w:rsidRDefault="00D132F4" w:rsidP="0048409E">
            <w:pPr>
              <w:spacing w:line="276" w:lineRule="auto"/>
              <w:rPr>
                <w:rFonts w:eastAsia="Calibri" w:cs="Arial"/>
                <w:sz w:val="20"/>
                <w:szCs w:val="20"/>
                <w:lang w:eastAsia="en-US"/>
              </w:rPr>
            </w:pPr>
            <w:r>
              <w:rPr>
                <w:rFonts w:eastAsia="Calibri" w:cs="Arial"/>
                <w:sz w:val="20"/>
                <w:szCs w:val="20"/>
                <w:lang w:eastAsia="en-US"/>
              </w:rPr>
              <w:lastRenderedPageBreak/>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Default="00D132F4" w:rsidP="0048409E">
            <w:pPr>
              <w:spacing w:line="276" w:lineRule="auto"/>
              <w:jc w:val="center"/>
              <w:rPr>
                <w:rFonts w:eastAsia="Calibri" w:cs="Arial"/>
                <w:sz w:val="20"/>
                <w:szCs w:val="20"/>
                <w:lang w:eastAsia="en-US"/>
              </w:rPr>
            </w:pPr>
            <w:r>
              <w:rPr>
                <w:rFonts w:eastAsia="Calibri" w:cs="Arial"/>
                <w:sz w:val="20"/>
                <w:szCs w:val="20"/>
                <w:lang w:eastAsia="en-US"/>
              </w:rPr>
              <w:t>O</w:t>
            </w:r>
          </w:p>
        </w:tc>
        <w:tc>
          <w:tcPr>
            <w:tcW w:w="6210"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D132F4" w:rsidRPr="00D96DD0" w:rsidDel="00104630" w:rsidRDefault="00D132F4"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132F4" w:rsidRPr="00D96DD0" w:rsidRDefault="00D132F4"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Ferry route</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95077B" w:rsidRPr="000E289D" w:rsidTr="008A0F57">
        <w:tc>
          <w:tcPr>
            <w:tcW w:w="14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del w:id="716" w:author="Birklhuber Bernd" w:date="2014-06-27T14:31:00Z">
              <w:r w:rsidRPr="00D96DD0" w:rsidDel="00EE3EA3">
                <w:rPr>
                  <w:rFonts w:eastAsia="Calibri" w:cs="Arial"/>
                  <w:sz w:val="20"/>
                  <w:szCs w:val="20"/>
                  <w:lang w:eastAsia="en-US"/>
                </w:rPr>
                <w:delText>feryrt</w:delText>
              </w:r>
            </w:del>
            <w:ins w:id="717" w:author="Birklhuber Bernd" w:date="2014-06-27T14:31:00Z">
              <w:r w:rsidRPr="00D96DD0">
                <w:rPr>
                  <w:rFonts w:eastAsia="Calibri" w:cs="Arial"/>
                  <w:sz w:val="20"/>
                  <w:szCs w:val="20"/>
                  <w:lang w:eastAsia="en-US"/>
                </w:rPr>
                <w:t xml:space="preserve"> see FERYRT</w:t>
              </w:r>
            </w:ins>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17013</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L</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route in a body of water where a ferry crosses from one shoreline to another. (Digital Geographic Information Working Group, Oct.87)</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catfry</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"4"</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STATUS</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"2,3,4,8,9,12,14,16,17"</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Floating dock</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95077B" w:rsidRPr="000E289D" w:rsidTr="008A0F57">
        <w:tc>
          <w:tcPr>
            <w:tcW w:w="1440" w:type="dxa"/>
            <w:gridSpan w:val="2"/>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del w:id="718" w:author="Birklhuber Bernd" w:date="2014-06-27T14:32:00Z">
              <w:r w:rsidRPr="00D96DD0" w:rsidDel="00EE3EA3">
                <w:rPr>
                  <w:rFonts w:eastAsia="Calibri" w:cs="Arial"/>
                  <w:sz w:val="20"/>
                  <w:szCs w:val="20"/>
                  <w:lang w:eastAsia="en-US"/>
                </w:rPr>
                <w:delText>flodoc</w:delText>
              </w:r>
            </w:del>
            <w:ins w:id="719" w:author="Birklhuber Bernd" w:date="2014-06-27T14:32:00Z">
              <w:r w:rsidRPr="00D96DD0">
                <w:rPr>
                  <w:rFonts w:eastAsia="Calibri" w:cs="Arial"/>
                  <w:sz w:val="20"/>
                  <w:szCs w:val="20"/>
                  <w:lang w:eastAsia="en-US"/>
                </w:rPr>
                <w:t xml:space="preserve"> see FLODOC</w:t>
              </w:r>
            </w:ins>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17025</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form of dry dock consisting of a floating structure of one or more sections which can be partly submerged by controlled flooding to receive a vessel, then raised by pumping out the water so that the vessel's bottom can be exposed. (IHO Dictionary, S-32, 5th Edition, 1427)</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DRVAL1</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HORCLR</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HORLEN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horcll</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horclw</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HORWID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r w:rsidR="00D132F4">
              <w:rPr>
                <w:rFonts w:eastAsia="Calibri" w:cs="Arial"/>
                <w:sz w:val="20"/>
                <w:szCs w:val="20"/>
                <w:lang w:eastAsia="en-US"/>
              </w:rPr>
              <w:t>,42,43,44</w:t>
            </w:r>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D132F4"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Gate</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95077B" w:rsidRPr="000E289D" w:rsidTr="008A0F57">
        <w:tc>
          <w:tcPr>
            <w:tcW w:w="14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del w:id="720" w:author="Birklhuber Bernd" w:date="2014-06-27T14:35:00Z">
              <w:r w:rsidRPr="00D96DD0" w:rsidDel="00EE3EA3">
                <w:rPr>
                  <w:rFonts w:eastAsia="Calibri" w:cs="Arial"/>
                  <w:sz w:val="20"/>
                  <w:szCs w:val="20"/>
                  <w:lang w:eastAsia="en-US"/>
                </w:rPr>
                <w:delText>gatcon</w:delText>
              </w:r>
            </w:del>
            <w:ins w:id="721" w:author="Birklhuber Bernd" w:date="2014-06-27T14:35:00Z">
              <w:r w:rsidRPr="00D96DD0">
                <w:rPr>
                  <w:rFonts w:eastAsia="Calibri" w:cs="Arial"/>
                  <w:sz w:val="20"/>
                  <w:szCs w:val="20"/>
                  <w:lang w:eastAsia="en-US"/>
                </w:rPr>
                <w:t xml:space="preserve"> see GATCON</w:t>
              </w:r>
            </w:ins>
          </w:p>
        </w:tc>
        <w:tc>
          <w:tcPr>
            <w:tcW w:w="2640" w:type="dxa"/>
            <w:gridSpan w:val="2"/>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95077B" w:rsidRPr="000E289D" w:rsidRDefault="0095077B" w:rsidP="00F63D4D">
            <w:pPr>
              <w:spacing w:line="276" w:lineRule="auto"/>
              <w:jc w:val="right"/>
              <w:rPr>
                <w:rFonts w:eastAsia="Calibri" w:cs="Arial"/>
                <w:sz w:val="20"/>
                <w:szCs w:val="20"/>
                <w:lang w:eastAsia="en-US"/>
              </w:rPr>
            </w:pPr>
            <w:r w:rsidRPr="000E289D">
              <w:rPr>
                <w:rFonts w:eastAsia="Calibri" w:cs="Arial"/>
                <w:sz w:val="20"/>
                <w:szCs w:val="20"/>
                <w:lang w:eastAsia="en-US"/>
              </w:rPr>
              <w:t>17031</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L,A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structure that may be swung, drawn, or lowered to block an entrance or passageway. (United States Geological Survey, Jan.89)</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CATGAT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"2,4"</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HORCLR</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VERCLR</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D132F4"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hunits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wtwdis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decimal digits = "3"</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r w:rsidR="00D132F4">
              <w:rPr>
                <w:rFonts w:eastAsia="Calibri" w:cs="Arial"/>
                <w:sz w:val="20"/>
                <w:szCs w:val="20"/>
                <w:lang w:eastAsia="en-US"/>
              </w:rPr>
              <w:t>,42,43,44</w:t>
            </w:r>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D132F4"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D132F4" w:rsidRPr="001D6F09" w:rsidRDefault="00D132F4"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D132F4" w:rsidRPr="001D6F09" w:rsidRDefault="00D132F4" w:rsidP="0048409E">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664"/>
        <w:gridCol w:w="216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Harbour</w:t>
            </w:r>
            <w:proofErr w:type="spellEnd"/>
            <w:r w:rsidRPr="000E289D">
              <w:rPr>
                <w:rFonts w:eastAsia="Calibri" w:cs="Arial"/>
                <w:sz w:val="20"/>
                <w:szCs w:val="20"/>
                <w:lang w:eastAsia="en-US"/>
              </w:rPr>
              <w:t xml:space="preserve"> area (administrative)</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del w:id="722" w:author="Birklhuber Bernd" w:date="2014-06-27T14:37:00Z">
              <w:r w:rsidRPr="00D96DD0" w:rsidDel="00E012C5">
                <w:rPr>
                  <w:rFonts w:eastAsia="Calibri" w:cs="Arial"/>
                  <w:sz w:val="20"/>
                  <w:szCs w:val="20"/>
                  <w:lang w:eastAsia="en-US"/>
                </w:rPr>
                <w:delText>hrbare</w:delText>
              </w:r>
            </w:del>
            <w:ins w:id="723" w:author="Birklhuber Bernd" w:date="2014-06-27T14:37:00Z">
              <w:r w:rsidR="00E012C5" w:rsidRPr="00D96DD0">
                <w:rPr>
                  <w:rFonts w:eastAsia="Calibri" w:cs="Arial"/>
                  <w:sz w:val="20"/>
                  <w:szCs w:val="20"/>
                  <w:lang w:eastAsia="en-US"/>
                </w:rPr>
                <w:t>HRBARE</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724" w:author="Birklhuber Bernd" w:date="2014-06-27T14:37:00Z">
              <w:r w:rsidRPr="000E289D" w:rsidDel="00E012C5">
                <w:rPr>
                  <w:rFonts w:eastAsia="Calibri" w:cs="Arial"/>
                  <w:sz w:val="20"/>
                  <w:szCs w:val="20"/>
                  <w:lang w:eastAsia="en-US"/>
                </w:rPr>
                <w:delText>17014</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E012C5"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E012C5" w:rsidRDefault="00E012C5" w:rsidP="00E012C5">
            <w:pPr>
              <w:spacing w:line="276" w:lineRule="auto"/>
              <w:rPr>
                <w:rFonts w:eastAsia="Calibri" w:cs="Arial"/>
                <w:sz w:val="20"/>
                <w:szCs w:val="20"/>
                <w:lang w:eastAsia="en-US"/>
              </w:rPr>
            </w:pPr>
            <w:ins w:id="725" w:author="Birklhuber Bernd" w:date="2014-06-27T14:37:00Z">
              <w:r w:rsidRPr="00104630">
                <w:rPr>
                  <w:rFonts w:eastAsia="Calibri" w:cs="Arial"/>
                  <w:sz w:val="20"/>
                  <w:szCs w:val="20"/>
                  <w:highlight w:val="yellow"/>
                  <w:lang w:eastAsia="en-US"/>
                </w:rPr>
                <w:t xml:space="preserve">The area over which a </w:t>
              </w:r>
              <w:proofErr w:type="spellStart"/>
              <w:r w:rsidRPr="00104630">
                <w:rPr>
                  <w:rFonts w:eastAsia="Calibri" w:cs="Arial"/>
                  <w:sz w:val="20"/>
                  <w:szCs w:val="20"/>
                  <w:highlight w:val="yellow"/>
                  <w:lang w:eastAsia="en-US"/>
                </w:rPr>
                <w:t>harbour</w:t>
              </w:r>
              <w:proofErr w:type="spellEnd"/>
              <w:r w:rsidRPr="00104630">
                <w:rPr>
                  <w:rFonts w:eastAsia="Calibri" w:cs="Arial"/>
                  <w:sz w:val="20"/>
                  <w:szCs w:val="20"/>
                  <w:highlight w:val="yellow"/>
                  <w:lang w:eastAsia="en-US"/>
                </w:rPr>
                <w:t xml:space="preserve"> authority has jurisdiction. (S-57 Edition 3.1, Appendix A – Chapter 1, Page 1.80, November 2000).</w:t>
              </w:r>
            </w:ins>
            <w:del w:id="726" w:author="Birklhuber Bernd" w:date="2014-06-27T14:37:00Z">
              <w:r w:rsidR="00B103EC" w:rsidRPr="00104630" w:rsidDel="00E012C5">
                <w:rPr>
                  <w:rFonts w:eastAsia="Calibri" w:cs="Arial"/>
                  <w:sz w:val="20"/>
                  <w:szCs w:val="20"/>
                  <w:highlight w:val="yellow"/>
                  <w:lang w:eastAsia="en-US"/>
                </w:rPr>
                <w:delText>The term "harbour" applies only to the area of water with the works necessary for its forma-tion, protections and maintenance (International Maritime Dictionary, 2d. Edition). A harbour area not only covers the area of water but also the area of land which supplies the harbour installations.</w:delText>
              </w:r>
            </w:del>
          </w:p>
        </w:tc>
      </w:tr>
      <w:tr w:rsidR="0095077B" w:rsidRPr="00E012C5"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95077B" w:rsidRPr="00E012C5" w:rsidRDefault="0095077B" w:rsidP="00F63D4D">
            <w:pPr>
              <w:rPr>
                <w:rFonts w:eastAsia="Calibri" w:cs="Arial"/>
                <w:sz w:val="20"/>
                <w:szCs w:val="20"/>
                <w:lang w:eastAsia="en-US"/>
              </w:rPr>
            </w:pPr>
          </w:p>
        </w:tc>
        <w:tc>
          <w:tcPr>
            <w:tcW w:w="3600" w:type="dxa"/>
            <w:gridSpan w:val="2"/>
            <w:tcBorders>
              <w:top w:val="nil"/>
              <w:left w:val="nil"/>
              <w:bottom w:val="nil"/>
              <w:right w:val="nil"/>
            </w:tcBorders>
            <w:shd w:val="clear" w:color="auto" w:fill="auto"/>
          </w:tcPr>
          <w:p w:rsidR="0095077B" w:rsidRPr="00E012C5" w:rsidRDefault="00C218C0" w:rsidP="00F63D4D">
            <w:pPr>
              <w:rPr>
                <w:rFonts w:eastAsia="Calibri" w:cs="Arial"/>
                <w:sz w:val="20"/>
                <w:szCs w:val="20"/>
                <w:lang w:eastAsia="en-US"/>
              </w:rPr>
            </w:pPr>
            <w:r>
              <w:rPr>
                <w:rFonts w:eastAsia="Calibri" w:cs="Arial"/>
                <w:sz w:val="20"/>
                <w:szCs w:val="20"/>
                <w:lang w:eastAsia="en-US"/>
              </w:rPr>
              <w:t>EG has to clarify distinction to port area. One harbor authority can be responsible for several harbor areas</w:t>
            </w:r>
          </w:p>
        </w:tc>
        <w:tc>
          <w:tcPr>
            <w:tcW w:w="3600" w:type="dxa"/>
            <w:gridSpan w:val="3"/>
            <w:tcBorders>
              <w:top w:val="nil"/>
              <w:left w:val="nil"/>
              <w:bottom w:val="nil"/>
              <w:right w:val="nil"/>
            </w:tcBorders>
            <w:shd w:val="clear" w:color="auto" w:fill="auto"/>
          </w:tcPr>
          <w:p w:rsidR="0095077B" w:rsidRPr="00E012C5" w:rsidRDefault="0095077B"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95077B"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cathbr</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"1,2,3,4,5"</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104630" w:rsidRDefault="0095077B" w:rsidP="00F63D4D">
            <w:pPr>
              <w:spacing w:line="276" w:lineRule="auto"/>
              <w:rPr>
                <w:rFonts w:eastAsia="Calibri" w:cs="Arial"/>
                <w:sz w:val="20"/>
                <w:szCs w:val="20"/>
                <w:highlight w:val="yellow"/>
                <w:lang w:eastAsia="en-US"/>
              </w:rPr>
            </w:pPr>
            <w:del w:id="727" w:author="Birklhuber Bernd" w:date="2014-06-27T14:39:00Z">
              <w:r w:rsidRPr="00104630" w:rsidDel="00E012C5">
                <w:rPr>
                  <w:rFonts w:eastAsia="Calibri" w:cs="Arial"/>
                  <w:sz w:val="20"/>
                  <w:szCs w:val="20"/>
                  <w:highlight w:val="yellow"/>
                  <w:lang w:eastAsia="en-US"/>
                </w:rPr>
                <w:delText>CONDTN</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104630" w:rsidRDefault="0095077B" w:rsidP="00F63D4D">
            <w:pPr>
              <w:spacing w:line="276" w:lineRule="auto"/>
              <w:jc w:val="center"/>
              <w:rPr>
                <w:rFonts w:eastAsia="Calibri" w:cs="Arial"/>
                <w:sz w:val="20"/>
                <w:szCs w:val="20"/>
                <w:highlight w:val="yellow"/>
                <w:lang w:eastAsia="en-US"/>
              </w:rPr>
            </w:pPr>
            <w:del w:id="728" w:author="Birklhuber Bernd" w:date="2014-06-27T14:39:00Z">
              <w:r w:rsidRPr="00104630" w:rsidDel="00E012C5">
                <w:rPr>
                  <w:rFonts w:eastAsia="Calibri" w:cs="Arial"/>
                  <w:sz w:val="20"/>
                  <w:szCs w:val="20"/>
                  <w:highlight w:val="yellow"/>
                  <w:lang w:eastAsia="en-US"/>
                </w:rPr>
                <w:delText>C</w:delText>
              </w:r>
            </w:del>
          </w:p>
        </w:tc>
        <w:tc>
          <w:tcPr>
            <w:tcW w:w="6210" w:type="dxa"/>
            <w:tcBorders>
              <w:top w:val="nil"/>
              <w:left w:val="nil"/>
              <w:bottom w:val="nil"/>
              <w:right w:val="nil"/>
            </w:tcBorders>
            <w:shd w:val="clear" w:color="auto" w:fill="auto"/>
          </w:tcPr>
          <w:p w:rsidR="0095077B" w:rsidRPr="00104630" w:rsidRDefault="0095077B" w:rsidP="00F63D4D">
            <w:pPr>
              <w:spacing w:line="276" w:lineRule="auto"/>
              <w:rPr>
                <w:rFonts w:eastAsia="Calibri" w:cs="Arial"/>
                <w:sz w:val="20"/>
                <w:szCs w:val="20"/>
                <w:highlight w:val="yellow"/>
                <w:lang w:eastAsia="en-US"/>
              </w:rPr>
            </w:pPr>
            <w:del w:id="729" w:author="Birklhuber Bernd" w:date="2014-06-27T14:39:00Z">
              <w:r w:rsidRPr="00104630" w:rsidDel="00E012C5">
                <w:rPr>
                  <w:rFonts w:eastAsia="Calibri" w:cs="Arial"/>
                  <w:sz w:val="20"/>
                  <w:szCs w:val="20"/>
                  <w:highlight w:val="yellow"/>
                  <w:lang w:eastAsia="en-US"/>
                </w:rPr>
                <w:delText>value list = "1,2,3,5"</w:delText>
              </w:r>
            </w:del>
          </w:p>
        </w:tc>
        <w:tc>
          <w:tcPr>
            <w:tcW w:w="1134" w:type="dxa"/>
            <w:tcBorders>
              <w:top w:val="nil"/>
              <w:left w:val="nil"/>
              <w:bottom w:val="nil"/>
              <w:right w:val="nil"/>
            </w:tcBorders>
          </w:tcPr>
          <w:p w:rsidR="0095077B" w:rsidRPr="00104630" w:rsidDel="00E012C5" w:rsidRDefault="00C218C0"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95077B" w:rsidRPr="00104630" w:rsidDel="00E012C5" w:rsidRDefault="0095077B" w:rsidP="00F63D4D">
            <w:pPr>
              <w:spacing w:line="276" w:lineRule="auto"/>
              <w:rPr>
                <w:rFonts w:eastAsia="Calibri" w:cs="Arial"/>
                <w:sz w:val="20"/>
                <w:szCs w:val="20"/>
                <w:highlight w:val="yellow"/>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30" w:author="Birklhuber Bernd" w:date="2014-06-27T14:38:00Z">
              <w:r w:rsidRPr="00D96DD0" w:rsidDel="00E012C5">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731" w:author="Birklhuber Bernd" w:date="2014-06-27T14:38:00Z">
              <w:r w:rsidRPr="00D96DD0">
                <w:rPr>
                  <w:rFonts w:eastAsia="Calibri" w:cs="Arial"/>
                  <w:sz w:val="20"/>
                  <w:szCs w:val="20"/>
                  <w:lang w:eastAsia="en-US"/>
                </w:rPr>
                <w:t>Feature name</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CB3E4E"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32" w:author="Birklhuber Bernd" w:date="2014-06-27T14:38:00Z">
              <w:r w:rsidRPr="00D96DD0" w:rsidDel="00E012C5">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CB3E4E"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33" w:author="Birklhuber Bernd" w:date="2014-06-27T14:38:00Z">
              <w:r w:rsidRPr="00D96DD0" w:rsidDel="00E012C5">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734" w:author="Birklhuber Bernd" w:date="2014-06-27T14:38:00Z">
              <w:r w:rsidRPr="00D96DD0">
                <w:rPr>
                  <w:rFonts w:eastAsia="Calibri" w:cs="Arial"/>
                  <w:sz w:val="20"/>
                  <w:szCs w:val="20"/>
                  <w:lang w:eastAsia="en-US"/>
                </w:rPr>
                <w:t>Information</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63937"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35" w:author="Birklhuber Bernd" w:date="2014-06-27T14:38:00Z">
              <w:r w:rsidRPr="00D96DD0" w:rsidDel="00E012C5">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63937"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36" w:author="Birklhuber Bernd" w:date="2014-06-27T14:39:00Z">
              <w:r w:rsidRPr="00D96DD0" w:rsidDel="00E012C5">
                <w:rPr>
                  <w:rFonts w:eastAsia="Calibri" w:cs="Arial"/>
                  <w:sz w:val="20"/>
                  <w:szCs w:val="20"/>
                  <w:lang w:eastAsia="en-US"/>
                </w:rPr>
                <w:delText>M</w:delText>
              </w:r>
            </w:del>
            <w:ins w:id="737" w:author="Birklhuber Bernd" w:date="2014-06-27T14:39:00Z">
              <w:r w:rsidRPr="00D96DD0">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min = "1"</w:t>
            </w: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E7519B" w:rsidP="00F63D4D">
            <w:pPr>
              <w:spacing w:line="276" w:lineRule="auto"/>
              <w:rPr>
                <w:rFonts w:eastAsia="Calibri" w:cs="Arial"/>
                <w:sz w:val="20"/>
                <w:szCs w:val="20"/>
                <w:lang w:eastAsia="en-US"/>
              </w:rPr>
            </w:pPr>
            <w:r w:rsidRPr="00D96DD0">
              <w:rPr>
                <w:rFonts w:eastAsia="Calibri" w:cs="Arial"/>
                <w:sz w:val="20"/>
                <w:szCs w:val="20"/>
                <w:lang w:eastAsia="en-US"/>
              </w:rPr>
              <w:t>N</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38" w:author="Birklhuber Bernd" w:date="2014-06-27T14:39:00Z">
              <w:r w:rsidRPr="00D96DD0" w:rsidDel="00E012C5">
                <w:rPr>
                  <w:rFonts w:eastAsia="Calibri" w:cs="Arial"/>
                  <w:sz w:val="20"/>
                  <w:szCs w:val="20"/>
                  <w:lang w:eastAsia="en-US"/>
                </w:rPr>
                <w:delText>PICREP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39" w:author="Birklhuber Bernd" w:date="2014-06-27T14:39:00Z">
              <w:r w:rsidRPr="00D96DD0" w:rsidDel="00E012C5">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242D7"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40" w:author="Birklhuber Bernd" w:date="2014-06-27T14:39:00Z">
              <w:r w:rsidRPr="00D96DD0" w:rsidDel="00E012C5">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741" w:author="Birklhuber Bernd" w:date="2014-06-27T14:39:00Z">
              <w:r w:rsidRPr="00D96DD0">
                <w:rPr>
                  <w:rFonts w:eastAsia="Calibri" w:cs="Arial"/>
                  <w:sz w:val="20"/>
                  <w:szCs w:val="20"/>
                  <w:lang w:eastAsia="en-US"/>
                </w:rPr>
                <w:t>Textual description</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257706"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42" w:author="Birklhuber Bernd" w:date="2014-06-27T14:39:00Z">
              <w:r w:rsidRPr="00D96DD0" w:rsidDel="00E012C5">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43" w:author="Birklhuber Bernd" w:date="2014-06-27T14:39:00Z">
              <w:r w:rsidRPr="00D96DD0" w:rsidDel="00E012C5">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del w:id="744" w:author="Birklhuber Bernd" w:date="2014-06-27T14:39:00Z">
              <w:r w:rsidRPr="00D96DD0" w:rsidDel="00E012C5">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D96DD0" w:rsidDel="00E012C5"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Del="00E012C5"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45" w:author="Birklhuber Bernd" w:date="2014-06-27T14:39:00Z">
              <w:r w:rsidRPr="00D96DD0" w:rsidDel="00E012C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46" w:author="Birklhuber Bernd" w:date="2014-06-27T14:39:00Z">
              <w:r w:rsidRPr="00D96DD0" w:rsidDel="00E012C5">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del w:id="747" w:author="Birklhuber Bernd" w:date="2014-06-27T14:39:00Z">
              <w:r w:rsidRPr="00D96DD0" w:rsidDel="00E012C5">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D96DD0" w:rsidDel="00E012C5"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Del="00E012C5"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48" w:author="Birklhuber Bernd" w:date="2014-06-27T14:39:00Z">
              <w:r w:rsidRPr="00D96DD0" w:rsidDel="00E012C5">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49" w:author="Birklhuber Bernd" w:date="2014-06-27T14:39:00Z">
              <w:r w:rsidRPr="00D96DD0" w:rsidDel="00E012C5">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del w:id="750" w:author="Birklhuber Bernd" w:date="2014-06-27T14:39:00Z">
              <w:r w:rsidRPr="00D96DD0" w:rsidDel="00E012C5">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D96DD0" w:rsidDel="00E012C5"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Del="00E012C5" w:rsidRDefault="00B24483"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51" w:author="Birklhuber Bernd" w:date="2014-06-27T14:39:00Z">
              <w:r w:rsidRPr="00D96DD0" w:rsidDel="00E012C5">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52" w:author="Birklhuber Bernd" w:date="2014-06-27T14:39:00Z">
              <w:r w:rsidRPr="00D96DD0" w:rsidDel="00E012C5">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del w:id="753" w:author="Birklhuber Bernd" w:date="2014-06-27T14:39:00Z">
              <w:r w:rsidRPr="00D96DD0" w:rsidDel="00E012C5">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D96DD0" w:rsidDel="00E012C5"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Del="00E012C5" w:rsidRDefault="00B24483"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54" w:author="Birklhuber Bernd" w:date="2014-06-27T14:39:00Z">
              <w:r w:rsidRPr="00D96DD0" w:rsidDel="00E012C5">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55" w:author="Birklhuber Bernd" w:date="2014-06-27T14:39:00Z">
              <w:r w:rsidRPr="00D96DD0" w:rsidDel="00E012C5">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del w:id="756" w:author="Birklhuber Bernd" w:date="2014-06-27T14:39:00Z">
              <w:r w:rsidRPr="00D96DD0" w:rsidDel="00E012C5">
                <w:rPr>
                  <w:rFonts w:eastAsia="Calibri" w:cs="Arial"/>
                  <w:sz w:val="20"/>
                  <w:szCs w:val="20"/>
                  <w:lang w:eastAsia="en-US"/>
                </w:rPr>
                <w:delText>format = "ccyymmdd"</w:delText>
              </w:r>
            </w:del>
          </w:p>
        </w:tc>
        <w:tc>
          <w:tcPr>
            <w:tcW w:w="1134" w:type="dxa"/>
            <w:tcBorders>
              <w:top w:val="nil"/>
              <w:left w:val="nil"/>
              <w:bottom w:val="nil"/>
              <w:right w:val="nil"/>
            </w:tcBorders>
          </w:tcPr>
          <w:p w:rsidR="0095077B" w:rsidRPr="00D96DD0" w:rsidDel="00E012C5"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Del="00E012C5" w:rsidRDefault="000911D2" w:rsidP="00F63D4D">
            <w:pPr>
              <w:spacing w:line="276" w:lineRule="auto"/>
              <w:rPr>
                <w:rFonts w:eastAsia="Calibri" w:cs="Arial"/>
                <w:sz w:val="20"/>
                <w:szCs w:val="20"/>
                <w:lang w:eastAsia="en-US"/>
              </w:rPr>
            </w:pPr>
            <w:r w:rsidRPr="00D96DD0">
              <w:rPr>
                <w:rFonts w:eastAsia="Calibri" w:cs="Arial"/>
                <w:sz w:val="20"/>
                <w:szCs w:val="20"/>
                <w:lang w:eastAsia="en-US"/>
              </w:rPr>
              <w:t>N</w:t>
            </w:r>
          </w:p>
        </w:tc>
      </w:tr>
      <w:tr w:rsidR="0095077B"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57" w:author="Birklhuber Bernd" w:date="2014-06-27T14:39:00Z">
              <w:r w:rsidRPr="00D96DD0" w:rsidDel="00E012C5">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58" w:author="Birklhuber Bernd" w:date="2014-06-27T14:39:00Z">
              <w:r w:rsidRPr="00D96DD0" w:rsidDel="00E012C5">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val="fr-FR" w:eastAsia="en-US"/>
              </w:rPr>
            </w:pPr>
            <w:del w:id="759" w:author="Birklhuber Bernd" w:date="2014-06-27T14:39:00Z">
              <w:r w:rsidRPr="00D96DD0" w:rsidDel="00E012C5">
                <w:rPr>
                  <w:rFonts w:eastAsia="Calibri" w:cs="Arial"/>
                  <w:sz w:val="20"/>
                  <w:szCs w:val="20"/>
                  <w:lang w:val="fr-FR" w:eastAsia="en-US"/>
                </w:rPr>
                <w:delText>format = "cc,cc,ccccc,c..."</w:delText>
              </w:r>
            </w:del>
          </w:p>
        </w:tc>
        <w:tc>
          <w:tcPr>
            <w:tcW w:w="1134" w:type="dxa"/>
            <w:tcBorders>
              <w:top w:val="nil"/>
              <w:left w:val="nil"/>
              <w:bottom w:val="nil"/>
              <w:right w:val="nil"/>
            </w:tcBorders>
          </w:tcPr>
          <w:p w:rsidR="0095077B" w:rsidRPr="00D96DD0" w:rsidDel="00E012C5" w:rsidRDefault="0095077B"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95077B" w:rsidRPr="00D96DD0" w:rsidDel="00E012C5" w:rsidRDefault="000911D2" w:rsidP="00F63D4D">
            <w:pPr>
              <w:spacing w:line="276" w:lineRule="auto"/>
              <w:rPr>
                <w:rFonts w:eastAsia="Calibri" w:cs="Arial"/>
                <w:sz w:val="20"/>
                <w:szCs w:val="20"/>
                <w:lang w:val="fr-FR" w:eastAsia="en-US"/>
              </w:rPr>
            </w:pPr>
            <w:r w:rsidRPr="00D96DD0">
              <w:rPr>
                <w:rFonts w:eastAsia="Calibri" w:cs="Arial"/>
                <w:sz w:val="20"/>
                <w:szCs w:val="20"/>
                <w:lang w:val="fr-FR" w:eastAsia="en-US"/>
              </w:rPr>
              <w:t>N</w:t>
            </w:r>
          </w:p>
        </w:tc>
      </w:tr>
      <w:tr w:rsidR="0095077B" w:rsidRPr="00637B10" w:rsidTr="008A0F57">
        <w:trPr>
          <w:ins w:id="760" w:author="Birklhuber Bernd" w:date="2014-06-27T14:38:00Z"/>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ins w:id="761" w:author="Birklhuber Bernd" w:date="2014-06-27T14:38: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ins w:id="762" w:author="Birklhuber Bernd" w:date="2014-06-27T14:38:00Z"/>
                <w:rFonts w:eastAsia="Calibri" w:cs="Arial"/>
                <w:sz w:val="20"/>
                <w:szCs w:val="20"/>
                <w:lang w:eastAsia="en-US"/>
              </w:rPr>
            </w:pPr>
          </w:p>
        </w:tc>
        <w:tc>
          <w:tcPr>
            <w:tcW w:w="6210" w:type="dxa"/>
            <w:tcBorders>
              <w:top w:val="nil"/>
              <w:left w:val="nil"/>
              <w:bottom w:val="nil"/>
              <w:right w:val="nil"/>
            </w:tcBorders>
            <w:shd w:val="clear" w:color="auto" w:fill="auto"/>
          </w:tcPr>
          <w:p w:rsidR="0095077B" w:rsidRPr="00E012C5" w:rsidRDefault="0095077B" w:rsidP="00F63D4D">
            <w:pPr>
              <w:spacing w:line="276" w:lineRule="auto"/>
              <w:rPr>
                <w:ins w:id="763" w:author="Birklhuber Bernd" w:date="2014-06-27T14:38:00Z"/>
                <w:rFonts w:eastAsia="Calibri" w:cs="Arial"/>
                <w:sz w:val="20"/>
                <w:szCs w:val="20"/>
                <w:lang w:eastAsia="en-US"/>
              </w:rPr>
            </w:pPr>
            <w:ins w:id="764" w:author="Birklhuber Bernd" w:date="2014-06-27T14:38:00Z">
              <w:r w:rsidRPr="004C7194">
                <w:rPr>
                  <w:rFonts w:eastAsia="Calibri" w:cs="Arial"/>
                  <w:sz w:val="20"/>
                  <w:szCs w:val="20"/>
                  <w:highlight w:val="yellow"/>
                  <w:lang w:eastAsia="en-US"/>
                </w:rPr>
                <w:t>Status</w:t>
              </w:r>
            </w:ins>
          </w:p>
          <w:p w:rsidR="0095077B" w:rsidRPr="00E012C5" w:rsidRDefault="0095077B" w:rsidP="00E012C5">
            <w:pPr>
              <w:autoSpaceDE w:val="0"/>
              <w:autoSpaceDN w:val="0"/>
              <w:adjustRightInd w:val="0"/>
              <w:rPr>
                <w:ins w:id="765" w:author="Birklhuber Bernd" w:date="2014-06-27T14:38:00Z"/>
                <w:rFonts w:ascii="ArialMT" w:hAnsi="ArialMT" w:cs="ArialMT"/>
                <w:sz w:val="18"/>
                <w:szCs w:val="18"/>
                <w:lang w:eastAsia="en-US"/>
              </w:rPr>
            </w:pPr>
            <w:ins w:id="766" w:author="Birklhuber Bernd" w:date="2014-06-27T14:38:00Z">
              <w:r w:rsidRPr="00E012C5">
                <w:rPr>
                  <w:rFonts w:ascii="ArialMT" w:hAnsi="ArialMT" w:cs="ArialMT"/>
                  <w:sz w:val="18"/>
                  <w:szCs w:val="18"/>
                  <w:lang w:eastAsia="en-US"/>
                </w:rPr>
                <w:t>1 : permanent</w:t>
              </w:r>
            </w:ins>
          </w:p>
          <w:p w:rsidR="0095077B" w:rsidRPr="00E012C5" w:rsidRDefault="0095077B" w:rsidP="00E012C5">
            <w:pPr>
              <w:autoSpaceDE w:val="0"/>
              <w:autoSpaceDN w:val="0"/>
              <w:adjustRightInd w:val="0"/>
              <w:rPr>
                <w:ins w:id="767" w:author="Birklhuber Bernd" w:date="2014-06-27T14:38:00Z"/>
                <w:rFonts w:ascii="ArialMT" w:hAnsi="ArialMT" w:cs="ArialMT"/>
                <w:sz w:val="18"/>
                <w:szCs w:val="18"/>
                <w:lang w:eastAsia="en-US"/>
              </w:rPr>
            </w:pPr>
            <w:ins w:id="768" w:author="Birklhuber Bernd" w:date="2014-06-27T14:38:00Z">
              <w:r w:rsidRPr="00E012C5">
                <w:rPr>
                  <w:rFonts w:ascii="ArialMT" w:hAnsi="ArialMT" w:cs="ArialMT"/>
                  <w:sz w:val="18"/>
                  <w:szCs w:val="18"/>
                  <w:lang w:eastAsia="en-US"/>
                </w:rPr>
                <w:lastRenderedPageBreak/>
                <w:t>4 : not in use</w:t>
              </w:r>
            </w:ins>
          </w:p>
          <w:p w:rsidR="0095077B" w:rsidRPr="00E012C5" w:rsidRDefault="0095077B" w:rsidP="00E012C5">
            <w:pPr>
              <w:autoSpaceDE w:val="0"/>
              <w:autoSpaceDN w:val="0"/>
              <w:adjustRightInd w:val="0"/>
              <w:rPr>
                <w:ins w:id="769" w:author="Birklhuber Bernd" w:date="2014-06-27T14:38:00Z"/>
                <w:rFonts w:ascii="ArialMT" w:hAnsi="ArialMT" w:cs="ArialMT"/>
                <w:sz w:val="18"/>
                <w:szCs w:val="18"/>
                <w:lang w:eastAsia="en-US"/>
              </w:rPr>
            </w:pPr>
            <w:ins w:id="770" w:author="Birklhuber Bernd" w:date="2014-06-27T14:38:00Z">
              <w:r w:rsidRPr="00E012C5">
                <w:rPr>
                  <w:rFonts w:ascii="ArialMT" w:hAnsi="ArialMT" w:cs="ArialMT"/>
                  <w:sz w:val="18"/>
                  <w:szCs w:val="18"/>
                  <w:lang w:eastAsia="en-US"/>
                </w:rPr>
                <w:t>6 : reserved</w:t>
              </w:r>
            </w:ins>
          </w:p>
          <w:p w:rsidR="0095077B" w:rsidRDefault="0095077B" w:rsidP="00E012C5">
            <w:pPr>
              <w:autoSpaceDE w:val="0"/>
              <w:autoSpaceDN w:val="0"/>
              <w:adjustRightInd w:val="0"/>
              <w:rPr>
                <w:ins w:id="771" w:author="Birklhuber Bernd" w:date="2014-06-27T14:38:00Z"/>
                <w:rFonts w:ascii="ArialMT" w:hAnsi="ArialMT" w:cs="ArialMT"/>
                <w:sz w:val="18"/>
                <w:szCs w:val="18"/>
                <w:lang w:val="de-AT" w:eastAsia="en-US"/>
              </w:rPr>
            </w:pPr>
            <w:ins w:id="772" w:author="Birklhuber Bernd" w:date="2014-06-27T14:38:00Z">
              <w:r>
                <w:rPr>
                  <w:rFonts w:ascii="ArialMT" w:hAnsi="ArialMT" w:cs="ArialMT"/>
                  <w:sz w:val="18"/>
                  <w:szCs w:val="18"/>
                  <w:lang w:val="de-AT" w:eastAsia="en-US"/>
                </w:rPr>
                <w:t>8 : private</w:t>
              </w:r>
            </w:ins>
          </w:p>
          <w:p w:rsidR="0095077B" w:rsidRPr="009A267F" w:rsidRDefault="0095077B" w:rsidP="00E012C5">
            <w:pPr>
              <w:spacing w:line="276" w:lineRule="auto"/>
              <w:rPr>
                <w:ins w:id="773" w:author="Birklhuber Bernd" w:date="2014-06-27T14:38:00Z"/>
                <w:rFonts w:eastAsia="Calibri" w:cs="Arial"/>
                <w:sz w:val="20"/>
                <w:szCs w:val="20"/>
                <w:lang w:val="fr-FR" w:eastAsia="en-US"/>
              </w:rPr>
            </w:pPr>
            <w:ins w:id="774" w:author="Birklhuber Bernd" w:date="2014-06-27T14:38:00Z">
              <w:r>
                <w:rPr>
                  <w:rFonts w:ascii="ArialMT" w:hAnsi="ArialMT" w:cs="ArialMT"/>
                  <w:sz w:val="18"/>
                  <w:szCs w:val="18"/>
                  <w:lang w:val="de-AT" w:eastAsia="en-US"/>
                </w:rPr>
                <w:t xml:space="preserve">14 : </w:t>
              </w:r>
              <w:proofErr w:type="spellStart"/>
              <w:r>
                <w:rPr>
                  <w:rFonts w:ascii="ArialMT" w:hAnsi="ArialMT" w:cs="ArialMT"/>
                  <w:sz w:val="18"/>
                  <w:szCs w:val="18"/>
                  <w:lang w:val="de-AT" w:eastAsia="en-US"/>
                </w:rPr>
                <w:t>public</w:t>
              </w:r>
              <w:proofErr w:type="spellEnd"/>
            </w:ins>
          </w:p>
        </w:tc>
        <w:tc>
          <w:tcPr>
            <w:tcW w:w="1134" w:type="dxa"/>
            <w:tcBorders>
              <w:top w:val="nil"/>
              <w:left w:val="nil"/>
              <w:bottom w:val="nil"/>
              <w:right w:val="nil"/>
            </w:tcBorders>
          </w:tcPr>
          <w:p w:rsidR="0095077B" w:rsidRPr="004C7194" w:rsidRDefault="00C218C0"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lastRenderedPageBreak/>
              <w:t>8,14</w:t>
            </w:r>
          </w:p>
        </w:tc>
        <w:tc>
          <w:tcPr>
            <w:tcW w:w="1134" w:type="dxa"/>
            <w:tcBorders>
              <w:top w:val="nil"/>
              <w:left w:val="nil"/>
              <w:bottom w:val="nil"/>
              <w:right w:val="nil"/>
            </w:tcBorders>
          </w:tcPr>
          <w:p w:rsidR="0095077B" w:rsidRPr="004C7194" w:rsidRDefault="0095077B" w:rsidP="00F63D4D">
            <w:pPr>
              <w:spacing w:line="276" w:lineRule="auto"/>
              <w:rPr>
                <w:rFonts w:eastAsia="Calibri" w:cs="Arial"/>
                <w:sz w:val="20"/>
                <w:szCs w:val="20"/>
                <w:highlight w:val="yellow"/>
                <w:lang w:eastAsia="en-US"/>
              </w:rPr>
            </w:pPr>
          </w:p>
        </w:tc>
      </w:tr>
      <w:tr w:rsidR="0048409E"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lastRenderedPageBreak/>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Default="0048409E" w:rsidP="00F63D4D">
            <w:pPr>
              <w:spacing w:line="276" w:lineRule="auto"/>
              <w:rPr>
                <w:rFonts w:eastAsia="Calibri" w:cs="Arial"/>
                <w:sz w:val="20"/>
                <w:szCs w:val="20"/>
                <w:highlight w:val="yellow"/>
                <w:lang w:eastAsia="en-US"/>
              </w:rPr>
            </w:pPr>
          </w:p>
        </w:tc>
        <w:tc>
          <w:tcPr>
            <w:tcW w:w="1134" w:type="dxa"/>
            <w:tcBorders>
              <w:top w:val="nil"/>
              <w:left w:val="nil"/>
              <w:bottom w:val="nil"/>
              <w:right w:val="nil"/>
            </w:tcBorders>
          </w:tcPr>
          <w:p w:rsidR="0048409E" w:rsidRPr="004C7194" w:rsidRDefault="0048409E" w:rsidP="00F63D4D">
            <w:pPr>
              <w:spacing w:line="276" w:lineRule="auto"/>
              <w:rPr>
                <w:rFonts w:eastAsia="Calibri" w:cs="Arial"/>
                <w:sz w:val="20"/>
                <w:szCs w:val="20"/>
                <w:highlight w:val="yellow"/>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Harbour</w:t>
            </w:r>
            <w:proofErr w:type="spellEnd"/>
            <w:r w:rsidRPr="000E289D">
              <w:rPr>
                <w:rFonts w:eastAsia="Calibri" w:cs="Arial"/>
                <w:sz w:val="20"/>
                <w:szCs w:val="20"/>
                <w:lang w:eastAsia="en-US"/>
              </w:rPr>
              <w:t xml:space="preserve"> basin</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hrbbsn</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17056</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 xml:space="preserve">An enclosed area of water surrounded by quay walls constructed to provide means for the transfer of cargos from and to ships (International Maritime Dictionary, 2d. </w:t>
            </w:r>
            <w:proofErr w:type="spellStart"/>
            <w:r w:rsidRPr="000E289D">
              <w:rPr>
                <w:rFonts w:eastAsia="Calibri" w:cs="Arial"/>
                <w:sz w:val="20"/>
                <w:szCs w:val="20"/>
                <w:lang w:eastAsia="en-US"/>
              </w:rPr>
              <w:t>Edtion</w:t>
            </w:r>
            <w:proofErr w:type="spellEnd"/>
            <w:r w:rsidRPr="000E289D">
              <w:rPr>
                <w:rFonts w:eastAsia="Calibri" w:cs="Arial"/>
                <w:sz w:val="20"/>
                <w:szCs w:val="20"/>
                <w:lang w:eastAsia="en-US"/>
              </w:rPr>
              <w:t>).</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95077B"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HORLEN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95077B" w:rsidRPr="000E289D">
              <w:rPr>
                <w:rFonts w:eastAsia="Calibri" w:cs="Arial"/>
                <w:sz w:val="20"/>
                <w:szCs w:val="20"/>
                <w:lang w:eastAsia="en-US"/>
              </w:rPr>
              <w:t>" decimal digits = "2"</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HORWID</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95077B" w:rsidRPr="000E289D">
              <w:rPr>
                <w:rFonts w:eastAsia="Calibri" w:cs="Arial"/>
                <w:sz w:val="20"/>
                <w:szCs w:val="20"/>
                <w:lang w:eastAsia="en-US"/>
              </w:rPr>
              <w:t>" decimal digits = "2"</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0E289D" w:rsidRDefault="0095077B"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0E289D" w:rsidRDefault="0095077B"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0E289D" w:rsidRDefault="0095077B" w:rsidP="00F63D4D">
            <w:pPr>
              <w:spacing w:line="276" w:lineRule="auto"/>
              <w:rPr>
                <w:rFonts w:eastAsia="Calibri" w:cs="Arial"/>
                <w:sz w:val="20"/>
                <w:szCs w:val="20"/>
                <w:lang w:eastAsia="en-US"/>
              </w:rPr>
            </w:pP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75" w:author="Birklhuber Bernd" w:date="2014-06-27T14:51:00Z">
              <w:r w:rsidRPr="00D96DD0" w:rsidDel="00A22D65">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776" w:author="Birklhuber Bernd" w:date="2014-06-27T14:51:00Z">
              <w:r w:rsidRPr="00D96DD0">
                <w:rPr>
                  <w:rFonts w:eastAsia="Calibri" w:cs="Arial"/>
                  <w:sz w:val="20"/>
                  <w:szCs w:val="20"/>
                  <w:lang w:eastAsia="en-US"/>
                </w:rPr>
                <w:t>Feature name</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CB3E4E"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77" w:author="Birklhuber Bernd" w:date="2014-06-27T14:51:00Z">
              <w:r w:rsidRPr="00D96DD0" w:rsidDel="00A22D65">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CB3E4E"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78" w:author="Birklhuber Bernd" w:date="2014-06-27T14:51:00Z">
              <w:r w:rsidRPr="00D96DD0" w:rsidDel="00A22D65">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779" w:author="Birklhuber Bernd" w:date="2014-06-27T14:51:00Z">
              <w:r w:rsidRPr="00D96DD0">
                <w:rPr>
                  <w:rFonts w:eastAsia="Calibri" w:cs="Arial"/>
                  <w:sz w:val="20"/>
                  <w:szCs w:val="20"/>
                  <w:lang w:eastAsia="en-US"/>
                </w:rPr>
                <w:t>Information</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63937"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80" w:author="Birklhuber Bernd" w:date="2014-06-27T14:51:00Z">
              <w:r w:rsidRPr="00D96DD0" w:rsidDel="00A22D65">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63937"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81" w:author="Birklhuber Bernd" w:date="2014-06-27T14:51:00Z">
              <w:r w:rsidRPr="00D96DD0" w:rsidDel="00A22D65">
                <w:rPr>
                  <w:rFonts w:eastAsia="Calibri" w:cs="Arial"/>
                  <w:sz w:val="20"/>
                  <w:szCs w:val="20"/>
                  <w:lang w:eastAsia="en-US"/>
                </w:rPr>
                <w:delText>M</w:delText>
              </w:r>
            </w:del>
            <w:ins w:id="782" w:author="Birklhuber Bernd" w:date="2014-06-27T14:51:00Z">
              <w:r w:rsidRPr="00D96DD0">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min = "1"</w:t>
            </w: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E7519B" w:rsidP="00F63D4D">
            <w:pPr>
              <w:spacing w:line="276" w:lineRule="auto"/>
              <w:rPr>
                <w:rFonts w:eastAsia="Calibri" w:cs="Arial"/>
                <w:sz w:val="20"/>
                <w:szCs w:val="20"/>
                <w:lang w:eastAsia="en-US"/>
              </w:rPr>
            </w:pPr>
            <w:r w:rsidRPr="00D96DD0">
              <w:rPr>
                <w:rFonts w:eastAsia="Calibri" w:cs="Arial"/>
                <w:sz w:val="20"/>
                <w:szCs w:val="20"/>
                <w:lang w:eastAsia="en-US"/>
              </w:rPr>
              <w:t>N</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F242D7" w:rsidP="00F63D4D">
            <w:pPr>
              <w:spacing w:line="276" w:lineRule="auto"/>
              <w:rPr>
                <w:rFonts w:eastAsia="Calibri" w:cs="Arial"/>
                <w:sz w:val="20"/>
                <w:szCs w:val="20"/>
                <w:lang w:eastAsia="en-US"/>
              </w:rPr>
            </w:pPr>
            <w:r w:rsidRPr="00D96DD0">
              <w:rPr>
                <w:rFonts w:eastAsia="Calibri" w:cs="Arial"/>
                <w:sz w:val="20"/>
                <w:szCs w:val="20"/>
                <w:lang w:eastAsia="en-US"/>
              </w:rPr>
              <w:t>-</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83" w:author="Birklhuber Bernd" w:date="2014-06-27T14:51:00Z">
              <w:r w:rsidRPr="00D96DD0" w:rsidDel="00A22D65">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ins w:id="784" w:author="Birklhuber Bernd" w:date="2014-06-27T14:51:00Z">
              <w:r w:rsidRPr="00D96DD0">
                <w:rPr>
                  <w:rFonts w:eastAsia="Calibri" w:cs="Arial"/>
                  <w:sz w:val="20"/>
                  <w:szCs w:val="20"/>
                  <w:lang w:eastAsia="en-US"/>
                </w:rPr>
                <w:t xml:space="preserve">Textual </w:t>
              </w:r>
              <w:proofErr w:type="spellStart"/>
              <w:r w:rsidRPr="00D96DD0">
                <w:rPr>
                  <w:rFonts w:eastAsia="Calibri" w:cs="Arial"/>
                  <w:sz w:val="20"/>
                  <w:szCs w:val="20"/>
                  <w:lang w:eastAsia="en-US"/>
                </w:rPr>
                <w:t>desription</w:t>
              </w:r>
            </w:ins>
            <w:proofErr w:type="spellEnd"/>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257706"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85" w:author="Birklhuber Bernd" w:date="2014-06-27T14:51:00Z">
              <w:r w:rsidRPr="00D96DD0" w:rsidDel="00A22D65">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ins w:id="786" w:author="Birklhuber Bernd" w:date="2014-06-27T14:51:00Z">
              <w:r w:rsidRPr="00D96DD0">
                <w:rPr>
                  <w:rFonts w:eastAsia="Calibri" w:cs="Arial"/>
                  <w:sz w:val="20"/>
                  <w:szCs w:val="20"/>
                  <w:lang w:eastAsia="en-US"/>
                </w:rPr>
                <w:t xml:space="preserve"> fixed date range</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87" w:author="Birklhuber Bernd" w:date="2014-06-27T14:51:00Z">
              <w:r w:rsidRPr="00D96DD0" w:rsidDel="00A22D6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88" w:author="Birklhuber Bernd" w:date="2014-06-27T14:51:00Z">
              <w:r w:rsidRPr="00D96DD0" w:rsidDel="00A22D65">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ins w:id="789" w:author="Birklhuber Bernd" w:date="2014-06-27T14:51:00Z">
              <w:r w:rsidRPr="00D96DD0">
                <w:rPr>
                  <w:rFonts w:eastAsia="Calibri" w:cs="Arial"/>
                  <w:sz w:val="20"/>
                  <w:szCs w:val="20"/>
                  <w:lang w:eastAsia="en-US"/>
                </w:rPr>
                <w:t xml:space="preserve"> periodic date range</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90" w:author="Birklhuber Bernd" w:date="2014-06-27T14:51:00Z">
              <w:r w:rsidRPr="00D96DD0" w:rsidDel="00A22D65">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r w:rsidRPr="00D96DD0">
              <w:rPr>
                <w:rFonts w:eastAsia="Calibri" w:cs="Arial"/>
                <w:sz w:val="20"/>
                <w:szCs w:val="20"/>
                <w:lang w:eastAsia="en-US"/>
              </w:rPr>
              <w:t>O</w:t>
            </w:r>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1739E2" w:rsidP="00F63D4D">
            <w:pPr>
              <w:spacing w:line="276" w:lineRule="auto"/>
              <w:rPr>
                <w:rFonts w:eastAsia="Calibri" w:cs="Arial"/>
                <w:sz w:val="20"/>
                <w:szCs w:val="20"/>
                <w:lang w:eastAsia="en-US"/>
              </w:rPr>
            </w:pPr>
            <w:r w:rsidRPr="00D96DD0">
              <w:rPr>
                <w:rFonts w:eastAsia="Calibri" w:cs="Arial"/>
                <w:sz w:val="20"/>
                <w:szCs w:val="20"/>
                <w:lang w:eastAsia="en-US"/>
              </w:rPr>
              <w:t>Y</w:t>
            </w:r>
          </w:p>
        </w:tc>
      </w:tr>
      <w:tr w:rsidR="0095077B"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91" w:author="Birklhuber Bernd" w:date="2014-06-27T14:52:00Z">
              <w:r w:rsidRPr="00D96DD0" w:rsidDel="00A22D65">
                <w:rPr>
                  <w:rFonts w:eastAsia="Calibri" w:cs="Arial"/>
                  <w:sz w:val="20"/>
                  <w:szCs w:val="20"/>
                  <w:lang w:eastAsia="en-US"/>
                </w:rPr>
                <w:delText>C</w:delText>
              </w:r>
            </w:del>
            <w:ins w:id="792" w:author="Birklhuber Bernd" w:date="2014-06-27T14:52:00Z">
              <w:r w:rsidRPr="00D96DD0">
                <w:rPr>
                  <w:rFonts w:eastAsia="Calibri" w:cs="Arial"/>
                  <w:sz w:val="20"/>
                  <w:szCs w:val="20"/>
                  <w:lang w:eastAsia="en-US"/>
                </w:rPr>
                <w:t>O</w:t>
              </w:r>
            </w:ins>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eastAsia="en-US"/>
              </w:rPr>
            </w:pPr>
            <w:r w:rsidRPr="00D96DD0">
              <w:rPr>
                <w:rFonts w:eastAsia="Calibri" w:cs="Arial"/>
                <w:sz w:val="20"/>
                <w:szCs w:val="20"/>
                <w:lang w:eastAsia="en-US"/>
              </w:rPr>
              <w:t>format = "</w:t>
            </w:r>
            <w:proofErr w:type="spellStart"/>
            <w:r w:rsidRPr="00D96DD0">
              <w:rPr>
                <w:rFonts w:eastAsia="Calibri" w:cs="Arial"/>
                <w:sz w:val="20"/>
                <w:szCs w:val="20"/>
                <w:lang w:eastAsia="en-US"/>
              </w:rPr>
              <w:t>ccyymmdd</w:t>
            </w:r>
            <w:proofErr w:type="spellEnd"/>
            <w:r w:rsidRPr="00D96DD0">
              <w:rPr>
                <w:rFonts w:eastAsia="Calibri" w:cs="Arial"/>
                <w:sz w:val="20"/>
                <w:szCs w:val="20"/>
                <w:lang w:eastAsia="en-US"/>
              </w:rPr>
              <w:t>"</w:t>
            </w:r>
            <w:ins w:id="793" w:author="Birklhuber Bernd" w:date="2014-06-27T14:52:00Z">
              <w:r w:rsidRPr="00D96DD0">
                <w:rPr>
                  <w:rFonts w:eastAsia="Calibri" w:cs="Arial"/>
                  <w:sz w:val="20"/>
                  <w:szCs w:val="20"/>
                  <w:lang w:eastAsia="en-US"/>
                </w:rPr>
                <w:t xml:space="preserve"> reported date</w:t>
              </w:r>
            </w:ins>
          </w:p>
        </w:tc>
        <w:tc>
          <w:tcPr>
            <w:tcW w:w="1134" w:type="dxa"/>
            <w:tcBorders>
              <w:top w:val="nil"/>
              <w:left w:val="nil"/>
              <w:bottom w:val="nil"/>
              <w:right w:val="nil"/>
            </w:tcBorders>
          </w:tcPr>
          <w:p w:rsidR="0095077B" w:rsidRPr="00D96DD0" w:rsidRDefault="0095077B"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95077B" w:rsidRPr="00D96DD0" w:rsidRDefault="000911D2" w:rsidP="00F63D4D">
            <w:pPr>
              <w:spacing w:line="276" w:lineRule="auto"/>
              <w:rPr>
                <w:rFonts w:eastAsia="Calibri" w:cs="Arial"/>
                <w:sz w:val="20"/>
                <w:szCs w:val="20"/>
                <w:lang w:eastAsia="en-US"/>
              </w:rPr>
            </w:pPr>
            <w:r w:rsidRPr="00D96DD0">
              <w:rPr>
                <w:rFonts w:eastAsia="Calibri" w:cs="Arial"/>
                <w:sz w:val="20"/>
                <w:szCs w:val="20"/>
                <w:lang w:eastAsia="en-US"/>
              </w:rPr>
              <w:t>-</w:t>
            </w:r>
          </w:p>
        </w:tc>
      </w:tr>
      <w:tr w:rsidR="0095077B"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rPr>
                <w:rFonts w:eastAsia="Calibri" w:cs="Arial"/>
                <w:sz w:val="20"/>
                <w:szCs w:val="20"/>
                <w:lang w:eastAsia="en-US"/>
              </w:rPr>
            </w:pPr>
            <w:del w:id="794" w:author="Birklhuber Bernd" w:date="2014-07-03T15:25:00Z">
              <w:r w:rsidRPr="00D96DD0" w:rsidDel="004C7194">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95077B" w:rsidRPr="00D96DD0" w:rsidRDefault="0095077B" w:rsidP="00F63D4D">
            <w:pPr>
              <w:spacing w:line="276" w:lineRule="auto"/>
              <w:jc w:val="center"/>
              <w:rPr>
                <w:rFonts w:eastAsia="Calibri" w:cs="Arial"/>
                <w:sz w:val="20"/>
                <w:szCs w:val="20"/>
                <w:lang w:eastAsia="en-US"/>
              </w:rPr>
            </w:pPr>
            <w:del w:id="795" w:author="Birklhuber Bernd" w:date="2014-07-03T15:25:00Z">
              <w:r w:rsidRPr="00D96DD0" w:rsidDel="004C7194">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95077B" w:rsidRPr="00D96DD0" w:rsidRDefault="0095077B" w:rsidP="00F63D4D">
            <w:pPr>
              <w:spacing w:line="276" w:lineRule="auto"/>
              <w:rPr>
                <w:rFonts w:eastAsia="Calibri" w:cs="Arial"/>
                <w:sz w:val="20"/>
                <w:szCs w:val="20"/>
                <w:lang w:val="fr-FR" w:eastAsia="en-US"/>
              </w:rPr>
            </w:pPr>
            <w:del w:id="796" w:author="Birklhuber Bernd" w:date="2014-07-03T15:25:00Z">
              <w:r w:rsidRPr="00D96DD0" w:rsidDel="004C7194">
                <w:rPr>
                  <w:rFonts w:eastAsia="Calibri" w:cs="Arial"/>
                  <w:sz w:val="20"/>
                  <w:szCs w:val="20"/>
                  <w:lang w:val="fr-FR" w:eastAsia="en-US"/>
                </w:rPr>
                <w:delText>format = "cc,cc,ccccc,c..."</w:delText>
              </w:r>
            </w:del>
          </w:p>
        </w:tc>
        <w:tc>
          <w:tcPr>
            <w:tcW w:w="1134" w:type="dxa"/>
            <w:tcBorders>
              <w:top w:val="nil"/>
              <w:left w:val="nil"/>
              <w:bottom w:val="nil"/>
              <w:right w:val="nil"/>
            </w:tcBorders>
          </w:tcPr>
          <w:p w:rsidR="0095077B" w:rsidRPr="00D96DD0" w:rsidDel="004C7194" w:rsidRDefault="0095077B"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95077B" w:rsidRPr="00D96DD0" w:rsidDel="004C7194" w:rsidRDefault="000911D2" w:rsidP="00F63D4D">
            <w:pPr>
              <w:spacing w:line="276" w:lineRule="auto"/>
              <w:rPr>
                <w:rFonts w:eastAsia="Calibri" w:cs="Arial"/>
                <w:sz w:val="20"/>
                <w:szCs w:val="20"/>
                <w:lang w:val="fr-FR" w:eastAsia="en-US"/>
              </w:rPr>
            </w:pPr>
            <w:r w:rsidRPr="00D96DD0">
              <w:rPr>
                <w:rFonts w:eastAsia="Calibri" w:cs="Arial"/>
                <w:sz w:val="20"/>
                <w:szCs w:val="20"/>
                <w:lang w:val="fr-FR" w:eastAsia="en-US"/>
              </w:rPr>
              <w:t>N</w:t>
            </w:r>
          </w:p>
        </w:tc>
      </w:tr>
      <w:tr w:rsidR="0048409E"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D96DD0" w:rsidDel="004C7194" w:rsidRDefault="0048409E"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409E" w:rsidRPr="00D96DD0" w:rsidRDefault="0048409E"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Harbour</w:t>
            </w:r>
            <w:proofErr w:type="spellEnd"/>
            <w:r w:rsidRPr="000E289D">
              <w:rPr>
                <w:rFonts w:eastAsia="Calibri" w:cs="Arial"/>
                <w:sz w:val="20"/>
                <w:szCs w:val="20"/>
                <w:lang w:eastAsia="en-US"/>
              </w:rPr>
              <w:t xml:space="preserve"> facility</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8A0F57" w:rsidRPr="000E289D" w:rsidTr="008A0F57">
        <w:tc>
          <w:tcPr>
            <w:tcW w:w="1440" w:type="dxa"/>
            <w:gridSpan w:val="2"/>
            <w:tcBorders>
              <w:top w:val="nil"/>
              <w:left w:val="nil"/>
              <w:bottom w:val="nil"/>
              <w:right w:val="nil"/>
            </w:tcBorders>
            <w:shd w:val="clear" w:color="auto" w:fill="auto"/>
          </w:tcPr>
          <w:p w:rsidR="008A0F57" w:rsidRPr="00D96DD0" w:rsidRDefault="008A0F57" w:rsidP="00F63D4D">
            <w:pPr>
              <w:spacing w:line="276" w:lineRule="auto"/>
              <w:rPr>
                <w:rFonts w:eastAsia="Calibri" w:cs="Arial"/>
                <w:sz w:val="20"/>
                <w:szCs w:val="20"/>
                <w:lang w:eastAsia="en-US"/>
              </w:rPr>
            </w:pPr>
            <w:r w:rsidRPr="00D96DD0">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8A0F57" w:rsidRPr="00D96DD0" w:rsidRDefault="008A0F57" w:rsidP="00F63D4D">
            <w:pPr>
              <w:spacing w:line="276" w:lineRule="auto"/>
              <w:rPr>
                <w:rFonts w:eastAsia="Calibri" w:cs="Arial"/>
                <w:sz w:val="20"/>
                <w:szCs w:val="20"/>
                <w:lang w:eastAsia="en-US"/>
              </w:rPr>
            </w:pPr>
            <w:del w:id="797" w:author="Birklhuber Bernd" w:date="2014-06-27T14:40:00Z">
              <w:r w:rsidRPr="00D96DD0" w:rsidDel="002A29F2">
                <w:rPr>
                  <w:rFonts w:eastAsia="Calibri" w:cs="Arial"/>
                  <w:sz w:val="20"/>
                  <w:szCs w:val="20"/>
                  <w:lang w:eastAsia="en-US"/>
                </w:rPr>
                <w:delText>hrbfac</w:delText>
              </w:r>
            </w:del>
            <w:ins w:id="798" w:author="Birklhuber Bernd" w:date="2014-06-27T14:40:00Z">
              <w:r w:rsidRPr="00D96DD0">
                <w:rPr>
                  <w:rFonts w:eastAsia="Calibri" w:cs="Arial"/>
                  <w:sz w:val="20"/>
                  <w:szCs w:val="20"/>
                  <w:lang w:eastAsia="en-US"/>
                </w:rPr>
                <w:t xml:space="preserve"> see HRBFAC</w:t>
              </w:r>
            </w:ins>
          </w:p>
        </w:tc>
        <w:tc>
          <w:tcPr>
            <w:tcW w:w="2640" w:type="dxa"/>
            <w:gridSpan w:val="2"/>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8A0F57" w:rsidRPr="000E289D" w:rsidRDefault="008A0F57"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8A0F57" w:rsidRPr="000E289D" w:rsidRDefault="008A0F57" w:rsidP="00F63D4D">
            <w:pPr>
              <w:spacing w:line="276" w:lineRule="auto"/>
              <w:jc w:val="right"/>
              <w:rPr>
                <w:rFonts w:eastAsia="Calibri" w:cs="Arial"/>
                <w:sz w:val="20"/>
                <w:szCs w:val="20"/>
                <w:lang w:eastAsia="en-US"/>
              </w:rPr>
            </w:pPr>
            <w:r w:rsidRPr="000E289D">
              <w:rPr>
                <w:rFonts w:eastAsia="Calibri" w:cs="Arial"/>
                <w:sz w:val="20"/>
                <w:szCs w:val="20"/>
                <w:lang w:eastAsia="en-US"/>
              </w:rPr>
              <w:t>17015</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 xml:space="preserve">A </w:t>
            </w:r>
            <w:proofErr w:type="spellStart"/>
            <w:r w:rsidRPr="000E289D">
              <w:rPr>
                <w:rFonts w:eastAsia="Calibri" w:cs="Arial"/>
                <w:sz w:val="20"/>
                <w:szCs w:val="20"/>
                <w:lang w:eastAsia="en-US"/>
              </w:rPr>
              <w:t>harbour</w:t>
            </w:r>
            <w:proofErr w:type="spellEnd"/>
            <w:r w:rsidRPr="000E289D">
              <w:rPr>
                <w:rFonts w:eastAsia="Calibri" w:cs="Arial"/>
                <w:sz w:val="20"/>
                <w:szCs w:val="20"/>
                <w:lang w:eastAsia="en-US"/>
              </w:rPr>
              <w:t xml:space="preserve"> installation with a service or commercial operation of public interest.</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cathaf</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"4,6,9,12,13,16,17"</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48409E"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Hulk</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8A0F57" w:rsidRPr="000E289D" w:rsidTr="008A0F57">
        <w:tc>
          <w:tcPr>
            <w:tcW w:w="1440" w:type="dxa"/>
            <w:gridSpan w:val="2"/>
            <w:tcBorders>
              <w:top w:val="nil"/>
              <w:left w:val="nil"/>
              <w:bottom w:val="nil"/>
              <w:right w:val="nil"/>
            </w:tcBorders>
            <w:shd w:val="clear" w:color="auto" w:fill="auto"/>
          </w:tcPr>
          <w:p w:rsidR="008A0F57" w:rsidRPr="00D96DD0" w:rsidRDefault="008A0F57" w:rsidP="00F63D4D">
            <w:pPr>
              <w:spacing w:line="276" w:lineRule="auto"/>
              <w:rPr>
                <w:rFonts w:eastAsia="Calibri" w:cs="Arial"/>
                <w:sz w:val="20"/>
                <w:szCs w:val="20"/>
                <w:lang w:eastAsia="en-US"/>
              </w:rPr>
            </w:pPr>
            <w:r w:rsidRPr="00D96DD0">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8A0F57" w:rsidRPr="00D96DD0" w:rsidRDefault="008A0F57" w:rsidP="00F63D4D">
            <w:pPr>
              <w:spacing w:line="276" w:lineRule="auto"/>
              <w:rPr>
                <w:rFonts w:eastAsia="Calibri" w:cs="Arial"/>
                <w:sz w:val="20"/>
                <w:szCs w:val="20"/>
                <w:lang w:eastAsia="en-US"/>
              </w:rPr>
            </w:pPr>
            <w:del w:id="799" w:author="Birklhuber Bernd" w:date="2014-06-27T14:41:00Z">
              <w:r w:rsidRPr="00D96DD0" w:rsidDel="002A29F2">
                <w:rPr>
                  <w:rFonts w:eastAsia="Calibri" w:cs="Arial"/>
                  <w:sz w:val="20"/>
                  <w:szCs w:val="20"/>
                  <w:lang w:eastAsia="en-US"/>
                </w:rPr>
                <w:delText>hulkes</w:delText>
              </w:r>
            </w:del>
            <w:ins w:id="800" w:author="Birklhuber Bernd" w:date="2014-06-27T14:41:00Z">
              <w:r w:rsidRPr="00D96DD0">
                <w:rPr>
                  <w:rFonts w:eastAsia="Calibri" w:cs="Arial"/>
                  <w:sz w:val="20"/>
                  <w:szCs w:val="20"/>
                  <w:lang w:eastAsia="en-US"/>
                </w:rPr>
                <w:t xml:space="preserve"> see HULKES</w:t>
              </w:r>
            </w:ins>
          </w:p>
        </w:tc>
        <w:tc>
          <w:tcPr>
            <w:tcW w:w="2640" w:type="dxa"/>
            <w:gridSpan w:val="2"/>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8A0F57" w:rsidRPr="000E289D" w:rsidRDefault="008A0F57"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8A0F57" w:rsidRPr="000E289D" w:rsidRDefault="008A0F57" w:rsidP="00F63D4D">
            <w:pPr>
              <w:spacing w:line="276" w:lineRule="auto"/>
              <w:jc w:val="right"/>
              <w:rPr>
                <w:rFonts w:eastAsia="Calibri" w:cs="Arial"/>
                <w:sz w:val="20"/>
                <w:szCs w:val="20"/>
                <w:lang w:eastAsia="en-US"/>
              </w:rPr>
            </w:pPr>
            <w:r w:rsidRPr="000E289D">
              <w:rPr>
                <w:rFonts w:eastAsia="Calibri" w:cs="Arial"/>
                <w:sz w:val="20"/>
                <w:szCs w:val="20"/>
                <w:lang w:eastAsia="en-US"/>
              </w:rPr>
              <w:t>17020</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permanently moored ship.</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cathlk</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48409E"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Lock basin</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del w:id="801" w:author="Windows-Benutzer" w:date="2015-04-22T11:19:00Z">
              <w:r w:rsidRPr="000E289D" w:rsidDel="00103DB1">
                <w:rPr>
                  <w:rFonts w:eastAsia="Calibri" w:cs="Arial"/>
                  <w:sz w:val="20"/>
                  <w:szCs w:val="20"/>
                  <w:lang w:eastAsia="en-US"/>
                </w:rPr>
                <w:delText>lokbsn</w:delText>
              </w:r>
            </w:del>
            <w:ins w:id="802" w:author="Windows-Benutzer" w:date="2015-04-22T11:19:00Z">
              <w:r w:rsidR="00103DB1">
                <w:rPr>
                  <w:rFonts w:eastAsia="Calibri" w:cs="Arial"/>
                  <w:sz w:val="20"/>
                  <w:szCs w:val="20"/>
                  <w:lang w:eastAsia="en-US"/>
                </w:rPr>
                <w:t xml:space="preserve"> LOKBSN</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17016</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del w:id="803" w:author="Windows-Benutzer" w:date="2015-04-22T11:20:00Z">
              <w:r w:rsidRPr="000E289D" w:rsidDel="00103DB1">
                <w:rPr>
                  <w:rFonts w:eastAsia="Calibri" w:cs="Arial"/>
                  <w:sz w:val="20"/>
                  <w:szCs w:val="20"/>
                  <w:lang w:eastAsia="en-US"/>
                </w:rPr>
                <w:delText>IENC</w:delText>
              </w:r>
            </w:del>
            <w:ins w:id="804" w:author="Windows-Benutzer" w:date="2015-04-22T11:20:00Z">
              <w:r w:rsidR="00103DB1">
                <w:rPr>
                  <w:rFonts w:eastAsia="Calibri" w:cs="Arial"/>
                  <w:sz w:val="20"/>
                  <w:szCs w:val="20"/>
                  <w:lang w:eastAsia="en-US"/>
                </w:rPr>
                <w:t xml:space="preserve"> HYDRO</w:t>
              </w:r>
            </w:ins>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lock basin is a wet dock in a waterway, permitting a ship to pass from one level to another. (adapted from IHO Dictionary, S-32, 5th Edition, 2881)</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8A0F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horcll</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horclw</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HORLEN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HORWID</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05" w:author="Birklhuber Bernd" w:date="2014-06-27T14:49:00Z">
              <w:r w:rsidRPr="00770742" w:rsidDel="00A22D65">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806" w:author="Birklhuber Bernd" w:date="2014-06-27T14:49:00Z">
              <w:r w:rsidRPr="00770742">
                <w:rPr>
                  <w:rFonts w:eastAsia="Calibri" w:cs="Arial"/>
                  <w:sz w:val="20"/>
                  <w:szCs w:val="20"/>
                  <w:lang w:eastAsia="en-US"/>
                </w:rPr>
                <w:t>Feature name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CB3E4E"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07" w:author="Birklhuber Bernd" w:date="2014-06-27T14:49:00Z">
              <w:r w:rsidRPr="00770742" w:rsidDel="00A22D65">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CB3E4E"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08" w:author="Birklhuber Bernd" w:date="2014-06-27T14:50:00Z">
              <w:r w:rsidRPr="00770742" w:rsidDel="00A22D65">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809" w:author="Birklhuber Bernd" w:date="2014-06-27T14:50:00Z">
              <w:r w:rsidRPr="00770742">
                <w:rPr>
                  <w:rFonts w:eastAsia="Calibri" w:cs="Arial"/>
                  <w:sz w:val="20"/>
                  <w:szCs w:val="20"/>
                  <w:lang w:eastAsia="en-US"/>
                </w:rPr>
                <w:t>Information</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F63937"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10" w:author="Birklhuber Bernd" w:date="2014-06-27T14:50:00Z">
              <w:r w:rsidRPr="00770742" w:rsidDel="00A22D65">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F63937"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811" w:author="Birklhuber Bernd" w:date="2014-06-27T14:50:00Z">
              <w:r w:rsidRPr="00770742" w:rsidDel="00A22D65">
                <w:rPr>
                  <w:rFonts w:eastAsia="Calibri" w:cs="Arial"/>
                  <w:sz w:val="20"/>
                  <w:szCs w:val="20"/>
                  <w:lang w:eastAsia="en-US"/>
                </w:rPr>
                <w:delText>M</w:delText>
              </w:r>
            </w:del>
            <w:ins w:id="812" w:author="Birklhuber Bernd" w:date="2014-06-27T14:50:00Z">
              <w:r w:rsidRPr="00770742">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min = "1"</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E7519B" w:rsidP="00F63D4D">
            <w:pPr>
              <w:spacing w:line="276" w:lineRule="auto"/>
              <w:rPr>
                <w:rFonts w:eastAsia="Calibri" w:cs="Arial"/>
                <w:sz w:val="20"/>
                <w:szCs w:val="20"/>
                <w:lang w:eastAsia="en-US"/>
              </w:rPr>
            </w:pPr>
            <w:r w:rsidRPr="00770742">
              <w:rPr>
                <w:rFonts w:eastAsia="Calibri" w:cs="Arial"/>
                <w:sz w:val="20"/>
                <w:szCs w:val="20"/>
                <w:lang w:eastAsia="en-US"/>
              </w:rPr>
              <w:t>N</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4D035D" w:rsidP="00F63D4D">
            <w:pPr>
              <w:spacing w:line="276" w:lineRule="auto"/>
              <w:rPr>
                <w:rFonts w:eastAsia="Calibri" w:cs="Arial"/>
                <w:sz w:val="20"/>
                <w:szCs w:val="20"/>
                <w:lang w:eastAsia="en-US"/>
              </w:rPr>
            </w:pPr>
            <w:r w:rsidRPr="00770742">
              <w:rPr>
                <w:rFonts w:eastAsia="Calibri" w:cs="Arial"/>
                <w:sz w:val="20"/>
                <w:szCs w:val="20"/>
                <w:lang w:eastAsia="en-US"/>
              </w:rPr>
              <w:t>-</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13" w:author="Birklhuber Bernd" w:date="2014-06-27T14:50:00Z">
              <w:r w:rsidRPr="00770742" w:rsidDel="00A22D65">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814" w:author="Birklhuber Bernd" w:date="2014-06-27T14:50:00Z">
              <w:r w:rsidRPr="00770742">
                <w:rPr>
                  <w:rFonts w:eastAsia="Calibri" w:cs="Arial"/>
                  <w:sz w:val="20"/>
                  <w:szCs w:val="20"/>
                  <w:lang w:eastAsia="en-US"/>
                </w:rPr>
                <w:t>Textual description</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257706"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15" w:author="Birklhuber Bernd" w:date="2014-06-27T14:50:00Z">
              <w:r w:rsidRPr="00770742" w:rsidDel="00A22D65">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816" w:author="Birklhuber Bernd" w:date="2014-06-27T14:50:00Z">
              <w:r w:rsidRPr="00770742">
                <w:rPr>
                  <w:rFonts w:eastAsia="Calibri" w:cs="Arial"/>
                  <w:sz w:val="20"/>
                  <w:szCs w:val="20"/>
                  <w:lang w:eastAsia="en-US"/>
                </w:rPr>
                <w:t xml:space="preserve"> fixed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17" w:author="Birklhuber Bernd" w:date="2014-06-27T14:50:00Z">
              <w:r w:rsidRPr="00770742" w:rsidDel="00A22D6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18" w:author="Birklhuber Bernd" w:date="2014-06-27T14:50:00Z">
              <w:r w:rsidRPr="00770742" w:rsidDel="00A22D65">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819" w:author="Birklhuber Bernd" w:date="2014-06-27T14:50:00Z">
              <w:r w:rsidRPr="00770742">
                <w:rPr>
                  <w:rFonts w:eastAsia="Calibri" w:cs="Arial"/>
                  <w:sz w:val="20"/>
                  <w:szCs w:val="20"/>
                  <w:lang w:eastAsia="en-US"/>
                </w:rPr>
                <w:t xml:space="preserve"> periodic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20" w:author="Birklhuber Bernd" w:date="2014-06-27T14:50:00Z">
              <w:r w:rsidRPr="00770742" w:rsidDel="00A22D65">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21" w:author="Birklhuber Bernd" w:date="2014-06-27T14:50:00Z">
              <w:r w:rsidRPr="00770742" w:rsidDel="00A22D65">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822" w:author="Birklhuber Bernd" w:date="2014-06-27T14:50:00Z">
              <w:r w:rsidRPr="00770742" w:rsidDel="00A22D65">
                <w:rPr>
                  <w:rFonts w:eastAsia="Calibri" w:cs="Arial"/>
                  <w:sz w:val="20"/>
                  <w:szCs w:val="20"/>
                  <w:lang w:eastAsia="en-US"/>
                </w:rPr>
                <w:delText>C</w:delText>
              </w:r>
            </w:del>
            <w:ins w:id="823" w:author="Birklhuber Bernd" w:date="2014-06-27T14:50:00Z">
              <w:r w:rsidRPr="00770742">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824" w:author="Birklhuber Bernd" w:date="2014-06-27T14:50:00Z">
              <w:r w:rsidRPr="00770742">
                <w:rPr>
                  <w:rFonts w:eastAsia="Calibri" w:cs="Arial"/>
                  <w:sz w:val="20"/>
                  <w:szCs w:val="20"/>
                  <w:lang w:eastAsia="en-US"/>
                </w:rPr>
                <w:t xml:space="preserve"> reported date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0911D2" w:rsidP="00F63D4D">
            <w:pPr>
              <w:spacing w:line="276" w:lineRule="auto"/>
              <w:rPr>
                <w:rFonts w:eastAsia="Calibri" w:cs="Arial"/>
                <w:sz w:val="20"/>
                <w:szCs w:val="20"/>
                <w:lang w:eastAsia="en-US"/>
              </w:rPr>
            </w:pPr>
            <w:r w:rsidRPr="00770742">
              <w:rPr>
                <w:rFonts w:eastAsia="Calibri" w:cs="Arial"/>
                <w:sz w:val="20"/>
                <w:szCs w:val="20"/>
                <w:lang w:eastAsia="en-US"/>
              </w:rPr>
              <w:t>-</w:t>
            </w:r>
          </w:p>
        </w:tc>
      </w:tr>
      <w:tr w:rsidR="008A0F57" w:rsidRPr="000159A5"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8A0F57" w:rsidRPr="009A267F" w:rsidRDefault="008A0F57"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c>
          <w:tcPr>
            <w:tcW w:w="1134" w:type="dxa"/>
            <w:tcBorders>
              <w:top w:val="nil"/>
              <w:left w:val="nil"/>
              <w:bottom w:val="nil"/>
              <w:right w:val="nil"/>
            </w:tcBorders>
          </w:tcPr>
          <w:p w:rsidR="008A0F57" w:rsidRPr="009A267F"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9A267F" w:rsidRDefault="008A0F57" w:rsidP="00F63D4D">
            <w:pPr>
              <w:spacing w:line="276" w:lineRule="auto"/>
              <w:rPr>
                <w:rFonts w:eastAsia="Calibri" w:cs="Arial"/>
                <w:sz w:val="20"/>
                <w:szCs w:val="20"/>
                <w:lang w:val="fr-FR" w:eastAsia="en-US"/>
              </w:rPr>
            </w:pPr>
          </w:p>
        </w:tc>
      </w:tr>
      <w:tr w:rsidR="0048409E" w:rsidRPr="000159A5" w:rsidTr="008A0F57">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lastRenderedPageBreak/>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9A267F" w:rsidRDefault="0048409E"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409E" w:rsidRPr="009A267F" w:rsidRDefault="0048409E"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Lock basin part</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lkbspt</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17058</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lock basin is divided into several lock basin parts, if this lock basin has one ground level but several gates.</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8A0F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horcll</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horclw</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HORLEN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HORWID</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25" w:author="Birklhuber Bernd" w:date="2014-06-27T14:56:00Z">
              <w:r w:rsidRPr="00770742" w:rsidDel="00A22D65">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826" w:author="Birklhuber Bernd" w:date="2014-06-27T14:56:00Z">
              <w:r w:rsidRPr="00770742">
                <w:rPr>
                  <w:rFonts w:eastAsia="Calibri" w:cs="Arial"/>
                  <w:sz w:val="20"/>
                  <w:szCs w:val="20"/>
                  <w:lang w:eastAsia="en-US"/>
                </w:rPr>
                <w:t>Feature name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CB3E4E"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27" w:author="Birklhuber Bernd" w:date="2014-06-27T14:56:00Z">
              <w:r w:rsidRPr="00770742" w:rsidDel="00A22D65">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CB3E4E"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28" w:author="Birklhuber Bernd" w:date="2014-06-27T14:56:00Z">
              <w:r w:rsidRPr="00770742" w:rsidDel="00A22D65">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829" w:author="Birklhuber Bernd" w:date="2014-06-27T14:56:00Z">
              <w:r w:rsidRPr="00770742">
                <w:rPr>
                  <w:rFonts w:eastAsia="Calibri" w:cs="Arial"/>
                  <w:sz w:val="20"/>
                  <w:szCs w:val="20"/>
                  <w:lang w:eastAsia="en-US"/>
                </w:rPr>
                <w:t>Information</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F63937"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30" w:author="Birklhuber Bernd" w:date="2014-06-27T14:56:00Z">
              <w:r w:rsidRPr="00770742" w:rsidDel="00A22D65">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F63937"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831" w:author="Birklhuber Bernd" w:date="2014-06-27T14:56:00Z">
              <w:r w:rsidRPr="00770742" w:rsidDel="00A22D65">
                <w:rPr>
                  <w:rFonts w:eastAsia="Calibri" w:cs="Arial"/>
                  <w:sz w:val="20"/>
                  <w:szCs w:val="20"/>
                  <w:lang w:eastAsia="en-US"/>
                </w:rPr>
                <w:delText>M</w:delText>
              </w:r>
            </w:del>
            <w:ins w:id="832" w:author="Birklhuber Bernd" w:date="2014-06-27T14:56:00Z">
              <w:r w:rsidRPr="00770742">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min = "1"</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E7519B" w:rsidP="00F63D4D">
            <w:pPr>
              <w:spacing w:line="276" w:lineRule="auto"/>
              <w:rPr>
                <w:rFonts w:eastAsia="Calibri" w:cs="Arial"/>
                <w:sz w:val="20"/>
                <w:szCs w:val="20"/>
                <w:lang w:eastAsia="en-US"/>
              </w:rPr>
            </w:pPr>
            <w:r w:rsidRPr="00770742">
              <w:rPr>
                <w:rFonts w:eastAsia="Calibri" w:cs="Arial"/>
                <w:sz w:val="20"/>
                <w:szCs w:val="20"/>
                <w:lang w:eastAsia="en-US"/>
              </w:rPr>
              <w:t>N</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4D035D" w:rsidP="00F63D4D">
            <w:pPr>
              <w:spacing w:line="276" w:lineRule="auto"/>
              <w:rPr>
                <w:rFonts w:eastAsia="Calibri" w:cs="Arial"/>
                <w:sz w:val="20"/>
                <w:szCs w:val="20"/>
                <w:lang w:eastAsia="en-US"/>
              </w:rPr>
            </w:pPr>
            <w:r w:rsidRPr="00770742">
              <w:rPr>
                <w:rFonts w:eastAsia="Calibri" w:cs="Arial"/>
                <w:sz w:val="20"/>
                <w:szCs w:val="20"/>
                <w:lang w:eastAsia="en-US"/>
              </w:rPr>
              <w:t>-</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33" w:author="Birklhuber Bernd" w:date="2014-06-27T14:57:00Z">
              <w:r w:rsidRPr="00770742" w:rsidDel="00A22D65">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834" w:author="Birklhuber Bernd" w:date="2014-06-27T14:57:00Z">
              <w:r w:rsidRPr="00770742">
                <w:rPr>
                  <w:rFonts w:eastAsia="Calibri" w:cs="Arial"/>
                  <w:sz w:val="20"/>
                  <w:szCs w:val="20"/>
                  <w:lang w:eastAsia="en-US"/>
                </w:rPr>
                <w:t>Textual description</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257706"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35" w:author="Birklhuber Bernd" w:date="2014-06-27T14:57:00Z">
              <w:r w:rsidRPr="00770742" w:rsidDel="00A22D65">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836" w:author="Birklhuber Bernd" w:date="2014-06-27T14:57:00Z">
              <w:r w:rsidRPr="00770742">
                <w:rPr>
                  <w:rFonts w:eastAsia="Calibri" w:cs="Arial"/>
                  <w:sz w:val="20"/>
                  <w:szCs w:val="20"/>
                  <w:lang w:eastAsia="en-US"/>
                </w:rPr>
                <w:t xml:space="preserve"> fixed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37" w:author="Birklhuber Bernd" w:date="2014-06-27T14:57:00Z">
              <w:r w:rsidRPr="00770742" w:rsidDel="00A22D6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838" w:author="Birklhuber Bernd" w:date="2014-06-27T14:57:00Z">
              <w:r w:rsidRPr="00770742">
                <w:rPr>
                  <w:rFonts w:eastAsia="Calibri" w:cs="Arial"/>
                  <w:sz w:val="20"/>
                  <w:szCs w:val="20"/>
                  <w:lang w:eastAsia="en-US"/>
                </w:rPr>
                <w:t xml:space="preserve"> </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39" w:author="Birklhuber Bernd" w:date="2014-06-27T14:57:00Z">
              <w:r w:rsidRPr="00770742" w:rsidDel="00A22D65">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840" w:author="Birklhuber Bernd" w:date="2014-06-27T14:57:00Z">
              <w:r w:rsidRPr="00770742">
                <w:rPr>
                  <w:rFonts w:eastAsia="Calibri" w:cs="Arial"/>
                  <w:sz w:val="20"/>
                  <w:szCs w:val="20"/>
                  <w:lang w:eastAsia="en-US"/>
                </w:rPr>
                <w:t xml:space="preserve"> periodic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41" w:author="Birklhuber Bernd" w:date="2014-06-27T14:57:00Z">
              <w:r w:rsidRPr="00770742" w:rsidDel="00A22D65">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842" w:author="Birklhuber Bernd" w:date="2014-06-27T14:57:00Z">
              <w:r w:rsidRPr="00770742" w:rsidDel="00A22D65">
                <w:rPr>
                  <w:rFonts w:eastAsia="Calibri" w:cs="Arial"/>
                  <w:sz w:val="20"/>
                  <w:szCs w:val="20"/>
                  <w:lang w:eastAsia="en-US"/>
                </w:rPr>
                <w:delText>C</w:delText>
              </w:r>
            </w:del>
            <w:ins w:id="843" w:author="Birklhuber Bernd" w:date="2014-06-27T14:57:00Z">
              <w:r w:rsidRPr="00770742">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0911D2" w:rsidP="00F63D4D">
            <w:pPr>
              <w:spacing w:line="276" w:lineRule="auto"/>
              <w:rPr>
                <w:rFonts w:eastAsia="Calibri" w:cs="Arial"/>
                <w:sz w:val="20"/>
                <w:szCs w:val="20"/>
                <w:lang w:eastAsia="en-US"/>
              </w:rPr>
            </w:pPr>
            <w:r w:rsidRPr="00770742">
              <w:rPr>
                <w:rFonts w:eastAsia="Calibri" w:cs="Arial"/>
                <w:sz w:val="20"/>
                <w:szCs w:val="20"/>
                <w:lang w:eastAsia="en-US"/>
              </w:rPr>
              <w:t>-</w:t>
            </w:r>
          </w:p>
        </w:tc>
      </w:tr>
      <w:tr w:rsidR="008A0F57"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44" w:author="Birklhuber Bernd" w:date="2014-07-03T15:27:00Z">
              <w:r w:rsidRPr="00770742" w:rsidDel="004C7194">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845" w:author="Birklhuber Bernd" w:date="2014-07-03T15:27:00Z">
              <w:r w:rsidRPr="00770742" w:rsidDel="004C7194">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val="fr-FR" w:eastAsia="en-US"/>
              </w:rPr>
            </w:pPr>
            <w:del w:id="846" w:author="Birklhuber Bernd" w:date="2014-07-03T15:27:00Z">
              <w:r w:rsidRPr="00770742" w:rsidDel="004C7194">
                <w:rPr>
                  <w:rFonts w:eastAsia="Calibri" w:cs="Arial"/>
                  <w:sz w:val="20"/>
                  <w:szCs w:val="20"/>
                  <w:lang w:val="fr-FR" w:eastAsia="en-US"/>
                </w:rPr>
                <w:delText>format = "cc,cc,ccccc,c..."</w:delText>
              </w:r>
            </w:del>
          </w:p>
        </w:tc>
        <w:tc>
          <w:tcPr>
            <w:tcW w:w="1134" w:type="dxa"/>
            <w:tcBorders>
              <w:top w:val="nil"/>
              <w:left w:val="nil"/>
              <w:bottom w:val="nil"/>
              <w:right w:val="nil"/>
            </w:tcBorders>
          </w:tcPr>
          <w:p w:rsidR="008A0F57" w:rsidRPr="00770742" w:rsidDel="004C7194"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770742" w:rsidDel="004C7194" w:rsidRDefault="000911D2" w:rsidP="00F63D4D">
            <w:pPr>
              <w:spacing w:line="276" w:lineRule="auto"/>
              <w:rPr>
                <w:rFonts w:eastAsia="Calibri" w:cs="Arial"/>
                <w:sz w:val="20"/>
                <w:szCs w:val="20"/>
                <w:lang w:val="fr-FR" w:eastAsia="en-US"/>
              </w:rPr>
            </w:pPr>
            <w:r w:rsidRPr="00770742">
              <w:rPr>
                <w:rFonts w:eastAsia="Calibri" w:cs="Arial"/>
                <w:sz w:val="20"/>
                <w:szCs w:val="20"/>
                <w:lang w:val="fr-FR" w:eastAsia="en-US"/>
              </w:rPr>
              <w:t>N</w:t>
            </w:r>
          </w:p>
        </w:tc>
      </w:tr>
      <w:tr w:rsidR="0048409E"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lastRenderedPageBreak/>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770742" w:rsidDel="004C7194" w:rsidRDefault="0048409E"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409E" w:rsidRPr="00770742" w:rsidRDefault="0048409E"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Maximum permitted ship dimensions</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lg_sdm</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18001</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Waterway or waterway section for which a juridical regulation with respect to the maximum permitted vessel dimensions exists.</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8A0F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lg_rel</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"1,2,3,4"</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lg_des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lc_csi</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"1,2,3,5,6,7,8,9,10,11,12,13,14,15,16,17,18,19,20,21,22,23,24,25,26,27,28,29,30,31,32"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lc_cse</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"1,2,3,5,6,7,8,9,10,11,12,13,14,15,16,17,18,19,20,21,22,23,24,25,26,27,28,29,30,31,32"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lc_asi</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"1,2,3,5,6,7,8,9,10"</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lc_ase</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"1,2,3,5,6,7,8,9,10"</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lc_cci</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"1,2,4,5,6,7,8,9"</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lc_cce</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"1,2,4,5,6,7,8,9"</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lg_bme</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lg_lgs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lg_drt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lg_wdp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decimal digits = "1"</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lg_wdu</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47" w:author="Birklhuber Bernd" w:date="2014-06-27T14:57:00Z">
              <w:r w:rsidRPr="00770742" w:rsidDel="00A22D65">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848" w:author="Birklhuber Bernd" w:date="2014-06-27T14:57:00Z">
              <w:r w:rsidRPr="00770742">
                <w:rPr>
                  <w:rFonts w:eastAsia="Calibri" w:cs="Arial"/>
                  <w:sz w:val="20"/>
                  <w:szCs w:val="20"/>
                  <w:lang w:eastAsia="en-US"/>
                </w:rPr>
                <w:t xml:space="preserve"> fixed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49" w:author="Birklhuber Bernd" w:date="2014-06-27T14:57:00Z">
              <w:r w:rsidRPr="00770742" w:rsidDel="00A22D6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50" w:author="Birklhuber Bernd" w:date="2014-06-27T14:57:00Z">
              <w:r w:rsidRPr="00770742" w:rsidDel="00A22D65">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851" w:author="Birklhuber Bernd" w:date="2014-06-27T14:57:00Z">
              <w:r w:rsidRPr="00770742">
                <w:rPr>
                  <w:rFonts w:eastAsia="Calibri" w:cs="Arial"/>
                  <w:sz w:val="20"/>
                  <w:szCs w:val="20"/>
                  <w:lang w:eastAsia="en-US"/>
                </w:rPr>
                <w:t xml:space="preserve"> periodic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52" w:author="Birklhuber Bernd" w:date="2014-06-27T14:57:00Z">
              <w:r w:rsidRPr="00770742" w:rsidDel="00A22D65">
                <w:rPr>
                  <w:rFonts w:eastAsia="Calibri" w:cs="Arial"/>
                  <w:sz w:val="20"/>
                  <w:szCs w:val="20"/>
                  <w:lang w:eastAsia="en-US"/>
                </w:rPr>
                <w:lastRenderedPageBreak/>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853" w:author="Birklhuber Bernd" w:date="2014-06-27T14:58:00Z">
              <w:r w:rsidRPr="00770742" w:rsidDel="00A22D65">
                <w:rPr>
                  <w:rFonts w:eastAsia="Calibri" w:cs="Arial"/>
                  <w:sz w:val="20"/>
                  <w:szCs w:val="20"/>
                  <w:lang w:eastAsia="en-US"/>
                </w:rPr>
                <w:delText>C</w:delText>
              </w:r>
            </w:del>
            <w:ins w:id="854" w:author="Birklhuber Bernd" w:date="2014-06-27T14:58:00Z">
              <w:r w:rsidRPr="00770742">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0911D2" w:rsidP="00F63D4D">
            <w:pPr>
              <w:spacing w:line="276" w:lineRule="auto"/>
              <w:rPr>
                <w:rFonts w:eastAsia="Calibri" w:cs="Arial"/>
                <w:sz w:val="20"/>
                <w:szCs w:val="20"/>
                <w:lang w:eastAsia="en-US"/>
              </w:rPr>
            </w:pPr>
            <w:r w:rsidRPr="00770742">
              <w:rPr>
                <w:rFonts w:eastAsia="Calibri" w:cs="Arial"/>
                <w:sz w:val="20"/>
                <w:szCs w:val="20"/>
                <w:lang w:eastAsia="en-US"/>
              </w:rPr>
              <w:t>-</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55" w:author="Birklhuber Bernd" w:date="2014-07-03T15:28:00Z">
              <w:r w:rsidRPr="00770742" w:rsidDel="004C7194">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856" w:author="Birklhuber Bernd" w:date="2014-07-03T15:28:00Z">
              <w:r w:rsidRPr="00770742" w:rsidDel="004C7194">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val="fr-FR" w:eastAsia="en-US"/>
              </w:rPr>
            </w:pPr>
            <w:del w:id="857" w:author="Birklhuber Bernd" w:date="2014-07-03T15:28:00Z">
              <w:r w:rsidRPr="00770742" w:rsidDel="004C7194">
                <w:rPr>
                  <w:rFonts w:eastAsia="Calibri" w:cs="Arial"/>
                  <w:sz w:val="20"/>
                  <w:szCs w:val="20"/>
                  <w:lang w:val="fr-FR" w:eastAsia="en-US"/>
                </w:rPr>
                <w:delText>format = "cc,cc,ccccc,c..."</w:delText>
              </w:r>
            </w:del>
          </w:p>
        </w:tc>
        <w:tc>
          <w:tcPr>
            <w:tcW w:w="1134" w:type="dxa"/>
            <w:tcBorders>
              <w:top w:val="nil"/>
              <w:left w:val="nil"/>
              <w:bottom w:val="nil"/>
              <w:right w:val="nil"/>
            </w:tcBorders>
          </w:tcPr>
          <w:p w:rsidR="008A0F57" w:rsidRPr="00770742" w:rsidDel="004C7194"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770742" w:rsidDel="004C7194" w:rsidRDefault="000911D2" w:rsidP="00F63D4D">
            <w:pPr>
              <w:spacing w:line="276" w:lineRule="auto"/>
              <w:rPr>
                <w:rFonts w:eastAsia="Calibri" w:cs="Arial"/>
                <w:sz w:val="20"/>
                <w:szCs w:val="20"/>
                <w:lang w:val="fr-FR" w:eastAsia="en-US"/>
              </w:rPr>
            </w:pPr>
            <w:r w:rsidRPr="00770742">
              <w:rPr>
                <w:rFonts w:eastAsia="Calibri" w:cs="Arial"/>
                <w:sz w:val="20"/>
                <w:szCs w:val="20"/>
                <w:lang w:val="fr-FR" w:eastAsia="en-US"/>
              </w:rPr>
              <w:t>N</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lg_pbr</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bl>
    <w:p w:rsidR="00B103EC" w:rsidRDefault="00B103EC" w:rsidP="00B103EC">
      <w:pPr>
        <w:spacing w:after="200" w:line="276" w:lineRule="auto"/>
        <w:rPr>
          <w:rFonts w:eastAsia="Calibri" w:cs="Arial"/>
          <w:sz w:val="20"/>
          <w:szCs w:val="20"/>
          <w:lang w:eastAsia="en-US"/>
        </w:rPr>
        <w:sectPr w:rsidR="00B103EC"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Maximum permitted vessel speed</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lg_vsp</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18002</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Waterway or waterway section for which a juridical regulation with respect to the maximum permitted vessel speed exists.</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8A0F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lg_rel</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"1,2,3,4"</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lg_des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lc_csi</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"1,2,3,5,6,7,8,9,10,11,12,13,14,15,16,17,18,19,20,21,22,23,24,25,26,27,28,29,30,31,32"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lc_cse</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"1,2,3,5,6,7,8,9,10,11,12,13,14,15,16,17,18,19,20,21,22,23,24,25,26,27,28,29,30,31,32"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lc_asi</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"1,2,3,5,6,7,8,9,10"</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lc_ase</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"1,2,3,5,6,7,8,9,10"</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lc_cci</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"1,2,4,5,6,7,8,9"</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lc_cce</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"1,2,4,5,6,7,8,9"</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lg_wdu</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lg_spd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unit = "km/h" decimal digits = "2"</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lg_spr</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58" w:author="Birklhuber Bernd" w:date="2014-06-27T14:58:00Z">
              <w:r w:rsidRPr="00770742" w:rsidDel="00A22D65">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859" w:author="Birklhuber Bernd" w:date="2014-06-27T14:58:00Z">
              <w:r w:rsidRPr="00770742">
                <w:rPr>
                  <w:rFonts w:eastAsia="Calibri" w:cs="Arial"/>
                  <w:sz w:val="20"/>
                  <w:szCs w:val="20"/>
                  <w:lang w:eastAsia="en-US"/>
                </w:rPr>
                <w:t xml:space="preserve"> fixed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60" w:author="Birklhuber Bernd" w:date="2014-06-27T14:58:00Z">
              <w:r w:rsidRPr="00770742" w:rsidDel="00A22D6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61" w:author="Birklhuber Bernd" w:date="2014-06-27T14:58:00Z">
              <w:r w:rsidRPr="00770742" w:rsidDel="00A22D65">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862" w:author="Birklhuber Bernd" w:date="2014-06-27T14:58:00Z">
              <w:r w:rsidRPr="00770742">
                <w:rPr>
                  <w:rFonts w:eastAsia="Calibri" w:cs="Arial"/>
                  <w:sz w:val="20"/>
                  <w:szCs w:val="20"/>
                  <w:lang w:eastAsia="en-US"/>
                </w:rPr>
                <w:t xml:space="preserve"> periodic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63" w:author="Birklhuber Bernd" w:date="2014-06-27T14:58:00Z">
              <w:r w:rsidRPr="00770742" w:rsidDel="00A22D65">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864" w:author="Birklhuber Bernd" w:date="2014-06-27T14:58:00Z">
              <w:r w:rsidRPr="00770742" w:rsidDel="00A22D65">
                <w:rPr>
                  <w:rFonts w:eastAsia="Calibri" w:cs="Arial"/>
                  <w:sz w:val="20"/>
                  <w:szCs w:val="20"/>
                  <w:lang w:eastAsia="en-US"/>
                </w:rPr>
                <w:delText>C</w:delText>
              </w:r>
            </w:del>
            <w:ins w:id="865" w:author="Birklhuber Bernd" w:date="2014-06-27T14:58:00Z">
              <w:r w:rsidRPr="00770742">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0911D2" w:rsidP="00F63D4D">
            <w:pPr>
              <w:spacing w:line="276" w:lineRule="auto"/>
              <w:rPr>
                <w:rFonts w:eastAsia="Calibri" w:cs="Arial"/>
                <w:sz w:val="20"/>
                <w:szCs w:val="20"/>
                <w:lang w:eastAsia="en-US"/>
              </w:rPr>
            </w:pPr>
            <w:r w:rsidRPr="00770742">
              <w:rPr>
                <w:rFonts w:eastAsia="Calibri" w:cs="Arial"/>
                <w:sz w:val="20"/>
                <w:szCs w:val="20"/>
                <w:lang w:eastAsia="en-US"/>
              </w:rPr>
              <w:t>-</w:t>
            </w:r>
          </w:p>
        </w:tc>
      </w:tr>
      <w:tr w:rsidR="008A0F57"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66" w:author="Birklhuber Bernd" w:date="2014-07-03T15:28:00Z">
              <w:r w:rsidRPr="00770742" w:rsidDel="004C7194">
                <w:rPr>
                  <w:rFonts w:eastAsia="Calibri" w:cs="Arial"/>
                  <w:sz w:val="20"/>
                  <w:szCs w:val="20"/>
                  <w:lang w:eastAsia="en-US"/>
                </w:rPr>
                <w:lastRenderedPageBreak/>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867" w:author="Birklhuber Bernd" w:date="2014-07-03T15:28:00Z">
              <w:r w:rsidRPr="00770742" w:rsidDel="004C7194">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val="fr-FR" w:eastAsia="en-US"/>
              </w:rPr>
            </w:pPr>
            <w:del w:id="868" w:author="Birklhuber Bernd" w:date="2014-07-03T15:28:00Z">
              <w:r w:rsidRPr="00770742" w:rsidDel="004C7194">
                <w:rPr>
                  <w:rFonts w:eastAsia="Calibri" w:cs="Arial"/>
                  <w:sz w:val="20"/>
                  <w:szCs w:val="20"/>
                  <w:lang w:val="fr-FR" w:eastAsia="en-US"/>
                </w:rPr>
                <w:delText>format = "cc,cc,ccccc,c..."</w:delText>
              </w:r>
            </w:del>
          </w:p>
        </w:tc>
        <w:tc>
          <w:tcPr>
            <w:tcW w:w="1134" w:type="dxa"/>
            <w:tcBorders>
              <w:top w:val="nil"/>
              <w:left w:val="nil"/>
              <w:bottom w:val="nil"/>
              <w:right w:val="nil"/>
            </w:tcBorders>
          </w:tcPr>
          <w:p w:rsidR="008A0F57" w:rsidRPr="00770742" w:rsidDel="004C7194"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770742" w:rsidDel="004C7194" w:rsidRDefault="000911D2" w:rsidP="00F63D4D">
            <w:pPr>
              <w:spacing w:line="276" w:lineRule="auto"/>
              <w:rPr>
                <w:rFonts w:eastAsia="Calibri" w:cs="Arial"/>
                <w:sz w:val="20"/>
                <w:szCs w:val="20"/>
                <w:lang w:val="fr-FR" w:eastAsia="en-US"/>
              </w:rPr>
            </w:pPr>
            <w:r w:rsidRPr="00770742">
              <w:rPr>
                <w:rFonts w:eastAsia="Calibri" w:cs="Arial"/>
                <w:sz w:val="20"/>
                <w:szCs w:val="20"/>
                <w:lang w:val="fr-FR" w:eastAsia="en-US"/>
              </w:rPr>
              <w:t>N</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lg_pbr</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bl>
    <w:p w:rsidR="00B103EC" w:rsidRDefault="00B103EC" w:rsidP="00B103EC">
      <w:pPr>
        <w:spacing w:after="200" w:line="276" w:lineRule="auto"/>
        <w:rPr>
          <w:rFonts w:eastAsia="Calibri" w:cs="Arial"/>
          <w:sz w:val="20"/>
          <w:szCs w:val="20"/>
          <w:lang w:eastAsia="en-US"/>
        </w:rPr>
        <w:sectPr w:rsidR="00B103EC"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664"/>
        <w:gridCol w:w="216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Navigational system of marks</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770742" w:rsidRDefault="00B103EC" w:rsidP="00F63D4D">
            <w:pPr>
              <w:spacing w:line="276" w:lineRule="auto"/>
              <w:rPr>
                <w:rFonts w:eastAsia="Calibri" w:cs="Arial"/>
                <w:sz w:val="20"/>
                <w:szCs w:val="20"/>
                <w:lang w:eastAsia="en-US"/>
              </w:rPr>
            </w:pPr>
            <w:r w:rsidRPr="00770742">
              <w:rPr>
                <w:rFonts w:eastAsia="Calibri" w:cs="Arial"/>
                <w:sz w:val="20"/>
                <w:szCs w:val="20"/>
                <w:lang w:eastAsia="en-US"/>
              </w:rPr>
              <w:t>Acronym:</w:t>
            </w:r>
          </w:p>
        </w:tc>
        <w:tc>
          <w:tcPr>
            <w:tcW w:w="7920" w:type="dxa"/>
            <w:gridSpan w:val="5"/>
            <w:tcBorders>
              <w:top w:val="nil"/>
              <w:left w:val="nil"/>
              <w:bottom w:val="nil"/>
              <w:right w:val="nil"/>
            </w:tcBorders>
            <w:shd w:val="clear" w:color="auto" w:fill="auto"/>
          </w:tcPr>
          <w:p w:rsidR="00B103EC" w:rsidRPr="00770742" w:rsidRDefault="00B103EC" w:rsidP="00F63D4D">
            <w:pPr>
              <w:spacing w:line="276" w:lineRule="auto"/>
              <w:rPr>
                <w:rFonts w:eastAsia="Calibri" w:cs="Arial"/>
                <w:sz w:val="20"/>
                <w:szCs w:val="20"/>
                <w:lang w:eastAsia="en-US"/>
              </w:rPr>
            </w:pPr>
            <w:del w:id="869" w:author="Birklhuber Bernd" w:date="2014-06-27T14:59:00Z">
              <w:r w:rsidRPr="00770742" w:rsidDel="00D67A64">
                <w:rPr>
                  <w:rFonts w:eastAsia="Calibri" w:cs="Arial"/>
                  <w:sz w:val="20"/>
                  <w:szCs w:val="20"/>
                  <w:lang w:eastAsia="en-US"/>
                </w:rPr>
                <w:delText>m_nsys</w:delText>
              </w:r>
            </w:del>
            <w:ins w:id="870" w:author="Birklhuber Bernd" w:date="2014-06-27T14:59:00Z">
              <w:r w:rsidR="00D67A64" w:rsidRPr="00770742">
                <w:rPr>
                  <w:rFonts w:eastAsia="Calibri" w:cs="Arial"/>
                  <w:sz w:val="20"/>
                  <w:szCs w:val="20"/>
                  <w:lang w:eastAsia="en-US"/>
                </w:rPr>
                <w:t>M_NSYS</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871" w:author="Birklhuber Bernd" w:date="2014-06-27T14:59:00Z">
              <w:r w:rsidRPr="000E289D" w:rsidDel="00D67A64">
                <w:rPr>
                  <w:rFonts w:eastAsia="Calibri" w:cs="Arial"/>
                  <w:sz w:val="20"/>
                  <w:szCs w:val="20"/>
                  <w:lang w:eastAsia="en-US"/>
                </w:rPr>
                <w:delText>17018</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D67A64" w:rsidRDefault="00B103EC" w:rsidP="00D67A64">
            <w:pPr>
              <w:autoSpaceDE w:val="0"/>
              <w:autoSpaceDN w:val="0"/>
              <w:adjustRightInd w:val="0"/>
              <w:rPr>
                <w:rFonts w:ascii="ArialMT" w:hAnsi="ArialMT" w:cs="ArialMT"/>
                <w:sz w:val="20"/>
                <w:szCs w:val="20"/>
                <w:lang w:eastAsia="en-US"/>
              </w:rPr>
            </w:pPr>
            <w:r w:rsidRPr="000E289D">
              <w:rPr>
                <w:rFonts w:eastAsia="Calibri" w:cs="Arial"/>
                <w:sz w:val="20"/>
                <w:szCs w:val="20"/>
                <w:lang w:eastAsia="en-US"/>
              </w:rPr>
              <w:t xml:space="preserve">An area within which a specific system of navigational marks applies </w:t>
            </w:r>
            <w:del w:id="872" w:author="Birklhuber Bernd" w:date="2014-06-27T14:59:00Z">
              <w:r w:rsidRPr="004C7194" w:rsidDel="00D67A64">
                <w:rPr>
                  <w:rFonts w:eastAsia="Calibri" w:cs="Arial"/>
                  <w:sz w:val="20"/>
                  <w:szCs w:val="20"/>
                  <w:highlight w:val="yellow"/>
                  <w:lang w:eastAsia="en-US"/>
                </w:rPr>
                <w:delText>and/or a common direction of buoyage.</w:delText>
              </w:r>
            </w:del>
            <w:ins w:id="873" w:author="Birklhuber Bernd" w:date="2014-06-27T14:59:00Z">
              <w:r w:rsidR="00D67A64" w:rsidRPr="004C7194">
                <w:rPr>
                  <w:rFonts w:eastAsia="Calibri" w:cs="Arial"/>
                  <w:sz w:val="20"/>
                  <w:szCs w:val="20"/>
                  <w:highlight w:val="yellow"/>
                  <w:lang w:eastAsia="en-US"/>
                </w:rPr>
                <w:t xml:space="preserve"> </w:t>
              </w:r>
              <w:r w:rsidR="00D67A64" w:rsidRPr="004C7194">
                <w:rPr>
                  <w:rFonts w:ascii="ArialMT" w:hAnsi="ArialMT" w:cs="ArialMT"/>
                  <w:sz w:val="20"/>
                  <w:szCs w:val="20"/>
                  <w:highlight w:val="yellow"/>
                  <w:lang w:eastAsia="en-US"/>
                </w:rPr>
                <w:t>(Adapted from S-57 Edition 3.1, Appendix A – Chapter 1, Page 1.214, November 2000).</w:t>
              </w:r>
            </w:ins>
          </w:p>
        </w:tc>
      </w:tr>
      <w:tr w:rsidR="008A0F57" w:rsidRPr="000E289D"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rPr>
                <w:rFonts w:eastAsia="Calibri" w:cs="Arial"/>
                <w:sz w:val="20"/>
                <w:szCs w:val="20"/>
                <w:lang w:eastAsia="en-US"/>
              </w:rPr>
            </w:pPr>
          </w:p>
        </w:tc>
        <w:tc>
          <w:tcPr>
            <w:tcW w:w="3600" w:type="dxa"/>
            <w:gridSpan w:val="2"/>
            <w:tcBorders>
              <w:top w:val="nil"/>
              <w:left w:val="nil"/>
              <w:bottom w:val="nil"/>
              <w:right w:val="nil"/>
            </w:tcBorders>
            <w:shd w:val="clear" w:color="auto" w:fill="auto"/>
          </w:tcPr>
          <w:p w:rsidR="008A0F57" w:rsidRPr="000E289D" w:rsidRDefault="006E33C4" w:rsidP="00F63D4D">
            <w:pPr>
              <w:rPr>
                <w:rFonts w:eastAsia="Calibri" w:cs="Arial"/>
                <w:sz w:val="20"/>
                <w:szCs w:val="20"/>
                <w:lang w:eastAsia="en-US"/>
              </w:rPr>
            </w:pPr>
            <w:r>
              <w:rPr>
                <w:rFonts w:eastAsia="Calibri" w:cs="Arial"/>
                <w:sz w:val="20"/>
                <w:szCs w:val="20"/>
                <w:lang w:eastAsia="en-US"/>
              </w:rPr>
              <w:t>Y</w:t>
            </w:r>
          </w:p>
        </w:tc>
        <w:tc>
          <w:tcPr>
            <w:tcW w:w="3600" w:type="dxa"/>
            <w:gridSpan w:val="3"/>
            <w:tcBorders>
              <w:top w:val="nil"/>
              <w:left w:val="nil"/>
              <w:bottom w:val="nil"/>
              <w:right w:val="nil"/>
            </w:tcBorders>
            <w:shd w:val="clear" w:color="auto" w:fill="auto"/>
          </w:tcPr>
          <w:p w:rsidR="008A0F57" w:rsidRPr="000E289D" w:rsidRDefault="008A0F57"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8A0F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ins w:id="874" w:author="Birklhuber Bernd" w:date="2014-06-27T15:00:00Z"/>
                <w:rFonts w:eastAsia="Calibri" w:cs="Arial"/>
                <w:sz w:val="20"/>
                <w:szCs w:val="20"/>
                <w:lang w:eastAsia="en-US"/>
              </w:rPr>
            </w:pPr>
            <w:del w:id="875" w:author="Birklhuber Bernd" w:date="2014-06-27T15:00:00Z">
              <w:r w:rsidRPr="00770742" w:rsidDel="00D67A64">
                <w:rPr>
                  <w:rFonts w:eastAsia="Calibri" w:cs="Arial"/>
                  <w:sz w:val="20"/>
                  <w:szCs w:val="20"/>
                  <w:lang w:eastAsia="en-US"/>
                </w:rPr>
                <w:delText>marsys</w:delText>
              </w:r>
            </w:del>
          </w:p>
          <w:p w:rsidR="008A0F57" w:rsidRPr="000E289D" w:rsidRDefault="008A0F57" w:rsidP="00F63D4D">
            <w:pPr>
              <w:spacing w:line="276" w:lineRule="auto"/>
              <w:rPr>
                <w:rFonts w:eastAsia="Calibri" w:cs="Arial"/>
                <w:sz w:val="20"/>
                <w:szCs w:val="20"/>
                <w:lang w:eastAsia="en-US"/>
              </w:rPr>
            </w:pPr>
            <w:ins w:id="876" w:author="Birklhuber Bernd" w:date="2014-06-27T15:00:00Z">
              <w:r w:rsidRPr="00770742">
                <w:rPr>
                  <w:rFonts w:eastAsia="Calibri" w:cs="Arial"/>
                  <w:sz w:val="20"/>
                  <w:szCs w:val="20"/>
                  <w:lang w:eastAsia="en-US"/>
                </w:rPr>
                <w:t>MARSYS</w:t>
              </w:r>
            </w:ins>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Default="008A0F57" w:rsidP="00F63D4D">
            <w:pPr>
              <w:spacing w:line="276" w:lineRule="auto"/>
              <w:rPr>
                <w:ins w:id="877" w:author="Birklhuber Bernd" w:date="2014-06-27T15:00:00Z"/>
                <w:rFonts w:eastAsia="Calibri" w:cs="Arial"/>
                <w:sz w:val="20"/>
                <w:szCs w:val="20"/>
                <w:lang w:eastAsia="en-US"/>
              </w:rPr>
            </w:pPr>
            <w:r w:rsidRPr="000E289D">
              <w:rPr>
                <w:rFonts w:eastAsia="Calibri" w:cs="Arial"/>
                <w:sz w:val="20"/>
                <w:szCs w:val="20"/>
                <w:lang w:eastAsia="en-US"/>
              </w:rPr>
              <w:t>value list = "1,2,9,10,11,12,13,14,15"</w:t>
            </w:r>
          </w:p>
          <w:p w:rsidR="008A0F57" w:rsidRPr="000E289D" w:rsidRDefault="008A0F57" w:rsidP="00F63D4D">
            <w:pPr>
              <w:spacing w:line="276" w:lineRule="auto"/>
              <w:rPr>
                <w:rFonts w:eastAsia="Calibri" w:cs="Arial"/>
                <w:sz w:val="20"/>
                <w:szCs w:val="20"/>
                <w:lang w:eastAsia="en-US"/>
              </w:rPr>
            </w:pPr>
            <w:ins w:id="878" w:author="Birklhuber Bernd" w:date="2014-06-27T15:00:00Z">
              <w:r w:rsidRPr="004C7194">
                <w:rPr>
                  <w:rFonts w:eastAsia="Calibri" w:cs="Arial"/>
                  <w:sz w:val="20"/>
                  <w:szCs w:val="20"/>
                  <w:highlight w:val="yellow"/>
                  <w:lang w:eastAsia="en-US"/>
                </w:rPr>
                <w:t>12-15 inland specific</w:t>
              </w:r>
            </w:ins>
          </w:p>
        </w:tc>
        <w:tc>
          <w:tcPr>
            <w:tcW w:w="1134" w:type="dxa"/>
            <w:tcBorders>
              <w:top w:val="nil"/>
              <w:left w:val="nil"/>
              <w:bottom w:val="nil"/>
              <w:right w:val="nil"/>
            </w:tcBorders>
          </w:tcPr>
          <w:p w:rsidR="008A0F57" w:rsidRPr="000E289D" w:rsidRDefault="006E33C4" w:rsidP="00F63D4D">
            <w:pPr>
              <w:spacing w:line="276" w:lineRule="auto"/>
              <w:rPr>
                <w:rFonts w:eastAsia="Calibri" w:cs="Arial"/>
                <w:sz w:val="20"/>
                <w:szCs w:val="20"/>
                <w:lang w:eastAsia="en-US"/>
              </w:rPr>
            </w:pPr>
            <w:r>
              <w:rPr>
                <w:rFonts w:eastAsia="Calibri" w:cs="Arial"/>
                <w:sz w:val="20"/>
                <w:szCs w:val="20"/>
                <w:lang w:eastAsia="en-US"/>
              </w:rPr>
              <w:t>Y</w:t>
            </w:r>
          </w:p>
        </w:tc>
        <w:tc>
          <w:tcPr>
            <w:tcW w:w="1134" w:type="dxa"/>
            <w:tcBorders>
              <w:top w:val="nil"/>
              <w:left w:val="nil"/>
              <w:bottom w:val="nil"/>
              <w:right w:val="nil"/>
            </w:tcBorders>
          </w:tcPr>
          <w:p w:rsidR="008A0F57" w:rsidRPr="000E289D" w:rsidRDefault="00D73A50" w:rsidP="00F63D4D">
            <w:pPr>
              <w:spacing w:line="276" w:lineRule="auto"/>
              <w:rPr>
                <w:rFonts w:eastAsia="Calibri" w:cs="Arial"/>
                <w:sz w:val="20"/>
                <w:szCs w:val="20"/>
                <w:lang w:eastAsia="en-US"/>
              </w:rPr>
            </w:pPr>
            <w:r>
              <w:rPr>
                <w:rFonts w:eastAsia="Calibri" w:cs="Arial"/>
                <w:sz w:val="20"/>
                <w:szCs w:val="20"/>
                <w:lang w:eastAsia="en-US"/>
              </w:rPr>
              <w:t>-</w:t>
            </w:r>
            <w:r w:rsidR="00770742">
              <w:rPr>
                <w:rFonts w:eastAsia="Calibri" w:cs="Arial"/>
                <w:sz w:val="20"/>
                <w:szCs w:val="20"/>
                <w:lang w:eastAsia="en-US"/>
              </w:rPr>
              <w:t>(D:1,11)</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159A5"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8A0F57" w:rsidRPr="009A267F" w:rsidRDefault="008A0F57"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c>
          <w:tcPr>
            <w:tcW w:w="1134" w:type="dxa"/>
            <w:tcBorders>
              <w:top w:val="nil"/>
              <w:left w:val="nil"/>
              <w:bottom w:val="nil"/>
              <w:right w:val="nil"/>
            </w:tcBorders>
          </w:tcPr>
          <w:p w:rsidR="008A0F57" w:rsidRPr="009A267F"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9A267F" w:rsidRDefault="008A0F57" w:rsidP="00F63D4D">
            <w:pPr>
              <w:spacing w:line="276" w:lineRule="auto"/>
              <w:rPr>
                <w:rFonts w:eastAsia="Calibri" w:cs="Arial"/>
                <w:sz w:val="20"/>
                <w:szCs w:val="20"/>
                <w:lang w:val="fr-FR" w:eastAsia="en-US"/>
              </w:rPr>
            </w:pPr>
          </w:p>
        </w:tc>
      </w:tr>
      <w:tr w:rsidR="008A0F57" w:rsidRPr="00637B10" w:rsidTr="008A0F57">
        <w:trPr>
          <w:ins w:id="879" w:author="Birklhuber Bernd" w:date="2014-06-27T15:00:00Z"/>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4C7194" w:rsidRDefault="008A0F57" w:rsidP="00F63D4D">
            <w:pPr>
              <w:spacing w:line="276" w:lineRule="auto"/>
              <w:rPr>
                <w:ins w:id="880" w:author="Birklhuber Bernd" w:date="2014-06-27T15:00:00Z"/>
                <w:rFonts w:eastAsia="Calibri" w:cs="Arial"/>
                <w:sz w:val="20"/>
                <w:szCs w:val="20"/>
                <w:lang w:val="fr-FR"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4C7194" w:rsidRDefault="008A0F57" w:rsidP="00F63D4D">
            <w:pPr>
              <w:spacing w:line="276" w:lineRule="auto"/>
              <w:jc w:val="center"/>
              <w:rPr>
                <w:ins w:id="881" w:author="Birklhuber Bernd" w:date="2014-06-27T15:00:00Z"/>
                <w:rFonts w:eastAsia="Calibri" w:cs="Arial"/>
                <w:sz w:val="20"/>
                <w:szCs w:val="20"/>
                <w:lang w:val="fr-FR" w:eastAsia="en-US"/>
              </w:rPr>
            </w:pPr>
          </w:p>
        </w:tc>
        <w:tc>
          <w:tcPr>
            <w:tcW w:w="6210" w:type="dxa"/>
            <w:tcBorders>
              <w:top w:val="nil"/>
              <w:left w:val="nil"/>
              <w:bottom w:val="nil"/>
              <w:right w:val="nil"/>
            </w:tcBorders>
            <w:shd w:val="clear" w:color="auto" w:fill="auto"/>
          </w:tcPr>
          <w:p w:rsidR="008A0F57" w:rsidRPr="004C7194" w:rsidRDefault="008A0F57" w:rsidP="00F63D4D">
            <w:pPr>
              <w:spacing w:line="276" w:lineRule="auto"/>
              <w:rPr>
                <w:ins w:id="882" w:author="Birklhuber Bernd" w:date="2014-06-27T15:00:00Z"/>
                <w:rFonts w:eastAsia="Calibri" w:cs="Arial"/>
                <w:sz w:val="20"/>
                <w:szCs w:val="20"/>
                <w:highlight w:val="yellow"/>
                <w:lang w:val="fr-FR" w:eastAsia="en-US"/>
              </w:rPr>
            </w:pPr>
            <w:ins w:id="883" w:author="Birklhuber Bernd" w:date="2014-06-27T15:01:00Z">
              <w:r w:rsidRPr="004C7194">
                <w:rPr>
                  <w:rFonts w:eastAsia="Calibri" w:cs="Arial"/>
                  <w:sz w:val="20"/>
                  <w:szCs w:val="20"/>
                  <w:highlight w:val="yellow"/>
                  <w:lang w:val="fr-FR" w:eastAsia="en-US"/>
                </w:rPr>
                <w:t>Information</w:t>
              </w:r>
            </w:ins>
          </w:p>
        </w:tc>
        <w:tc>
          <w:tcPr>
            <w:tcW w:w="1134" w:type="dxa"/>
            <w:tcBorders>
              <w:top w:val="nil"/>
              <w:left w:val="nil"/>
              <w:bottom w:val="nil"/>
              <w:right w:val="nil"/>
            </w:tcBorders>
          </w:tcPr>
          <w:p w:rsidR="008A0F57" w:rsidRPr="004C7194" w:rsidRDefault="006E33C4"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8A0F57" w:rsidRPr="004C7194" w:rsidRDefault="008A0F57" w:rsidP="00F63D4D">
            <w:pPr>
              <w:spacing w:line="276" w:lineRule="auto"/>
              <w:rPr>
                <w:rFonts w:eastAsia="Calibri" w:cs="Arial"/>
                <w:sz w:val="20"/>
                <w:szCs w:val="20"/>
                <w:highlight w:val="yellow"/>
                <w:lang w:val="fr-FR" w:eastAsia="en-US"/>
              </w:rPr>
            </w:pPr>
          </w:p>
        </w:tc>
      </w:tr>
      <w:tr w:rsidR="008A0F57" w:rsidRPr="00637B10" w:rsidTr="008A0F57">
        <w:trPr>
          <w:ins w:id="884" w:author="Birklhuber Bernd" w:date="2014-06-27T15:01:00Z"/>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ins w:id="885" w:author="Birklhuber Bernd" w:date="2014-06-27T15:01: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ins w:id="886" w:author="Birklhuber Bernd" w:date="2014-06-27T15:01:00Z"/>
                <w:rFonts w:eastAsia="Calibri" w:cs="Arial"/>
                <w:sz w:val="20"/>
                <w:szCs w:val="20"/>
                <w:lang w:eastAsia="en-US"/>
              </w:rPr>
            </w:pPr>
          </w:p>
        </w:tc>
        <w:tc>
          <w:tcPr>
            <w:tcW w:w="6210" w:type="dxa"/>
            <w:tcBorders>
              <w:top w:val="nil"/>
              <w:left w:val="nil"/>
              <w:bottom w:val="nil"/>
              <w:right w:val="nil"/>
            </w:tcBorders>
            <w:shd w:val="clear" w:color="auto" w:fill="auto"/>
          </w:tcPr>
          <w:p w:rsidR="008A0F57" w:rsidRPr="004C7194" w:rsidRDefault="008A0F57" w:rsidP="00F63D4D">
            <w:pPr>
              <w:spacing w:line="276" w:lineRule="auto"/>
              <w:rPr>
                <w:ins w:id="887" w:author="Birklhuber Bernd" w:date="2014-06-27T15:01:00Z"/>
                <w:rFonts w:eastAsia="Calibri" w:cs="Arial"/>
                <w:sz w:val="20"/>
                <w:szCs w:val="20"/>
                <w:highlight w:val="yellow"/>
                <w:lang w:val="fr-FR" w:eastAsia="en-US"/>
              </w:rPr>
            </w:pPr>
            <w:proofErr w:type="spellStart"/>
            <w:ins w:id="888" w:author="Birklhuber Bernd" w:date="2014-06-27T15:01:00Z">
              <w:r w:rsidRPr="004C7194">
                <w:rPr>
                  <w:rFonts w:eastAsia="Calibri" w:cs="Arial"/>
                  <w:sz w:val="20"/>
                  <w:szCs w:val="20"/>
                  <w:highlight w:val="yellow"/>
                  <w:lang w:val="fr-FR" w:eastAsia="en-US"/>
                </w:rPr>
                <w:t>Textual</w:t>
              </w:r>
              <w:proofErr w:type="spellEnd"/>
              <w:r w:rsidRPr="004C7194">
                <w:rPr>
                  <w:rFonts w:eastAsia="Calibri" w:cs="Arial"/>
                  <w:sz w:val="20"/>
                  <w:szCs w:val="20"/>
                  <w:highlight w:val="yellow"/>
                  <w:lang w:val="fr-FR" w:eastAsia="en-US"/>
                </w:rPr>
                <w:t xml:space="preserve"> description</w:t>
              </w:r>
            </w:ins>
          </w:p>
        </w:tc>
        <w:tc>
          <w:tcPr>
            <w:tcW w:w="1134" w:type="dxa"/>
            <w:tcBorders>
              <w:top w:val="nil"/>
              <w:left w:val="nil"/>
              <w:bottom w:val="nil"/>
              <w:right w:val="nil"/>
            </w:tcBorders>
          </w:tcPr>
          <w:p w:rsidR="008A0F57" w:rsidRPr="004C7194" w:rsidRDefault="006E33C4"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8A0F57" w:rsidRPr="004C7194" w:rsidRDefault="008A0F57" w:rsidP="00F63D4D">
            <w:pPr>
              <w:spacing w:line="276" w:lineRule="auto"/>
              <w:rPr>
                <w:rFonts w:eastAsia="Calibri" w:cs="Arial"/>
                <w:sz w:val="20"/>
                <w:szCs w:val="20"/>
                <w:highlight w:val="yellow"/>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Notice mark</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notmrk</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17050</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signboard used to indicate prohibitions, regulations, restrictions, recommendations and general information which apply to a waterway or a section of a waterway</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8A0F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addmrk</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"1,2,3,4,5"</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catnmk</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value list = "1 - 122</w:t>
            </w:r>
            <w:r w:rsidR="008A0F57" w:rsidRPr="000E289D">
              <w:rPr>
                <w:rFonts w:eastAsia="Calibri" w:cs="Arial"/>
                <w:sz w:val="20"/>
                <w:szCs w:val="20"/>
                <w:lang w:eastAsia="en-US"/>
              </w:rPr>
              <w:t>"</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dirimp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"1,2,3,4,5"</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disipd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"1"</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disipu</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"1"</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disbk1</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"1"</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disbk2</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"1"</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fnctnm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"1,2,3,4,5"</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marsys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"1,2,9,10,11,12,13,14,15"</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89" w:author="Birklhuber Bernd" w:date="2014-06-27T15:01:00Z">
              <w:r w:rsidRPr="00770742" w:rsidDel="00D16175">
                <w:rPr>
                  <w:rFonts w:eastAsia="Calibri" w:cs="Arial"/>
                  <w:sz w:val="20"/>
                  <w:szCs w:val="20"/>
                  <w:lang w:eastAsia="en-US"/>
                </w:rPr>
                <w:delText>ORIENT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C</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unit = "</w:t>
            </w:r>
            <w:proofErr w:type="spellStart"/>
            <w:r w:rsidRPr="00770742">
              <w:rPr>
                <w:rFonts w:eastAsia="Calibri" w:cs="Arial"/>
                <w:sz w:val="20"/>
                <w:szCs w:val="20"/>
                <w:lang w:eastAsia="en-US"/>
              </w:rPr>
              <w:t>deg</w:t>
            </w:r>
            <w:proofErr w:type="spellEnd"/>
            <w:r w:rsidRPr="00770742">
              <w:rPr>
                <w:rFonts w:eastAsia="Calibri" w:cs="Arial"/>
                <w:sz w:val="20"/>
                <w:szCs w:val="20"/>
                <w:lang w:eastAsia="en-US"/>
              </w:rPr>
              <w:t>" decimal digits = "2"</w:t>
            </w:r>
            <w:ins w:id="890" w:author="Birklhuber Bernd" w:date="2014-06-27T15:01:00Z">
              <w:r w:rsidRPr="00770742">
                <w:rPr>
                  <w:rFonts w:eastAsia="Calibri" w:cs="Arial"/>
                  <w:sz w:val="20"/>
                  <w:szCs w:val="20"/>
                  <w:lang w:eastAsia="en-US"/>
                </w:rPr>
                <w:t xml:space="preserve"> complex attribute Orientation</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2C61C8"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STATUS</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value list = "2,3,4,8,9,12,14,16,17"</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proofErr w:type="spellStart"/>
            <w:r w:rsidRPr="00770742">
              <w:rPr>
                <w:rFonts w:eastAsia="Calibri" w:cs="Arial"/>
                <w:sz w:val="20"/>
                <w:szCs w:val="20"/>
                <w:lang w:eastAsia="en-US"/>
              </w:rPr>
              <w:t>bnkwtw</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value list = "1,2"</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value list = "1,2,3,5"</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91" w:author="Birklhuber Bernd" w:date="2014-06-27T15:02:00Z">
              <w:r w:rsidRPr="00770742" w:rsidDel="00D16175">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892" w:author="Birklhuber Bernd" w:date="2014-06-27T15:02:00Z">
              <w:r w:rsidRPr="00770742">
                <w:rPr>
                  <w:rFonts w:eastAsia="Calibri" w:cs="Arial"/>
                  <w:sz w:val="20"/>
                  <w:szCs w:val="20"/>
                  <w:lang w:eastAsia="en-US"/>
                </w:rPr>
                <w:t>Feature name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CB3E4E"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93" w:author="Birklhuber Bernd" w:date="2014-06-27T15:02:00Z">
              <w:r w:rsidRPr="00770742" w:rsidDel="00D16175">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CB3E4E"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94" w:author="Birklhuber Bernd" w:date="2014-06-27T15:02:00Z">
              <w:r w:rsidRPr="00770742" w:rsidDel="00D16175">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895" w:author="Birklhuber Bernd" w:date="2014-06-27T15:02:00Z">
              <w:r w:rsidRPr="00770742">
                <w:rPr>
                  <w:rFonts w:eastAsia="Calibri" w:cs="Arial"/>
                  <w:sz w:val="20"/>
                  <w:szCs w:val="20"/>
                  <w:lang w:eastAsia="en-US"/>
                </w:rPr>
                <w:t>Information</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F63937"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770742"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96" w:author="Birklhuber Bernd" w:date="2014-06-27T15:02:00Z">
              <w:r w:rsidRPr="00770742" w:rsidDel="00D16175">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F63937"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897" w:author="Birklhuber Bernd" w:date="2014-06-27T15:02:00Z">
              <w:r w:rsidRPr="00770742" w:rsidDel="00D16175">
                <w:rPr>
                  <w:rFonts w:eastAsia="Calibri" w:cs="Arial"/>
                  <w:sz w:val="20"/>
                  <w:szCs w:val="20"/>
                  <w:lang w:eastAsia="en-US"/>
                </w:rPr>
                <w:delText>M</w:delText>
              </w:r>
            </w:del>
            <w:ins w:id="898" w:author="Birklhuber Bernd" w:date="2014-06-27T15:02:00Z">
              <w:r w:rsidRPr="00770742">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min = "1"</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E7519B" w:rsidP="00F63D4D">
            <w:pPr>
              <w:spacing w:line="276" w:lineRule="auto"/>
              <w:rPr>
                <w:rFonts w:eastAsia="Calibri" w:cs="Arial"/>
                <w:sz w:val="20"/>
                <w:szCs w:val="20"/>
                <w:lang w:eastAsia="en-US"/>
              </w:rPr>
            </w:pPr>
            <w:r w:rsidRPr="00770742">
              <w:rPr>
                <w:rFonts w:eastAsia="Calibri" w:cs="Arial"/>
                <w:sz w:val="20"/>
                <w:szCs w:val="20"/>
                <w:lang w:eastAsia="en-US"/>
              </w:rPr>
              <w:t>N</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4D035D" w:rsidP="00F63D4D">
            <w:pPr>
              <w:spacing w:line="276" w:lineRule="auto"/>
              <w:rPr>
                <w:rFonts w:eastAsia="Calibri" w:cs="Arial"/>
                <w:sz w:val="20"/>
                <w:szCs w:val="20"/>
                <w:lang w:eastAsia="en-US"/>
              </w:rPr>
            </w:pPr>
            <w:r>
              <w:rPr>
                <w:rFonts w:eastAsia="Calibri" w:cs="Arial"/>
                <w:sz w:val="20"/>
                <w:szCs w:val="20"/>
                <w:lang w:eastAsia="en-US"/>
              </w:rPr>
              <w:t>-</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899" w:author="Birklhuber Bernd" w:date="2014-06-27T15:02:00Z">
              <w:r w:rsidRPr="00770742" w:rsidDel="00D16175">
                <w:rPr>
                  <w:rFonts w:eastAsia="Calibri" w:cs="Arial"/>
                  <w:sz w:val="20"/>
                  <w:szCs w:val="20"/>
                  <w:lang w:eastAsia="en-US"/>
                </w:rPr>
                <w:lastRenderedPageBreak/>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900" w:author="Birklhuber Bernd" w:date="2014-06-27T15:02:00Z">
              <w:r w:rsidRPr="00770742">
                <w:rPr>
                  <w:rFonts w:eastAsia="Calibri" w:cs="Arial"/>
                  <w:sz w:val="20"/>
                  <w:szCs w:val="20"/>
                  <w:lang w:eastAsia="en-US"/>
                </w:rPr>
                <w:t>Textual description</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257706"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01" w:author="Birklhuber Bernd" w:date="2014-06-27T15:02:00Z">
              <w:r w:rsidRPr="00770742" w:rsidDel="00D16175">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902" w:author="Birklhuber Bernd" w:date="2014-06-27T15:02:00Z">
              <w:r w:rsidRPr="00770742">
                <w:rPr>
                  <w:rFonts w:eastAsia="Calibri" w:cs="Arial"/>
                  <w:sz w:val="20"/>
                  <w:szCs w:val="20"/>
                  <w:lang w:eastAsia="en-US"/>
                </w:rPr>
                <w:t xml:space="preserve"> fixed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03" w:author="Birklhuber Bernd" w:date="2014-06-27T15:02:00Z">
              <w:r w:rsidRPr="00770742" w:rsidDel="00D1617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04" w:author="Birklhuber Bernd" w:date="2014-06-27T15:02:00Z">
              <w:r w:rsidRPr="00770742" w:rsidDel="00D16175">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905" w:author="Birklhuber Bernd" w:date="2014-06-27T15:02:00Z">
              <w:r w:rsidRPr="00770742">
                <w:rPr>
                  <w:rFonts w:eastAsia="Calibri" w:cs="Arial"/>
                  <w:sz w:val="20"/>
                  <w:szCs w:val="20"/>
                  <w:lang w:eastAsia="en-US"/>
                </w:rPr>
                <w:t xml:space="preserve"> periodic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06" w:author="Birklhuber Bernd" w:date="2014-06-27T15:02:00Z">
              <w:r w:rsidRPr="00770742" w:rsidDel="00D16175">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1739E2"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907" w:author="Birklhuber Bernd" w:date="2014-06-27T15:02:00Z">
              <w:r w:rsidRPr="00770742" w:rsidDel="00D16175">
                <w:rPr>
                  <w:rFonts w:eastAsia="Calibri" w:cs="Arial"/>
                  <w:sz w:val="20"/>
                  <w:szCs w:val="20"/>
                  <w:lang w:eastAsia="en-US"/>
                </w:rPr>
                <w:delText>C</w:delText>
              </w:r>
            </w:del>
            <w:ins w:id="908" w:author="Birklhuber Bernd" w:date="2014-06-27T15:02:00Z">
              <w:r w:rsidRPr="00770742">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0911D2" w:rsidP="00F63D4D">
            <w:pPr>
              <w:spacing w:line="276" w:lineRule="auto"/>
              <w:rPr>
                <w:rFonts w:eastAsia="Calibri" w:cs="Arial"/>
                <w:sz w:val="20"/>
                <w:szCs w:val="20"/>
                <w:lang w:eastAsia="en-US"/>
              </w:rPr>
            </w:pPr>
            <w:r w:rsidRPr="00770742">
              <w:rPr>
                <w:rFonts w:eastAsia="Calibri" w:cs="Arial"/>
                <w:sz w:val="20"/>
                <w:szCs w:val="20"/>
                <w:lang w:eastAsia="en-US"/>
              </w:rPr>
              <w:t>-</w:t>
            </w:r>
          </w:p>
        </w:tc>
      </w:tr>
      <w:tr w:rsidR="008A0F57"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09" w:author="Birklhuber Bernd" w:date="2014-07-03T15:30:00Z">
              <w:r w:rsidRPr="00770742" w:rsidDel="00D45B8B">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910" w:author="Birklhuber Bernd" w:date="2014-07-03T15:30:00Z">
              <w:r w:rsidRPr="00770742" w:rsidDel="00D45B8B">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val="fr-FR" w:eastAsia="en-US"/>
              </w:rPr>
            </w:pPr>
            <w:del w:id="911" w:author="Birklhuber Bernd" w:date="2014-07-03T15:30:00Z">
              <w:r w:rsidRPr="00770742" w:rsidDel="00D45B8B">
                <w:rPr>
                  <w:rFonts w:eastAsia="Calibri" w:cs="Arial"/>
                  <w:sz w:val="20"/>
                  <w:szCs w:val="20"/>
                  <w:lang w:val="fr-FR" w:eastAsia="en-US"/>
                </w:rPr>
                <w:delText>format = "cc,cc,ccccc,c..."</w:delText>
              </w:r>
            </w:del>
          </w:p>
        </w:tc>
        <w:tc>
          <w:tcPr>
            <w:tcW w:w="1134" w:type="dxa"/>
            <w:tcBorders>
              <w:top w:val="nil"/>
              <w:left w:val="nil"/>
              <w:bottom w:val="nil"/>
              <w:right w:val="nil"/>
            </w:tcBorders>
          </w:tcPr>
          <w:p w:rsidR="008A0F57" w:rsidRPr="00770742" w:rsidDel="00D45B8B"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770742" w:rsidDel="00D45B8B" w:rsidRDefault="000911D2" w:rsidP="00F63D4D">
            <w:pPr>
              <w:spacing w:line="276" w:lineRule="auto"/>
              <w:rPr>
                <w:rFonts w:eastAsia="Calibri" w:cs="Arial"/>
                <w:sz w:val="20"/>
                <w:szCs w:val="20"/>
                <w:lang w:val="fr-FR" w:eastAsia="en-US"/>
              </w:rPr>
            </w:pPr>
            <w:r w:rsidRPr="00770742">
              <w:rPr>
                <w:rFonts w:eastAsia="Calibri" w:cs="Arial"/>
                <w:sz w:val="20"/>
                <w:szCs w:val="20"/>
                <w:lang w:val="fr-FR" w:eastAsia="en-US"/>
              </w:rPr>
              <w:t>N</w:t>
            </w:r>
          </w:p>
        </w:tc>
      </w:tr>
      <w:tr w:rsidR="0048409E"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770742" w:rsidDel="00D45B8B" w:rsidRDefault="0048409E"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409E" w:rsidRPr="00770742" w:rsidRDefault="0048409E"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664"/>
        <w:gridCol w:w="216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Pipeline, overhead</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del w:id="912" w:author="Birklhuber Bernd" w:date="2014-06-27T15:03:00Z">
              <w:r w:rsidRPr="00770742" w:rsidDel="00D16175">
                <w:rPr>
                  <w:rFonts w:eastAsia="Calibri" w:cs="Arial"/>
                  <w:sz w:val="20"/>
                  <w:szCs w:val="20"/>
                  <w:lang w:eastAsia="en-US"/>
                </w:rPr>
                <w:delText>pipohd</w:delText>
              </w:r>
            </w:del>
            <w:ins w:id="913" w:author="Birklhuber Bernd" w:date="2014-06-27T15:03:00Z">
              <w:r w:rsidR="00D16175" w:rsidRPr="00770742">
                <w:rPr>
                  <w:rFonts w:eastAsia="Calibri" w:cs="Arial"/>
                  <w:sz w:val="20"/>
                  <w:szCs w:val="20"/>
                  <w:lang w:eastAsia="en-US"/>
                </w:rPr>
                <w:t>PIPOHD</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914" w:author="Birklhuber Bernd" w:date="2014-06-27T15:03:00Z">
              <w:r w:rsidRPr="000E289D" w:rsidDel="00D16175">
                <w:rPr>
                  <w:rFonts w:eastAsia="Calibri" w:cs="Arial"/>
                  <w:sz w:val="20"/>
                  <w:szCs w:val="20"/>
                  <w:lang w:eastAsia="en-US"/>
                </w:rPr>
                <w:delText>17024</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L</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D16175" w:rsidP="00D16175">
            <w:pPr>
              <w:autoSpaceDE w:val="0"/>
              <w:autoSpaceDN w:val="0"/>
              <w:adjustRightInd w:val="0"/>
              <w:rPr>
                <w:rFonts w:eastAsia="Calibri" w:cs="Arial"/>
                <w:sz w:val="20"/>
                <w:szCs w:val="20"/>
                <w:lang w:eastAsia="en-US"/>
              </w:rPr>
            </w:pPr>
            <w:ins w:id="915" w:author="Birklhuber Bernd" w:date="2014-06-27T15:04:00Z">
              <w:r w:rsidRPr="00D45B8B">
                <w:rPr>
                  <w:rFonts w:ascii="ArialMT" w:hAnsi="ArialMT" w:cs="ArialMT"/>
                  <w:sz w:val="20"/>
                  <w:szCs w:val="20"/>
                  <w:highlight w:val="yellow"/>
                  <w:lang w:eastAsia="en-US"/>
                </w:rPr>
                <w:t>A string of interconnected pipes, supported by pylons and passing over or nearby navigable waters, used for the transport of matter, nowadays mainly oil or gas. (Adapted from IHO Dictionary – S-32 and S-57 Edition 3.1, Appendix A – Chapter 1, Page 1.119, November 2000).</w:t>
              </w:r>
            </w:ins>
            <w:del w:id="916" w:author="Birklhuber Bernd" w:date="2014-06-27T15:04:00Z">
              <w:r w:rsidR="00B103EC" w:rsidRPr="00D45B8B" w:rsidDel="00D16175">
                <w:rPr>
                  <w:rFonts w:eastAsia="Calibri" w:cs="Arial"/>
                  <w:sz w:val="20"/>
                  <w:szCs w:val="20"/>
                  <w:highlight w:val="yellow"/>
                  <w:lang w:eastAsia="en-US"/>
                </w:rPr>
                <w:delText>A pipeline is a string of interconnected pipes used for the transport of matter, nowadays mainly oil or gas. (IHO Dictionary, S-32, 5th Edition, 3857). An overhead pipeline is a pipeline supported by pylons and passing over or nearby navigable waters.</w:delText>
              </w:r>
            </w:del>
          </w:p>
        </w:tc>
      </w:tr>
      <w:tr w:rsidR="008A0F57" w:rsidRPr="000E289D" w:rsidTr="008A0F57">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rPr>
                <w:rFonts w:eastAsia="Calibri" w:cs="Arial"/>
                <w:sz w:val="20"/>
                <w:szCs w:val="20"/>
                <w:lang w:eastAsia="en-US"/>
              </w:rPr>
            </w:pPr>
          </w:p>
        </w:tc>
        <w:tc>
          <w:tcPr>
            <w:tcW w:w="3600" w:type="dxa"/>
            <w:gridSpan w:val="2"/>
            <w:tcBorders>
              <w:top w:val="nil"/>
              <w:left w:val="nil"/>
              <w:bottom w:val="nil"/>
              <w:right w:val="nil"/>
            </w:tcBorders>
            <w:shd w:val="clear" w:color="auto" w:fill="auto"/>
          </w:tcPr>
          <w:p w:rsidR="008A0F57" w:rsidRPr="000E289D" w:rsidRDefault="006E33C4" w:rsidP="00F63D4D">
            <w:pPr>
              <w:rPr>
                <w:rFonts w:eastAsia="Calibri" w:cs="Arial"/>
                <w:sz w:val="20"/>
                <w:szCs w:val="20"/>
                <w:lang w:eastAsia="en-US"/>
              </w:rPr>
            </w:pPr>
            <w:r>
              <w:rPr>
                <w:rFonts w:eastAsia="Calibri" w:cs="Arial"/>
                <w:sz w:val="20"/>
                <w:szCs w:val="20"/>
                <w:lang w:eastAsia="en-US"/>
              </w:rPr>
              <w:t>Y</w:t>
            </w:r>
          </w:p>
        </w:tc>
        <w:tc>
          <w:tcPr>
            <w:tcW w:w="3600" w:type="dxa"/>
            <w:gridSpan w:val="3"/>
            <w:tcBorders>
              <w:top w:val="nil"/>
              <w:left w:val="nil"/>
              <w:bottom w:val="nil"/>
              <w:right w:val="nil"/>
            </w:tcBorders>
            <w:shd w:val="clear" w:color="auto" w:fill="auto"/>
          </w:tcPr>
          <w:p w:rsidR="008A0F57" w:rsidRPr="000E289D" w:rsidRDefault="008A0F57"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8A0F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CATPIP</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"2,3,4,6"</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PRODCT</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0E289D" w:rsidRDefault="008A0F57" w:rsidP="00D16175">
            <w:pPr>
              <w:spacing w:line="276" w:lineRule="auto"/>
              <w:rPr>
                <w:rFonts w:eastAsia="Calibri" w:cs="Arial"/>
                <w:sz w:val="20"/>
                <w:szCs w:val="20"/>
                <w:lang w:eastAsia="en-US"/>
              </w:rPr>
            </w:pPr>
            <w:r w:rsidRPr="000E289D">
              <w:rPr>
                <w:rFonts w:eastAsia="Calibri" w:cs="Arial"/>
                <w:sz w:val="20"/>
                <w:szCs w:val="20"/>
                <w:lang w:eastAsia="en-US"/>
              </w:rPr>
              <w:t>value list = "1,2,3,</w:t>
            </w:r>
            <w:del w:id="917" w:author="Birklhuber Bernd" w:date="2014-06-27T15:05:00Z">
              <w:r w:rsidRPr="00D45B8B" w:rsidDel="00D16175">
                <w:rPr>
                  <w:rFonts w:eastAsia="Calibri" w:cs="Arial"/>
                  <w:sz w:val="20"/>
                  <w:szCs w:val="20"/>
                  <w:highlight w:val="yellow"/>
                  <w:lang w:eastAsia="en-US"/>
                </w:rPr>
                <w:delText>4,5,6</w:delText>
              </w:r>
              <w:r w:rsidRPr="000E289D" w:rsidDel="00D16175">
                <w:rPr>
                  <w:rFonts w:eastAsia="Calibri" w:cs="Arial"/>
                  <w:sz w:val="20"/>
                  <w:szCs w:val="20"/>
                  <w:lang w:eastAsia="en-US"/>
                </w:rPr>
                <w:delText>,</w:delText>
              </w:r>
            </w:del>
            <w:r w:rsidRPr="000E289D">
              <w:rPr>
                <w:rFonts w:eastAsia="Calibri" w:cs="Arial"/>
                <w:sz w:val="20"/>
                <w:szCs w:val="20"/>
                <w:lang w:eastAsia="en-US"/>
              </w:rPr>
              <w:t>7,8,</w:t>
            </w:r>
            <w:ins w:id="918" w:author="Birklhuber Bernd" w:date="2014-06-27T15:05:00Z">
              <w:r w:rsidRPr="00D45B8B">
                <w:rPr>
                  <w:rFonts w:eastAsia="Calibri" w:cs="Arial"/>
                  <w:sz w:val="20"/>
                  <w:szCs w:val="20"/>
                  <w:highlight w:val="yellow"/>
                  <w:lang w:eastAsia="en-US"/>
                </w:rPr>
                <w:t>9,</w:t>
              </w:r>
            </w:ins>
            <w:del w:id="919" w:author="Birklhuber Bernd" w:date="2014-06-27T15:05:00Z">
              <w:r w:rsidRPr="00D45B8B" w:rsidDel="00D16175">
                <w:rPr>
                  <w:rFonts w:eastAsia="Calibri" w:cs="Arial"/>
                  <w:sz w:val="20"/>
                  <w:szCs w:val="20"/>
                  <w:highlight w:val="yellow"/>
                  <w:lang w:eastAsia="en-US"/>
                </w:rPr>
                <w:delText>14,15,17</w:delText>
              </w:r>
            </w:del>
            <w:r w:rsidRPr="00D45B8B">
              <w:rPr>
                <w:rFonts w:eastAsia="Calibri" w:cs="Arial"/>
                <w:sz w:val="20"/>
                <w:szCs w:val="20"/>
                <w:highlight w:val="yellow"/>
                <w:lang w:eastAsia="en-US"/>
              </w:rPr>
              <w:t>,</w:t>
            </w:r>
            <w:ins w:id="920" w:author="Birklhuber Bernd" w:date="2014-06-27T15:05:00Z">
              <w:r w:rsidRPr="00D45B8B">
                <w:rPr>
                  <w:rFonts w:eastAsia="Calibri" w:cs="Arial"/>
                  <w:sz w:val="20"/>
                  <w:szCs w:val="20"/>
                  <w:highlight w:val="yellow"/>
                  <w:lang w:eastAsia="en-US"/>
                </w:rPr>
                <w:t>18,19,20,</w:t>
              </w:r>
            </w:ins>
            <w:del w:id="921" w:author="Birklhuber Bernd" w:date="2014-06-27T15:06:00Z">
              <w:r w:rsidRPr="00D45B8B" w:rsidDel="00D16175">
                <w:rPr>
                  <w:rFonts w:eastAsia="Calibri" w:cs="Arial"/>
                  <w:sz w:val="20"/>
                  <w:szCs w:val="20"/>
                  <w:highlight w:val="yellow"/>
                  <w:lang w:eastAsia="en-US"/>
                </w:rPr>
                <w:delText>21</w:delText>
              </w:r>
              <w:r w:rsidRPr="000E289D" w:rsidDel="00D16175">
                <w:rPr>
                  <w:rFonts w:eastAsia="Calibri" w:cs="Arial"/>
                  <w:sz w:val="20"/>
                  <w:szCs w:val="20"/>
                  <w:lang w:eastAsia="en-US"/>
                </w:rPr>
                <w:delText>,</w:delText>
              </w:r>
            </w:del>
            <w:r w:rsidRPr="000E289D">
              <w:rPr>
                <w:rFonts w:eastAsia="Calibri" w:cs="Arial"/>
                <w:sz w:val="20"/>
                <w:szCs w:val="20"/>
                <w:lang w:eastAsia="en-US"/>
              </w:rPr>
              <w:t>22"</w:t>
            </w:r>
          </w:p>
        </w:tc>
        <w:tc>
          <w:tcPr>
            <w:tcW w:w="1134" w:type="dxa"/>
            <w:tcBorders>
              <w:top w:val="nil"/>
              <w:left w:val="nil"/>
              <w:bottom w:val="nil"/>
              <w:right w:val="nil"/>
            </w:tcBorders>
          </w:tcPr>
          <w:p w:rsidR="008A0F57" w:rsidRPr="000E289D" w:rsidRDefault="006E33C4" w:rsidP="00D16175">
            <w:pPr>
              <w:spacing w:line="276" w:lineRule="auto"/>
              <w:rPr>
                <w:rFonts w:eastAsia="Calibri" w:cs="Arial"/>
                <w:sz w:val="20"/>
                <w:szCs w:val="20"/>
                <w:lang w:eastAsia="en-US"/>
              </w:rPr>
            </w:pPr>
            <w:r>
              <w:rPr>
                <w:rFonts w:eastAsia="Calibri" w:cs="Arial"/>
                <w:sz w:val="20"/>
                <w:szCs w:val="20"/>
                <w:lang w:eastAsia="en-US"/>
              </w:rPr>
              <w:t>Y</w:t>
            </w:r>
          </w:p>
        </w:tc>
        <w:tc>
          <w:tcPr>
            <w:tcW w:w="1134" w:type="dxa"/>
            <w:tcBorders>
              <w:top w:val="nil"/>
              <w:left w:val="nil"/>
              <w:bottom w:val="nil"/>
              <w:right w:val="nil"/>
            </w:tcBorders>
          </w:tcPr>
          <w:p w:rsidR="008A0F57" w:rsidRPr="000E289D" w:rsidRDefault="008A0F57" w:rsidP="00D16175">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del w:id="922" w:author="Birklhuber Bernd" w:date="2014-06-27T15:06:00Z">
              <w:r w:rsidRPr="000E289D" w:rsidDel="00D16175">
                <w:rPr>
                  <w:rFonts w:eastAsia="Calibri" w:cs="Arial"/>
                  <w:sz w:val="20"/>
                  <w:szCs w:val="20"/>
                  <w:lang w:eastAsia="en-US"/>
                </w:rPr>
                <w:delText>VERCLR</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8A0F57" w:rsidRPr="000E289D">
              <w:rPr>
                <w:rFonts w:eastAsia="Calibri" w:cs="Arial"/>
                <w:sz w:val="20"/>
                <w:szCs w:val="20"/>
                <w:lang w:eastAsia="en-US"/>
              </w:rPr>
              <w:t>" decimal digits = "2"</w:t>
            </w:r>
            <w:ins w:id="923" w:author="Birklhuber Bernd" w:date="2014-06-27T15:06:00Z">
              <w:r w:rsidR="008A0F57">
                <w:rPr>
                  <w:rFonts w:eastAsia="Calibri" w:cs="Arial"/>
                  <w:sz w:val="20"/>
                  <w:szCs w:val="20"/>
                  <w:lang w:eastAsia="en-US"/>
                </w:rPr>
                <w:t xml:space="preserve"> </w:t>
              </w:r>
              <w:r w:rsidR="008A0F57" w:rsidRPr="00D45B8B">
                <w:rPr>
                  <w:rFonts w:eastAsia="Calibri" w:cs="Arial"/>
                  <w:sz w:val="20"/>
                  <w:szCs w:val="20"/>
                  <w:highlight w:val="yellow"/>
                  <w:lang w:eastAsia="en-US"/>
                </w:rPr>
                <w:t>complex attribute vertical clearance fixed</w:t>
              </w:r>
            </w:ins>
          </w:p>
        </w:tc>
        <w:tc>
          <w:tcPr>
            <w:tcW w:w="1134" w:type="dxa"/>
            <w:tcBorders>
              <w:top w:val="nil"/>
              <w:left w:val="nil"/>
              <w:bottom w:val="nil"/>
              <w:right w:val="nil"/>
            </w:tcBorders>
          </w:tcPr>
          <w:p w:rsidR="008A0F57" w:rsidRPr="000E289D" w:rsidRDefault="006E33C4" w:rsidP="00F63D4D">
            <w:pPr>
              <w:spacing w:line="276" w:lineRule="auto"/>
              <w:rPr>
                <w:rFonts w:eastAsia="Calibri" w:cs="Arial"/>
                <w:sz w:val="20"/>
                <w:szCs w:val="20"/>
                <w:lang w:eastAsia="en-US"/>
              </w:rPr>
            </w:pPr>
            <w:r>
              <w:rPr>
                <w:rFonts w:eastAsia="Calibri" w:cs="Arial"/>
                <w:sz w:val="20"/>
                <w:szCs w:val="20"/>
                <w:lang w:eastAsia="en-US"/>
              </w:rPr>
              <w:t>Y</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24" w:author="Birklhuber Bernd" w:date="2014-06-27T15:08:00Z">
              <w:r w:rsidRPr="00770742" w:rsidDel="00D16175">
                <w:rPr>
                  <w:rFonts w:eastAsia="Calibri" w:cs="Arial"/>
                  <w:sz w:val="20"/>
                  <w:szCs w:val="20"/>
                  <w:lang w:eastAsia="en-US"/>
                </w:rPr>
                <w:delText>verdat</w:delText>
              </w:r>
            </w:del>
          </w:p>
          <w:p w:rsidR="008A0F57" w:rsidRPr="000E289D" w:rsidRDefault="008A0F57" w:rsidP="00F63D4D">
            <w:pPr>
              <w:spacing w:line="276" w:lineRule="auto"/>
              <w:rPr>
                <w:rFonts w:eastAsia="Calibri" w:cs="Arial"/>
                <w:sz w:val="20"/>
                <w:szCs w:val="20"/>
                <w:lang w:eastAsia="en-US"/>
              </w:rPr>
            </w:pPr>
            <w:ins w:id="925" w:author="Birklhuber Bernd" w:date="2014-06-27T15:08:00Z">
              <w:r w:rsidRPr="00770742">
                <w:rPr>
                  <w:rFonts w:eastAsia="Calibri" w:cs="Arial"/>
                  <w:sz w:val="20"/>
                  <w:szCs w:val="20"/>
                  <w:lang w:eastAsia="en-US"/>
                </w:rPr>
                <w:t>VERDAT</w:t>
              </w:r>
            </w:ins>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w:t>
            </w:r>
            <w:ins w:id="926" w:author="Birklhuber Bernd" w:date="2014-06-27T15:08:00Z">
              <w:r w:rsidRPr="00D45B8B">
                <w:rPr>
                  <w:rFonts w:eastAsia="Calibri" w:cs="Arial"/>
                  <w:sz w:val="20"/>
                  <w:szCs w:val="20"/>
                  <w:highlight w:val="yellow"/>
                  <w:lang w:eastAsia="en-US"/>
                </w:rPr>
                <w:t>3</w:t>
              </w:r>
              <w:r>
                <w:rPr>
                  <w:rFonts w:eastAsia="Calibri" w:cs="Arial"/>
                  <w:sz w:val="20"/>
                  <w:szCs w:val="20"/>
                  <w:lang w:eastAsia="en-US"/>
                </w:rPr>
                <w:t>,</w:t>
              </w:r>
            </w:ins>
            <w:r w:rsidRPr="000E289D">
              <w:rPr>
                <w:rFonts w:eastAsia="Calibri" w:cs="Arial"/>
                <w:sz w:val="20"/>
                <w:szCs w:val="20"/>
                <w:lang w:eastAsia="en-US"/>
              </w:rPr>
              <w:t>12,</w:t>
            </w:r>
            <w:ins w:id="927" w:author="Birklhuber Bernd" w:date="2014-06-27T15:08:00Z">
              <w:r w:rsidRPr="00D45B8B">
                <w:rPr>
                  <w:rFonts w:eastAsia="Calibri" w:cs="Arial"/>
                  <w:sz w:val="20"/>
                  <w:szCs w:val="20"/>
                  <w:highlight w:val="yellow"/>
                  <w:lang w:eastAsia="en-US"/>
                </w:rPr>
                <w:t>16-21,24-26,28-30</w:t>
              </w:r>
              <w:r>
                <w:rPr>
                  <w:rFonts w:eastAsia="Calibri" w:cs="Arial"/>
                  <w:sz w:val="20"/>
                  <w:szCs w:val="20"/>
                  <w:lang w:eastAsia="en-US"/>
                </w:rPr>
                <w:t>,</w:t>
              </w:r>
            </w:ins>
            <w:r w:rsidRPr="000E289D">
              <w:rPr>
                <w:rFonts w:eastAsia="Calibri" w:cs="Arial"/>
                <w:sz w:val="20"/>
                <w:szCs w:val="20"/>
                <w:lang w:eastAsia="en-US"/>
              </w:rPr>
              <w:t>31,32,33,34,35,36,37,38,39,40,41</w:t>
            </w:r>
            <w:r w:rsidR="0048409E">
              <w:rPr>
                <w:rFonts w:eastAsia="Calibri" w:cs="Arial"/>
                <w:sz w:val="20"/>
                <w:szCs w:val="20"/>
                <w:lang w:eastAsia="en-US"/>
              </w:rPr>
              <w:t>,42,43,44</w:t>
            </w:r>
            <w:r w:rsidRPr="000E289D">
              <w:rPr>
                <w:rFonts w:eastAsia="Calibri" w:cs="Arial"/>
                <w:sz w:val="20"/>
                <w:szCs w:val="20"/>
                <w:lang w:eastAsia="en-US"/>
              </w:rPr>
              <w:t>"</w:t>
            </w:r>
          </w:p>
        </w:tc>
        <w:tc>
          <w:tcPr>
            <w:tcW w:w="1134" w:type="dxa"/>
            <w:tcBorders>
              <w:top w:val="nil"/>
              <w:left w:val="nil"/>
              <w:bottom w:val="nil"/>
              <w:right w:val="nil"/>
            </w:tcBorders>
          </w:tcPr>
          <w:p w:rsidR="008A0F57" w:rsidRPr="000E289D" w:rsidRDefault="006E33C4" w:rsidP="00F63D4D">
            <w:pPr>
              <w:spacing w:line="276" w:lineRule="auto"/>
              <w:rPr>
                <w:rFonts w:eastAsia="Calibri" w:cs="Arial"/>
                <w:sz w:val="20"/>
                <w:szCs w:val="20"/>
                <w:lang w:eastAsia="en-US"/>
              </w:rPr>
            </w:pPr>
            <w:r>
              <w:rPr>
                <w:rFonts w:eastAsia="Calibri" w:cs="Arial"/>
                <w:sz w:val="20"/>
                <w:szCs w:val="20"/>
                <w:lang w:eastAsia="en-US"/>
              </w:rPr>
              <w:t>Y</w:t>
            </w:r>
          </w:p>
        </w:tc>
        <w:tc>
          <w:tcPr>
            <w:tcW w:w="1134" w:type="dxa"/>
            <w:tcBorders>
              <w:top w:val="nil"/>
              <w:left w:val="nil"/>
              <w:bottom w:val="nil"/>
              <w:right w:val="nil"/>
            </w:tcBorders>
          </w:tcPr>
          <w:p w:rsidR="008A0F57" w:rsidRPr="000E289D" w:rsidRDefault="00D73A50" w:rsidP="00F63D4D">
            <w:pPr>
              <w:spacing w:line="276" w:lineRule="auto"/>
              <w:rPr>
                <w:rFonts w:eastAsia="Calibri" w:cs="Arial"/>
                <w:sz w:val="20"/>
                <w:szCs w:val="20"/>
                <w:lang w:eastAsia="en-US"/>
              </w:rPr>
            </w:pPr>
            <w:r>
              <w:rPr>
                <w:rFonts w:eastAsia="Calibri" w:cs="Arial"/>
                <w:sz w:val="20"/>
                <w:szCs w:val="20"/>
                <w:lang w:eastAsia="en-US"/>
              </w:rPr>
              <w:t>-(D:12,31,33-36)</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hunits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wtwdis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decimal digits = "3"</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D16175">
            <w:pPr>
              <w:spacing w:line="276" w:lineRule="auto"/>
              <w:rPr>
                <w:rFonts w:eastAsia="Calibri" w:cs="Arial"/>
                <w:sz w:val="20"/>
                <w:szCs w:val="20"/>
                <w:lang w:eastAsia="en-US"/>
              </w:rPr>
            </w:pPr>
            <w:r w:rsidRPr="000E289D">
              <w:rPr>
                <w:rFonts w:eastAsia="Calibri" w:cs="Arial"/>
                <w:sz w:val="20"/>
                <w:szCs w:val="20"/>
                <w:lang w:eastAsia="en-US"/>
              </w:rPr>
              <w:t>value list = "1,</w:t>
            </w:r>
            <w:del w:id="928" w:author="Birklhuber Bernd" w:date="2014-06-27T15:04:00Z">
              <w:r w:rsidRPr="006E33C4" w:rsidDel="00D16175">
                <w:rPr>
                  <w:rFonts w:eastAsia="Calibri" w:cs="Arial"/>
                  <w:sz w:val="20"/>
                  <w:szCs w:val="20"/>
                  <w:highlight w:val="yellow"/>
                  <w:lang w:eastAsia="en-US"/>
                </w:rPr>
                <w:delText>2,3</w:delText>
              </w:r>
              <w:r w:rsidRPr="000E289D" w:rsidDel="00D16175">
                <w:rPr>
                  <w:rFonts w:eastAsia="Calibri" w:cs="Arial"/>
                  <w:sz w:val="20"/>
                  <w:szCs w:val="20"/>
                  <w:lang w:eastAsia="en-US"/>
                </w:rPr>
                <w:delText>,</w:delText>
              </w:r>
            </w:del>
            <w:r w:rsidRPr="000E289D">
              <w:rPr>
                <w:rFonts w:eastAsia="Calibri" w:cs="Arial"/>
                <w:sz w:val="20"/>
                <w:szCs w:val="20"/>
                <w:lang w:eastAsia="en-US"/>
              </w:rPr>
              <w:t>5"</w:t>
            </w:r>
          </w:p>
        </w:tc>
        <w:tc>
          <w:tcPr>
            <w:tcW w:w="1134" w:type="dxa"/>
            <w:tcBorders>
              <w:top w:val="nil"/>
              <w:left w:val="nil"/>
              <w:bottom w:val="nil"/>
              <w:right w:val="nil"/>
            </w:tcBorders>
          </w:tcPr>
          <w:p w:rsidR="008A0F57" w:rsidRPr="000E289D" w:rsidRDefault="006E33C4" w:rsidP="00D16175">
            <w:pPr>
              <w:spacing w:line="276" w:lineRule="auto"/>
              <w:rPr>
                <w:rFonts w:eastAsia="Calibri" w:cs="Arial"/>
                <w:sz w:val="20"/>
                <w:szCs w:val="20"/>
                <w:lang w:eastAsia="en-US"/>
              </w:rPr>
            </w:pPr>
            <w:r>
              <w:rPr>
                <w:rFonts w:eastAsia="Calibri" w:cs="Arial"/>
                <w:sz w:val="20"/>
                <w:szCs w:val="20"/>
                <w:lang w:eastAsia="en-US"/>
              </w:rPr>
              <w:t>Y</w:t>
            </w:r>
          </w:p>
        </w:tc>
        <w:tc>
          <w:tcPr>
            <w:tcW w:w="1134" w:type="dxa"/>
            <w:tcBorders>
              <w:top w:val="nil"/>
              <w:left w:val="nil"/>
              <w:bottom w:val="nil"/>
              <w:right w:val="nil"/>
            </w:tcBorders>
          </w:tcPr>
          <w:p w:rsidR="008A0F57" w:rsidRPr="000E289D" w:rsidRDefault="008A0F57" w:rsidP="00D16175">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29" w:author="Birklhuber Bernd" w:date="2014-06-27T15:04:00Z">
              <w:r w:rsidRPr="00770742" w:rsidDel="00D16175">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930" w:author="Birklhuber Bernd" w:date="2014-06-27T15:04:00Z">
              <w:r w:rsidRPr="00770742">
                <w:rPr>
                  <w:rFonts w:eastAsia="Calibri" w:cs="Arial"/>
                  <w:sz w:val="20"/>
                  <w:szCs w:val="20"/>
                  <w:lang w:eastAsia="en-US"/>
                </w:rPr>
                <w:t>Feature name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CB3E4E"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31" w:author="Birklhuber Bernd" w:date="2014-06-27T15:04:00Z">
              <w:r w:rsidRPr="00770742" w:rsidDel="00D16175">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CB3E4E"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32" w:author="Birklhuber Bernd" w:date="2014-06-27T15:09:00Z">
              <w:r w:rsidRPr="00770742" w:rsidDel="00340924">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933" w:author="Birklhuber Bernd" w:date="2014-06-27T15:09:00Z">
              <w:r w:rsidRPr="00770742">
                <w:rPr>
                  <w:rFonts w:eastAsia="Calibri" w:cs="Arial"/>
                  <w:sz w:val="20"/>
                  <w:szCs w:val="20"/>
                  <w:lang w:eastAsia="en-US"/>
                </w:rPr>
                <w:t>Information</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F63937"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34" w:author="Birklhuber Bernd" w:date="2014-06-27T15:09:00Z">
              <w:r w:rsidRPr="00770742" w:rsidDel="00340924">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F63937"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935" w:author="Birklhuber Bernd" w:date="2014-06-27T15:09:00Z">
              <w:r w:rsidRPr="00770742" w:rsidDel="00340924">
                <w:rPr>
                  <w:rFonts w:eastAsia="Calibri" w:cs="Arial"/>
                  <w:sz w:val="20"/>
                  <w:szCs w:val="20"/>
                  <w:lang w:eastAsia="en-US"/>
                </w:rPr>
                <w:delText>M</w:delText>
              </w:r>
            </w:del>
            <w:ins w:id="936" w:author="Birklhuber Bernd" w:date="2014-06-27T15:09:00Z">
              <w:r w:rsidRPr="00770742">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min = "1"</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E7519B" w:rsidP="00F63D4D">
            <w:pPr>
              <w:spacing w:line="276" w:lineRule="auto"/>
              <w:rPr>
                <w:rFonts w:eastAsia="Calibri" w:cs="Arial"/>
                <w:sz w:val="20"/>
                <w:szCs w:val="20"/>
                <w:lang w:eastAsia="en-US"/>
              </w:rPr>
            </w:pPr>
            <w:r w:rsidRPr="00770742">
              <w:rPr>
                <w:rFonts w:eastAsia="Calibri" w:cs="Arial"/>
                <w:sz w:val="20"/>
                <w:szCs w:val="20"/>
                <w:lang w:eastAsia="en-US"/>
              </w:rPr>
              <w:t>N</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937" w:author="Birklhuber Bernd" w:date="2014-06-27T15:09:00Z">
              <w:r w:rsidRPr="00770742">
                <w:rPr>
                  <w:rFonts w:eastAsia="Calibri" w:cs="Arial"/>
                  <w:sz w:val="20"/>
                  <w:szCs w:val="20"/>
                  <w:lang w:eastAsia="en-US"/>
                </w:rPr>
                <w:t>Pictorial representation</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4D035D" w:rsidP="00F63D4D">
            <w:pPr>
              <w:spacing w:line="276" w:lineRule="auto"/>
              <w:rPr>
                <w:rFonts w:eastAsia="Calibri" w:cs="Arial"/>
                <w:sz w:val="20"/>
                <w:szCs w:val="20"/>
                <w:lang w:eastAsia="en-US"/>
              </w:rPr>
            </w:pPr>
            <w:r w:rsidRPr="00770742">
              <w:rPr>
                <w:rFonts w:eastAsia="Calibri" w:cs="Arial"/>
                <w:sz w:val="20"/>
                <w:szCs w:val="20"/>
                <w:lang w:eastAsia="en-US"/>
              </w:rPr>
              <w:t>-</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38" w:author="Birklhuber Bernd" w:date="2014-06-27T15:09:00Z">
              <w:r w:rsidRPr="00770742" w:rsidDel="00340924">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ins w:id="939" w:author="Birklhuber Bernd" w:date="2014-06-27T15:09:00Z">
              <w:r w:rsidRPr="00770742">
                <w:rPr>
                  <w:rFonts w:eastAsia="Calibri" w:cs="Arial"/>
                  <w:sz w:val="20"/>
                  <w:szCs w:val="20"/>
                  <w:lang w:eastAsia="en-US"/>
                </w:rPr>
                <w:t>Textual description</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257706"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40" w:author="Birklhuber Bernd" w:date="2014-06-27T15:04:00Z">
              <w:r w:rsidRPr="00770742" w:rsidDel="00D16175">
                <w:rPr>
                  <w:rFonts w:eastAsia="Calibri" w:cs="Arial"/>
                  <w:sz w:val="20"/>
                  <w:szCs w:val="20"/>
                  <w:lang w:eastAsia="en-US"/>
                </w:rPr>
                <w:lastRenderedPageBreak/>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ins w:id="941" w:author="Birklhuber Bernd" w:date="2014-06-27T15:04:00Z">
              <w:r w:rsidRPr="00770742">
                <w:rPr>
                  <w:rFonts w:eastAsia="Calibri" w:cs="Arial"/>
                  <w:sz w:val="20"/>
                  <w:szCs w:val="20"/>
                  <w:lang w:eastAsia="en-US"/>
                </w:rPr>
                <w:t xml:space="preserve"> fixed date range</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5E05A9"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42" w:author="Birklhuber Bernd" w:date="2014-06-27T15:04:00Z">
              <w:r w:rsidRPr="00770742" w:rsidDel="00D16175">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r w:rsidRPr="00770742">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5E05A9"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43" w:author="Birklhuber Bernd" w:date="2014-06-27T15:10:00Z">
              <w:r w:rsidRPr="00770742" w:rsidDel="00340924">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944" w:author="Birklhuber Bernd" w:date="2014-06-27T15:10:00Z">
              <w:r w:rsidRPr="00770742" w:rsidDel="00340924">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del w:id="945" w:author="Birklhuber Bernd" w:date="2014-06-27T15:10:00Z">
              <w:r w:rsidRPr="00770742" w:rsidDel="00340924">
                <w:rPr>
                  <w:rFonts w:eastAsia="Calibri" w:cs="Arial"/>
                  <w:sz w:val="20"/>
                  <w:szCs w:val="20"/>
                  <w:lang w:eastAsia="en-US"/>
                </w:rPr>
                <w:delText>format = "ccyymmdd"</w:delText>
              </w:r>
            </w:del>
          </w:p>
        </w:tc>
        <w:tc>
          <w:tcPr>
            <w:tcW w:w="1134" w:type="dxa"/>
            <w:tcBorders>
              <w:top w:val="nil"/>
              <w:left w:val="nil"/>
              <w:bottom w:val="nil"/>
              <w:right w:val="nil"/>
            </w:tcBorders>
          </w:tcPr>
          <w:p w:rsidR="008A0F57" w:rsidRPr="00770742" w:rsidDel="00340924"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Del="00340924" w:rsidRDefault="00170581"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46" w:author="Birklhuber Bernd" w:date="2014-06-27T15:10:00Z">
              <w:r w:rsidRPr="00770742" w:rsidDel="00340924">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947" w:author="Birklhuber Bernd" w:date="2014-06-27T15:10:00Z">
              <w:r w:rsidRPr="00770742" w:rsidDel="00340924">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del w:id="948" w:author="Birklhuber Bernd" w:date="2014-06-27T15:10:00Z">
              <w:r w:rsidRPr="00770742" w:rsidDel="00340924">
                <w:rPr>
                  <w:rFonts w:eastAsia="Calibri" w:cs="Arial"/>
                  <w:sz w:val="20"/>
                  <w:szCs w:val="20"/>
                  <w:lang w:eastAsia="en-US"/>
                </w:rPr>
                <w:delText>format = "ccyymmdd"</w:delText>
              </w:r>
            </w:del>
          </w:p>
        </w:tc>
        <w:tc>
          <w:tcPr>
            <w:tcW w:w="1134" w:type="dxa"/>
            <w:tcBorders>
              <w:top w:val="nil"/>
              <w:left w:val="nil"/>
              <w:bottom w:val="nil"/>
              <w:right w:val="nil"/>
            </w:tcBorders>
          </w:tcPr>
          <w:p w:rsidR="008A0F57" w:rsidRPr="00770742" w:rsidDel="00340924"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Del="00340924" w:rsidRDefault="00170581"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949" w:author="Birklhuber Bernd" w:date="2014-06-27T15:07:00Z">
              <w:r w:rsidRPr="00770742" w:rsidDel="00D16175">
                <w:rPr>
                  <w:rFonts w:eastAsia="Calibri" w:cs="Arial"/>
                  <w:sz w:val="20"/>
                  <w:szCs w:val="20"/>
                  <w:lang w:eastAsia="en-US"/>
                </w:rPr>
                <w:delText>C</w:delText>
              </w:r>
            </w:del>
            <w:ins w:id="950" w:author="Birklhuber Bernd" w:date="2014-06-27T15:07:00Z">
              <w:r w:rsidRPr="00770742">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eastAsia="en-US"/>
              </w:rPr>
            </w:pPr>
            <w:r w:rsidRPr="00770742">
              <w:rPr>
                <w:rFonts w:eastAsia="Calibri" w:cs="Arial"/>
                <w:sz w:val="20"/>
                <w:szCs w:val="20"/>
                <w:lang w:eastAsia="en-US"/>
              </w:rPr>
              <w:t>format = "</w:t>
            </w:r>
            <w:proofErr w:type="spellStart"/>
            <w:r w:rsidRPr="00770742">
              <w:rPr>
                <w:rFonts w:eastAsia="Calibri" w:cs="Arial"/>
                <w:sz w:val="20"/>
                <w:szCs w:val="20"/>
                <w:lang w:eastAsia="en-US"/>
              </w:rPr>
              <w:t>ccyymmdd</w:t>
            </w:r>
            <w:proofErr w:type="spellEnd"/>
            <w:r w:rsidRPr="00770742">
              <w:rPr>
                <w:rFonts w:eastAsia="Calibri" w:cs="Arial"/>
                <w:sz w:val="20"/>
                <w:szCs w:val="20"/>
                <w:lang w:eastAsia="en-US"/>
              </w:rPr>
              <w:t>"</w:t>
            </w:r>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0911D2" w:rsidP="00F63D4D">
            <w:pPr>
              <w:spacing w:line="276" w:lineRule="auto"/>
              <w:rPr>
                <w:rFonts w:eastAsia="Calibri" w:cs="Arial"/>
                <w:sz w:val="20"/>
                <w:szCs w:val="20"/>
                <w:lang w:eastAsia="en-US"/>
              </w:rPr>
            </w:pPr>
            <w:r w:rsidRPr="00770742">
              <w:rPr>
                <w:rFonts w:eastAsia="Calibri" w:cs="Arial"/>
                <w:sz w:val="20"/>
                <w:szCs w:val="20"/>
                <w:lang w:eastAsia="en-US"/>
              </w:rPr>
              <w:t>-</w:t>
            </w:r>
          </w:p>
        </w:tc>
      </w:tr>
      <w:tr w:rsidR="008A0F57"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rPr>
                <w:rFonts w:eastAsia="Calibri" w:cs="Arial"/>
                <w:sz w:val="20"/>
                <w:szCs w:val="20"/>
                <w:lang w:eastAsia="en-US"/>
              </w:rPr>
            </w:pPr>
            <w:del w:id="951" w:author="Birklhuber Bernd" w:date="2014-06-27T15:10:00Z">
              <w:r w:rsidRPr="00770742" w:rsidDel="00340924">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770742" w:rsidRDefault="008A0F57" w:rsidP="00F63D4D">
            <w:pPr>
              <w:spacing w:line="276" w:lineRule="auto"/>
              <w:jc w:val="center"/>
              <w:rPr>
                <w:rFonts w:eastAsia="Calibri" w:cs="Arial"/>
                <w:sz w:val="20"/>
                <w:szCs w:val="20"/>
                <w:lang w:eastAsia="en-US"/>
              </w:rPr>
            </w:pPr>
            <w:del w:id="952" w:author="Birklhuber Bernd" w:date="2014-06-27T15:10:00Z">
              <w:r w:rsidRPr="00770742" w:rsidDel="00340924">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8A0F57" w:rsidRPr="00770742" w:rsidRDefault="008A0F57" w:rsidP="00F63D4D">
            <w:pPr>
              <w:spacing w:line="276" w:lineRule="auto"/>
              <w:rPr>
                <w:rFonts w:eastAsia="Calibri" w:cs="Arial"/>
                <w:sz w:val="20"/>
                <w:szCs w:val="20"/>
                <w:lang w:val="fr-FR" w:eastAsia="en-US"/>
              </w:rPr>
            </w:pPr>
            <w:del w:id="953" w:author="Birklhuber Bernd" w:date="2014-06-27T15:10:00Z">
              <w:r w:rsidRPr="00770742" w:rsidDel="00340924">
                <w:rPr>
                  <w:rFonts w:eastAsia="Calibri" w:cs="Arial"/>
                  <w:sz w:val="20"/>
                  <w:szCs w:val="20"/>
                  <w:lang w:val="fr-FR" w:eastAsia="en-US"/>
                </w:rPr>
                <w:delText>format = "cc,cc,ccccc,c..."</w:delText>
              </w:r>
            </w:del>
          </w:p>
        </w:tc>
        <w:tc>
          <w:tcPr>
            <w:tcW w:w="1134" w:type="dxa"/>
            <w:tcBorders>
              <w:top w:val="nil"/>
              <w:left w:val="nil"/>
              <w:bottom w:val="nil"/>
              <w:right w:val="nil"/>
            </w:tcBorders>
          </w:tcPr>
          <w:p w:rsidR="008A0F57" w:rsidRPr="00770742" w:rsidDel="00340924"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770742" w:rsidDel="00340924" w:rsidRDefault="000911D2" w:rsidP="00F63D4D">
            <w:pPr>
              <w:spacing w:line="276" w:lineRule="auto"/>
              <w:rPr>
                <w:rFonts w:eastAsia="Calibri" w:cs="Arial"/>
                <w:sz w:val="20"/>
                <w:szCs w:val="20"/>
                <w:lang w:val="fr-FR" w:eastAsia="en-US"/>
              </w:rPr>
            </w:pPr>
            <w:r w:rsidRPr="00770742">
              <w:rPr>
                <w:rFonts w:eastAsia="Calibri" w:cs="Arial"/>
                <w:sz w:val="20"/>
                <w:szCs w:val="20"/>
                <w:lang w:val="fr-FR" w:eastAsia="en-US"/>
              </w:rPr>
              <w:t>N</w:t>
            </w:r>
          </w:p>
        </w:tc>
      </w:tr>
      <w:tr w:rsidR="008A0F57" w:rsidRPr="00637B10" w:rsidTr="008A0F57">
        <w:trPr>
          <w:ins w:id="954" w:author="Birklhuber Bernd" w:date="2014-06-27T15:05:00Z"/>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ins w:id="955" w:author="Birklhuber Bernd" w:date="2014-06-27T15:05: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ins w:id="956" w:author="Birklhuber Bernd" w:date="2014-06-27T15:05:00Z"/>
                <w:rFonts w:eastAsia="Calibri" w:cs="Arial"/>
                <w:sz w:val="20"/>
                <w:szCs w:val="20"/>
                <w:lang w:eastAsia="en-US"/>
              </w:rPr>
            </w:pPr>
          </w:p>
        </w:tc>
        <w:tc>
          <w:tcPr>
            <w:tcW w:w="6210" w:type="dxa"/>
            <w:tcBorders>
              <w:top w:val="nil"/>
              <w:left w:val="nil"/>
              <w:bottom w:val="nil"/>
              <w:right w:val="nil"/>
            </w:tcBorders>
            <w:shd w:val="clear" w:color="auto" w:fill="auto"/>
          </w:tcPr>
          <w:p w:rsidR="008A0F57" w:rsidRPr="009A267F" w:rsidRDefault="008A0F57" w:rsidP="00F63D4D">
            <w:pPr>
              <w:spacing w:line="276" w:lineRule="auto"/>
              <w:rPr>
                <w:ins w:id="957" w:author="Birklhuber Bernd" w:date="2014-06-27T15:05:00Z"/>
                <w:rFonts w:eastAsia="Calibri" w:cs="Arial"/>
                <w:sz w:val="20"/>
                <w:szCs w:val="20"/>
                <w:lang w:val="fr-FR" w:eastAsia="en-US"/>
              </w:rPr>
            </w:pPr>
            <w:proofErr w:type="spellStart"/>
            <w:ins w:id="958" w:author="Birklhuber Bernd" w:date="2014-06-27T15:05:00Z">
              <w:r w:rsidRPr="00D45B8B">
                <w:rPr>
                  <w:rFonts w:eastAsia="Calibri" w:cs="Arial"/>
                  <w:sz w:val="20"/>
                  <w:szCs w:val="20"/>
                  <w:highlight w:val="yellow"/>
                  <w:lang w:val="fr-FR" w:eastAsia="en-US"/>
                </w:rPr>
                <w:t>Multiplicuty</w:t>
              </w:r>
              <w:proofErr w:type="spellEnd"/>
              <w:r w:rsidRPr="00D45B8B">
                <w:rPr>
                  <w:rFonts w:eastAsia="Calibri" w:cs="Arial"/>
                  <w:sz w:val="20"/>
                  <w:szCs w:val="20"/>
                  <w:highlight w:val="yellow"/>
                  <w:lang w:val="fr-FR" w:eastAsia="en-US"/>
                </w:rPr>
                <w:t xml:space="preserve"> of </w:t>
              </w:r>
              <w:proofErr w:type="spellStart"/>
              <w:r w:rsidRPr="00D45B8B">
                <w:rPr>
                  <w:rFonts w:eastAsia="Calibri" w:cs="Arial"/>
                  <w:sz w:val="20"/>
                  <w:szCs w:val="20"/>
                  <w:highlight w:val="yellow"/>
                  <w:lang w:val="fr-FR" w:eastAsia="en-US"/>
                </w:rPr>
                <w:t>features</w:t>
              </w:r>
              <w:proofErr w:type="spellEnd"/>
            </w:ins>
          </w:p>
        </w:tc>
        <w:tc>
          <w:tcPr>
            <w:tcW w:w="1134" w:type="dxa"/>
            <w:tcBorders>
              <w:top w:val="nil"/>
              <w:left w:val="nil"/>
              <w:bottom w:val="nil"/>
              <w:right w:val="nil"/>
            </w:tcBorders>
          </w:tcPr>
          <w:p w:rsidR="008A0F57" w:rsidRPr="00D45B8B" w:rsidRDefault="006E33C4"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8A0F57" w:rsidRPr="00D45B8B" w:rsidRDefault="008A0F57" w:rsidP="00F63D4D">
            <w:pPr>
              <w:spacing w:line="276" w:lineRule="auto"/>
              <w:rPr>
                <w:rFonts w:eastAsia="Calibri" w:cs="Arial"/>
                <w:sz w:val="20"/>
                <w:szCs w:val="20"/>
                <w:highlight w:val="yellow"/>
                <w:lang w:val="fr-FR" w:eastAsia="en-US"/>
              </w:rPr>
            </w:pPr>
          </w:p>
        </w:tc>
      </w:tr>
      <w:tr w:rsidR="008A0F57" w:rsidRPr="00637B10" w:rsidTr="008A0F57">
        <w:trPr>
          <w:ins w:id="959" w:author="Birklhuber Bernd" w:date="2014-06-27T15:07:00Z"/>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ins w:id="960" w:author="Birklhuber Bernd" w:date="2014-06-27T15:07: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ins w:id="961" w:author="Birklhuber Bernd" w:date="2014-06-27T15:07:00Z"/>
                <w:rFonts w:eastAsia="Calibri" w:cs="Arial"/>
                <w:sz w:val="20"/>
                <w:szCs w:val="20"/>
                <w:lang w:eastAsia="en-US"/>
              </w:rPr>
            </w:pPr>
          </w:p>
        </w:tc>
        <w:tc>
          <w:tcPr>
            <w:tcW w:w="6210" w:type="dxa"/>
            <w:tcBorders>
              <w:top w:val="nil"/>
              <w:left w:val="nil"/>
              <w:bottom w:val="nil"/>
              <w:right w:val="nil"/>
            </w:tcBorders>
            <w:shd w:val="clear" w:color="auto" w:fill="auto"/>
          </w:tcPr>
          <w:p w:rsidR="008A0F57" w:rsidRPr="00770742" w:rsidRDefault="008A0F57" w:rsidP="00F63D4D">
            <w:pPr>
              <w:spacing w:line="276" w:lineRule="auto"/>
              <w:rPr>
                <w:ins w:id="962" w:author="Birklhuber Bernd" w:date="2014-06-27T15:07:00Z"/>
                <w:rFonts w:eastAsia="Calibri" w:cs="Arial"/>
                <w:sz w:val="20"/>
                <w:szCs w:val="20"/>
                <w:lang w:val="fr-FR" w:eastAsia="en-US"/>
              </w:rPr>
            </w:pPr>
            <w:ins w:id="963" w:author="Birklhuber Bernd" w:date="2014-06-27T15:07:00Z">
              <w:r w:rsidRPr="00770742">
                <w:rPr>
                  <w:rFonts w:eastAsia="Calibri" w:cs="Arial"/>
                  <w:sz w:val="20"/>
                  <w:szCs w:val="20"/>
                  <w:lang w:val="fr-FR" w:eastAsia="en-US"/>
                </w:rPr>
                <w:t xml:space="preserve">Radar </w:t>
              </w:r>
              <w:proofErr w:type="spellStart"/>
              <w:r w:rsidRPr="00770742">
                <w:rPr>
                  <w:rFonts w:eastAsia="Calibri" w:cs="Arial"/>
                  <w:sz w:val="20"/>
                  <w:szCs w:val="20"/>
                  <w:lang w:val="fr-FR" w:eastAsia="en-US"/>
                </w:rPr>
                <w:t>conspicuous</w:t>
              </w:r>
              <w:proofErr w:type="spellEnd"/>
              <w:r w:rsidRPr="00770742">
                <w:rPr>
                  <w:rFonts w:eastAsia="Calibri" w:cs="Arial"/>
                  <w:sz w:val="20"/>
                  <w:szCs w:val="20"/>
                  <w:lang w:val="fr-FR" w:eastAsia="en-US"/>
                </w:rPr>
                <w:t xml:space="preserve"> (BO)</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770742" w:rsidRDefault="00F63D45" w:rsidP="00D73A50">
            <w:pPr>
              <w:spacing w:line="276" w:lineRule="auto"/>
              <w:rPr>
                <w:rFonts w:eastAsia="Calibri" w:cs="Arial"/>
                <w:sz w:val="20"/>
                <w:szCs w:val="20"/>
                <w:lang w:val="fr-FR" w:eastAsia="en-US"/>
              </w:rPr>
            </w:pPr>
            <w:r w:rsidRPr="00770742">
              <w:rPr>
                <w:rFonts w:eastAsia="Calibri" w:cs="Arial"/>
                <w:sz w:val="20"/>
                <w:szCs w:val="20"/>
                <w:lang w:val="fr-FR" w:eastAsia="en-US"/>
              </w:rPr>
              <w:t>Y</w:t>
            </w:r>
          </w:p>
        </w:tc>
      </w:tr>
      <w:tr w:rsidR="008A0F57" w:rsidRPr="00637B10" w:rsidTr="008A0F57">
        <w:trPr>
          <w:ins w:id="964" w:author="Birklhuber Bernd" w:date="2014-06-27T15:07:00Z"/>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ins w:id="965" w:author="Birklhuber Bernd" w:date="2014-06-27T15:07: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ins w:id="966" w:author="Birklhuber Bernd" w:date="2014-06-27T15:07:00Z"/>
                <w:rFonts w:eastAsia="Calibri" w:cs="Arial"/>
                <w:sz w:val="20"/>
                <w:szCs w:val="20"/>
                <w:lang w:eastAsia="en-US"/>
              </w:rPr>
            </w:pPr>
          </w:p>
        </w:tc>
        <w:tc>
          <w:tcPr>
            <w:tcW w:w="6210" w:type="dxa"/>
            <w:tcBorders>
              <w:top w:val="nil"/>
              <w:left w:val="nil"/>
              <w:bottom w:val="nil"/>
              <w:right w:val="nil"/>
            </w:tcBorders>
            <w:shd w:val="clear" w:color="auto" w:fill="auto"/>
          </w:tcPr>
          <w:p w:rsidR="008A0F57" w:rsidRPr="00D16175" w:rsidRDefault="008A0F57" w:rsidP="00F63D4D">
            <w:pPr>
              <w:spacing w:line="276" w:lineRule="auto"/>
              <w:rPr>
                <w:ins w:id="967" w:author="Birklhuber Bernd" w:date="2014-06-27T15:07:00Z"/>
                <w:rFonts w:eastAsia="Calibri" w:cs="Arial"/>
                <w:sz w:val="20"/>
                <w:szCs w:val="20"/>
                <w:lang w:eastAsia="en-US"/>
              </w:rPr>
            </w:pPr>
            <w:ins w:id="968" w:author="Birklhuber Bernd" w:date="2014-06-27T15:07:00Z">
              <w:r w:rsidRPr="00D45B8B">
                <w:rPr>
                  <w:rFonts w:eastAsia="Calibri" w:cs="Arial"/>
                  <w:sz w:val="20"/>
                  <w:szCs w:val="20"/>
                  <w:highlight w:val="yellow"/>
                  <w:lang w:eastAsia="en-US"/>
                </w:rPr>
                <w:t>Status</w:t>
              </w:r>
            </w:ins>
          </w:p>
          <w:p w:rsidR="008A0F57" w:rsidRPr="00D16175" w:rsidRDefault="008A0F57" w:rsidP="00D16175">
            <w:pPr>
              <w:autoSpaceDE w:val="0"/>
              <w:autoSpaceDN w:val="0"/>
              <w:adjustRightInd w:val="0"/>
              <w:rPr>
                <w:ins w:id="969" w:author="Birklhuber Bernd" w:date="2014-06-27T15:07:00Z"/>
                <w:rFonts w:ascii="ArialMT" w:hAnsi="ArialMT" w:cs="ArialMT"/>
                <w:sz w:val="18"/>
                <w:szCs w:val="18"/>
                <w:lang w:eastAsia="en-US"/>
              </w:rPr>
            </w:pPr>
            <w:ins w:id="970" w:author="Birklhuber Bernd" w:date="2014-06-27T15:07:00Z">
              <w:r w:rsidRPr="00D16175">
                <w:rPr>
                  <w:rFonts w:ascii="ArialMT" w:hAnsi="ArialMT" w:cs="ArialMT"/>
                  <w:sz w:val="18"/>
                  <w:szCs w:val="18"/>
                  <w:lang w:eastAsia="en-US"/>
                </w:rPr>
                <w:t>1 : permanent</w:t>
              </w:r>
            </w:ins>
          </w:p>
          <w:p w:rsidR="008A0F57" w:rsidRPr="00D16175" w:rsidRDefault="008A0F57" w:rsidP="00D16175">
            <w:pPr>
              <w:autoSpaceDE w:val="0"/>
              <w:autoSpaceDN w:val="0"/>
              <w:adjustRightInd w:val="0"/>
              <w:rPr>
                <w:ins w:id="971" w:author="Birklhuber Bernd" w:date="2014-06-27T15:07:00Z"/>
                <w:rFonts w:ascii="ArialMT" w:hAnsi="ArialMT" w:cs="ArialMT"/>
                <w:sz w:val="18"/>
                <w:szCs w:val="18"/>
                <w:lang w:eastAsia="en-US"/>
              </w:rPr>
            </w:pPr>
            <w:ins w:id="972" w:author="Birklhuber Bernd" w:date="2014-06-27T15:07:00Z">
              <w:r w:rsidRPr="00D16175">
                <w:rPr>
                  <w:rFonts w:ascii="ArialMT" w:hAnsi="ArialMT" w:cs="ArialMT"/>
                  <w:sz w:val="18"/>
                  <w:szCs w:val="18"/>
                  <w:lang w:eastAsia="en-US"/>
                </w:rPr>
                <w:t>4 : not in use</w:t>
              </w:r>
            </w:ins>
          </w:p>
          <w:p w:rsidR="008A0F57" w:rsidRPr="00D16175" w:rsidRDefault="008A0F57" w:rsidP="00D16175">
            <w:pPr>
              <w:autoSpaceDE w:val="0"/>
              <w:autoSpaceDN w:val="0"/>
              <w:adjustRightInd w:val="0"/>
              <w:rPr>
                <w:ins w:id="973" w:author="Birklhuber Bernd" w:date="2014-06-27T15:07:00Z"/>
                <w:rFonts w:ascii="ArialMT" w:hAnsi="ArialMT" w:cs="ArialMT"/>
                <w:sz w:val="18"/>
                <w:szCs w:val="18"/>
                <w:lang w:eastAsia="en-US"/>
              </w:rPr>
            </w:pPr>
            <w:ins w:id="974" w:author="Birklhuber Bernd" w:date="2014-06-27T15:07:00Z">
              <w:r w:rsidRPr="00D16175">
                <w:rPr>
                  <w:rFonts w:ascii="ArialMT" w:hAnsi="ArialMT" w:cs="ArialMT"/>
                  <w:sz w:val="18"/>
                  <w:szCs w:val="18"/>
                  <w:lang w:eastAsia="en-US"/>
                </w:rPr>
                <w:t>7 : temporary</w:t>
              </w:r>
            </w:ins>
          </w:p>
          <w:p w:rsidR="008A0F57" w:rsidRDefault="008A0F57" w:rsidP="00D16175">
            <w:pPr>
              <w:spacing w:line="276" w:lineRule="auto"/>
              <w:rPr>
                <w:ins w:id="975" w:author="Birklhuber Bernd" w:date="2014-06-27T15:07:00Z"/>
                <w:rFonts w:eastAsia="Calibri" w:cs="Arial"/>
                <w:sz w:val="20"/>
                <w:szCs w:val="20"/>
                <w:lang w:val="fr-FR" w:eastAsia="en-US"/>
              </w:rPr>
            </w:pPr>
            <w:ins w:id="976" w:author="Birklhuber Bernd" w:date="2014-06-27T15:07:00Z">
              <w:r w:rsidRPr="00D73A50">
                <w:rPr>
                  <w:rFonts w:ascii="ArialMT" w:hAnsi="ArialMT" w:cs="ArialMT"/>
                  <w:sz w:val="18"/>
                  <w:szCs w:val="18"/>
                  <w:lang w:eastAsia="en-US"/>
                </w:rPr>
                <w:t>12 : illuminated</w:t>
              </w:r>
            </w:ins>
          </w:p>
        </w:tc>
        <w:tc>
          <w:tcPr>
            <w:tcW w:w="1134" w:type="dxa"/>
            <w:tcBorders>
              <w:top w:val="nil"/>
              <w:left w:val="nil"/>
              <w:bottom w:val="nil"/>
              <w:right w:val="nil"/>
            </w:tcBorders>
          </w:tcPr>
          <w:p w:rsidR="008A0F57" w:rsidRPr="00D45B8B" w:rsidRDefault="006E33C4"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N</w:t>
            </w:r>
          </w:p>
        </w:tc>
        <w:tc>
          <w:tcPr>
            <w:tcW w:w="1134" w:type="dxa"/>
            <w:tcBorders>
              <w:top w:val="nil"/>
              <w:left w:val="nil"/>
              <w:bottom w:val="nil"/>
              <w:right w:val="nil"/>
            </w:tcBorders>
          </w:tcPr>
          <w:p w:rsidR="008A0F57" w:rsidRPr="00D45B8B" w:rsidRDefault="008A0F57" w:rsidP="00F63D4D">
            <w:pPr>
              <w:spacing w:line="276" w:lineRule="auto"/>
              <w:rPr>
                <w:rFonts w:eastAsia="Calibri" w:cs="Arial"/>
                <w:sz w:val="20"/>
                <w:szCs w:val="20"/>
                <w:highlight w:val="yellow"/>
                <w:lang w:eastAsia="en-US"/>
              </w:rPr>
            </w:pPr>
          </w:p>
        </w:tc>
      </w:tr>
      <w:tr w:rsidR="008A0F57" w:rsidRPr="00637B10" w:rsidTr="008A0F57">
        <w:trPr>
          <w:ins w:id="977" w:author="Birklhuber Bernd" w:date="2014-06-27T15:09:00Z"/>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ins w:id="978" w:author="Birklhuber Bernd" w:date="2014-06-27T15:09: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ins w:id="979" w:author="Birklhuber Bernd" w:date="2014-06-27T15:09:00Z"/>
                <w:rFonts w:eastAsia="Calibri" w:cs="Arial"/>
                <w:sz w:val="20"/>
                <w:szCs w:val="20"/>
                <w:lang w:eastAsia="en-US"/>
              </w:rPr>
            </w:pPr>
          </w:p>
        </w:tc>
        <w:tc>
          <w:tcPr>
            <w:tcW w:w="6210" w:type="dxa"/>
            <w:tcBorders>
              <w:top w:val="nil"/>
              <w:left w:val="nil"/>
              <w:bottom w:val="nil"/>
              <w:right w:val="nil"/>
            </w:tcBorders>
            <w:shd w:val="clear" w:color="auto" w:fill="auto"/>
          </w:tcPr>
          <w:p w:rsidR="008A0F57" w:rsidRPr="00770742" w:rsidRDefault="008A0F57" w:rsidP="00F63D4D">
            <w:pPr>
              <w:spacing w:line="276" w:lineRule="auto"/>
              <w:rPr>
                <w:ins w:id="980" w:author="Birklhuber Bernd" w:date="2014-06-27T15:09:00Z"/>
                <w:rFonts w:eastAsia="Calibri" w:cs="Arial"/>
                <w:sz w:val="20"/>
                <w:szCs w:val="20"/>
                <w:lang w:eastAsia="en-US"/>
              </w:rPr>
            </w:pPr>
            <w:ins w:id="981" w:author="Birklhuber Bernd" w:date="2014-06-27T15:09:00Z">
              <w:r w:rsidRPr="00770742">
                <w:rPr>
                  <w:rFonts w:eastAsia="Calibri" w:cs="Arial"/>
                  <w:sz w:val="20"/>
                  <w:szCs w:val="20"/>
                  <w:lang w:eastAsia="en-US"/>
                </w:rPr>
                <w:t>Visually conspicuous</w:t>
              </w:r>
            </w:ins>
          </w:p>
        </w:tc>
        <w:tc>
          <w:tcPr>
            <w:tcW w:w="1134" w:type="dxa"/>
            <w:tcBorders>
              <w:top w:val="nil"/>
              <w:left w:val="nil"/>
              <w:bottom w:val="nil"/>
              <w:right w:val="nil"/>
            </w:tcBorders>
          </w:tcPr>
          <w:p w:rsidR="008A0F57" w:rsidRPr="00770742"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770742" w:rsidRDefault="00F63D45" w:rsidP="00F63D4D">
            <w:pPr>
              <w:spacing w:line="276" w:lineRule="auto"/>
              <w:rPr>
                <w:rFonts w:eastAsia="Calibri" w:cs="Arial"/>
                <w:sz w:val="20"/>
                <w:szCs w:val="20"/>
                <w:lang w:eastAsia="en-US"/>
              </w:rPr>
            </w:pPr>
            <w:r w:rsidRPr="00770742">
              <w:rPr>
                <w:rFonts w:eastAsia="Calibri" w:cs="Arial"/>
                <w:sz w:val="20"/>
                <w:szCs w:val="20"/>
                <w:lang w:eastAsia="en-US"/>
              </w:rPr>
              <w:t>Y</w:t>
            </w:r>
          </w:p>
        </w:tc>
      </w:tr>
      <w:tr w:rsidR="0048409E"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770742" w:rsidRDefault="0048409E"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770742" w:rsidRDefault="0048409E" w:rsidP="00F63D4D">
            <w:pPr>
              <w:spacing w:line="276" w:lineRule="auto"/>
              <w:rPr>
                <w:rFonts w:eastAsia="Calibri" w:cs="Arial"/>
                <w:sz w:val="20"/>
                <w:szCs w:val="20"/>
                <w:lang w:eastAsia="en-US"/>
              </w:rPr>
            </w:pPr>
          </w:p>
        </w:tc>
      </w:tr>
      <w:tr w:rsidR="0048409E"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proofErr w:type="spellStart"/>
            <w:r>
              <w:rPr>
                <w:rFonts w:eastAsia="Calibri" w:cs="Arial"/>
                <w:sz w:val="20"/>
                <w:szCs w:val="20"/>
                <w:lang w:eastAsia="en-US"/>
              </w:rPr>
              <w:t>refgag</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Pr>
                <w:rFonts w:eastAsia="Calibri" w:cs="Arial"/>
                <w:sz w:val="20"/>
                <w:szCs w:val="20"/>
                <w:lang w:eastAsia="en-US"/>
              </w:rPr>
              <w:t>C</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770742" w:rsidRDefault="0048409E"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770742" w:rsidRDefault="0048409E" w:rsidP="00F63D4D">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Pontoon</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8A0F57" w:rsidRPr="000E289D" w:rsidTr="008A0F57">
        <w:tc>
          <w:tcPr>
            <w:tcW w:w="1440" w:type="dxa"/>
            <w:gridSpan w:val="2"/>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del w:id="982" w:author="Birklhuber Bernd" w:date="2014-06-27T15:12:00Z">
              <w:r w:rsidRPr="001E4001" w:rsidDel="00663D4E">
                <w:rPr>
                  <w:rFonts w:eastAsia="Calibri" w:cs="Arial"/>
                  <w:sz w:val="20"/>
                  <w:szCs w:val="20"/>
                  <w:lang w:eastAsia="en-US"/>
                </w:rPr>
                <w:delText>ponton</w:delText>
              </w:r>
            </w:del>
            <w:ins w:id="983" w:author="Birklhuber Bernd" w:date="2014-06-27T15:12:00Z">
              <w:r w:rsidRPr="001E4001">
                <w:rPr>
                  <w:rFonts w:eastAsia="Calibri" w:cs="Arial"/>
                  <w:sz w:val="20"/>
                  <w:szCs w:val="20"/>
                  <w:lang w:eastAsia="en-US"/>
                </w:rPr>
                <w:t xml:space="preserve"> see PONTON</w:t>
              </w:r>
            </w:ins>
          </w:p>
        </w:tc>
        <w:tc>
          <w:tcPr>
            <w:tcW w:w="2640" w:type="dxa"/>
            <w:gridSpan w:val="2"/>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8A0F57" w:rsidRPr="000E289D" w:rsidRDefault="008A0F57"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8A0F57" w:rsidRPr="000E289D" w:rsidRDefault="008A0F57" w:rsidP="00F63D4D">
            <w:pPr>
              <w:spacing w:line="276" w:lineRule="auto"/>
              <w:jc w:val="right"/>
              <w:rPr>
                <w:rFonts w:eastAsia="Calibri" w:cs="Arial"/>
                <w:sz w:val="20"/>
                <w:szCs w:val="20"/>
                <w:lang w:eastAsia="en-US"/>
              </w:rPr>
            </w:pPr>
            <w:r w:rsidRPr="000E289D">
              <w:rPr>
                <w:rFonts w:eastAsia="Calibri" w:cs="Arial"/>
                <w:sz w:val="20"/>
                <w:szCs w:val="20"/>
                <w:lang w:eastAsia="en-US"/>
              </w:rPr>
              <w:t>17021</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floating structure, usually rectangular in shape which serves as landing, pier head or bridge support. (IHO Dictionary, S-32, 5th Edition, 3947)</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48409E"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Port area</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prtare</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17059</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 xml:space="preserve">Apart from </w:t>
            </w:r>
            <w:proofErr w:type="spellStart"/>
            <w:r w:rsidRPr="000E289D">
              <w:rPr>
                <w:rFonts w:eastAsia="Calibri" w:cs="Arial"/>
                <w:sz w:val="20"/>
                <w:szCs w:val="20"/>
                <w:lang w:eastAsia="en-US"/>
              </w:rPr>
              <w:t>harbours</w:t>
            </w:r>
            <w:proofErr w:type="spellEnd"/>
            <w:r w:rsidRPr="000E289D">
              <w:rPr>
                <w:rFonts w:eastAsia="Calibri" w:cs="Arial"/>
                <w:sz w:val="20"/>
                <w:szCs w:val="20"/>
                <w:lang w:eastAsia="en-US"/>
              </w:rPr>
              <w:t xml:space="preserve"> a port includes a city or borough with accommodation and facilities for landing </w:t>
            </w:r>
            <w:proofErr w:type="spellStart"/>
            <w:r w:rsidRPr="000E289D">
              <w:rPr>
                <w:rFonts w:eastAsia="Calibri" w:cs="Arial"/>
                <w:sz w:val="20"/>
                <w:szCs w:val="20"/>
                <w:lang w:eastAsia="en-US"/>
              </w:rPr>
              <w:t>passangers</w:t>
            </w:r>
            <w:proofErr w:type="spellEnd"/>
            <w:r w:rsidRPr="000E289D">
              <w:rPr>
                <w:rFonts w:eastAsia="Calibri" w:cs="Arial"/>
                <w:sz w:val="20"/>
                <w:szCs w:val="20"/>
                <w:lang w:eastAsia="en-US"/>
              </w:rPr>
              <w:t xml:space="preserve"> and goods and some amount of overseas trade. A port may possess a </w:t>
            </w:r>
            <w:proofErr w:type="spellStart"/>
            <w:r w:rsidRPr="000E289D">
              <w:rPr>
                <w:rFonts w:eastAsia="Calibri" w:cs="Arial"/>
                <w:sz w:val="20"/>
                <w:szCs w:val="20"/>
                <w:lang w:eastAsia="en-US"/>
              </w:rPr>
              <w:t>harbour</w:t>
            </w:r>
            <w:proofErr w:type="spellEnd"/>
            <w:r w:rsidRPr="000E289D">
              <w:rPr>
                <w:rFonts w:eastAsia="Calibri" w:cs="Arial"/>
                <w:sz w:val="20"/>
                <w:szCs w:val="20"/>
                <w:lang w:eastAsia="en-US"/>
              </w:rPr>
              <w:t xml:space="preserve"> but a </w:t>
            </w:r>
            <w:proofErr w:type="spellStart"/>
            <w:r w:rsidRPr="000E289D">
              <w:rPr>
                <w:rFonts w:eastAsia="Calibri" w:cs="Arial"/>
                <w:sz w:val="20"/>
                <w:szCs w:val="20"/>
                <w:lang w:eastAsia="en-US"/>
              </w:rPr>
              <w:t>harbour</w:t>
            </w:r>
            <w:proofErr w:type="spellEnd"/>
            <w:r w:rsidRPr="000E289D">
              <w:rPr>
                <w:rFonts w:eastAsia="Calibri" w:cs="Arial"/>
                <w:sz w:val="20"/>
                <w:szCs w:val="20"/>
                <w:lang w:eastAsia="en-US"/>
              </w:rPr>
              <w:t xml:space="preserve"> is not necessarily a port (International Maritime Dictionary, 2d. Edition).</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8A0F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984" w:author="Birklhuber Bernd" w:date="2014-06-27T15:12:00Z">
              <w:r w:rsidRPr="001E4001" w:rsidDel="00663D4E">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ins w:id="985" w:author="Birklhuber Bernd" w:date="2014-06-27T15:12:00Z">
              <w:r w:rsidRPr="001E4001">
                <w:rPr>
                  <w:rFonts w:eastAsia="Calibri" w:cs="Arial"/>
                  <w:sz w:val="20"/>
                  <w:szCs w:val="20"/>
                  <w:lang w:eastAsia="en-US"/>
                </w:rPr>
                <w:t>Feature name</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CB3E4E"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986" w:author="Birklhuber Bernd" w:date="2014-06-27T15:12:00Z">
              <w:r w:rsidRPr="001E4001" w:rsidDel="00663D4E">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CB3E4E"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987" w:author="Birklhuber Bernd" w:date="2014-06-27T15:12:00Z">
              <w:r w:rsidRPr="001E4001" w:rsidDel="00663D4E">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ins w:id="988" w:author="Birklhuber Bernd" w:date="2014-06-27T15:12:00Z">
              <w:r w:rsidRPr="001E4001">
                <w:rPr>
                  <w:rFonts w:eastAsia="Calibri" w:cs="Arial"/>
                  <w:sz w:val="20"/>
                  <w:szCs w:val="20"/>
                  <w:lang w:eastAsia="en-US"/>
                </w:rPr>
                <w:t>Information</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F63937"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989" w:author="Birklhuber Bernd" w:date="2014-06-27T15:12:00Z">
              <w:r w:rsidRPr="001E4001" w:rsidDel="00663D4E">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F63937"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del w:id="990" w:author="Birklhuber Bernd" w:date="2014-06-27T15:12:00Z">
              <w:r w:rsidRPr="001E4001" w:rsidDel="00663D4E">
                <w:rPr>
                  <w:rFonts w:eastAsia="Calibri" w:cs="Arial"/>
                  <w:sz w:val="20"/>
                  <w:szCs w:val="20"/>
                  <w:lang w:eastAsia="en-US"/>
                </w:rPr>
                <w:delText>M</w:delText>
              </w:r>
            </w:del>
            <w:ins w:id="991" w:author="Birklhuber Bernd" w:date="2014-06-27T15:12:00Z">
              <w:r w:rsidRPr="001E4001">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min = "1"</w:t>
            </w: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E7519B" w:rsidP="00F63D4D">
            <w:pPr>
              <w:spacing w:line="276" w:lineRule="auto"/>
              <w:rPr>
                <w:rFonts w:eastAsia="Calibri" w:cs="Arial"/>
                <w:sz w:val="20"/>
                <w:szCs w:val="20"/>
                <w:lang w:eastAsia="en-US"/>
              </w:rPr>
            </w:pPr>
            <w:r w:rsidRPr="001E4001">
              <w:rPr>
                <w:rFonts w:eastAsia="Calibri" w:cs="Arial"/>
                <w:sz w:val="20"/>
                <w:szCs w:val="20"/>
                <w:lang w:eastAsia="en-US"/>
              </w:rPr>
              <w:t>N</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4D035D" w:rsidP="00F63D4D">
            <w:pPr>
              <w:spacing w:line="276" w:lineRule="auto"/>
              <w:rPr>
                <w:rFonts w:eastAsia="Calibri" w:cs="Arial"/>
                <w:sz w:val="20"/>
                <w:szCs w:val="20"/>
                <w:lang w:eastAsia="en-US"/>
              </w:rPr>
            </w:pPr>
            <w:r w:rsidRPr="001E4001">
              <w:rPr>
                <w:rFonts w:eastAsia="Calibri" w:cs="Arial"/>
                <w:sz w:val="20"/>
                <w:szCs w:val="20"/>
                <w:lang w:eastAsia="en-US"/>
              </w:rPr>
              <w:t>-</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992" w:author="Birklhuber Bernd" w:date="2014-06-27T15:12:00Z">
              <w:r w:rsidRPr="001E4001" w:rsidDel="00663D4E">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ins w:id="993" w:author="Birklhuber Bernd" w:date="2014-06-27T15:12:00Z">
              <w:r w:rsidRPr="001E4001">
                <w:rPr>
                  <w:rFonts w:eastAsia="Calibri" w:cs="Arial"/>
                  <w:sz w:val="20"/>
                  <w:szCs w:val="20"/>
                  <w:lang w:eastAsia="en-US"/>
                </w:rPr>
                <w:t xml:space="preserve">Textual </w:t>
              </w:r>
              <w:proofErr w:type="spellStart"/>
              <w:r w:rsidRPr="001E4001">
                <w:rPr>
                  <w:rFonts w:eastAsia="Calibri" w:cs="Arial"/>
                  <w:sz w:val="20"/>
                  <w:szCs w:val="20"/>
                  <w:lang w:eastAsia="en-US"/>
                </w:rPr>
                <w:t>desription</w:t>
              </w:r>
            </w:ins>
            <w:proofErr w:type="spellEnd"/>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257706"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994" w:author="Birklhuber Bernd" w:date="2014-06-27T15:13:00Z">
              <w:r w:rsidRPr="001E4001" w:rsidDel="00663D4E">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format = "</w:t>
            </w:r>
            <w:proofErr w:type="spellStart"/>
            <w:r w:rsidRPr="001E4001">
              <w:rPr>
                <w:rFonts w:eastAsia="Calibri" w:cs="Arial"/>
                <w:sz w:val="20"/>
                <w:szCs w:val="20"/>
                <w:lang w:eastAsia="en-US"/>
              </w:rPr>
              <w:t>ccyymmdd</w:t>
            </w:r>
            <w:proofErr w:type="spellEnd"/>
            <w:r w:rsidRPr="001E4001">
              <w:rPr>
                <w:rFonts w:eastAsia="Calibri" w:cs="Arial"/>
                <w:sz w:val="20"/>
                <w:szCs w:val="20"/>
                <w:lang w:eastAsia="en-US"/>
              </w:rPr>
              <w:t>"</w:t>
            </w:r>
            <w:ins w:id="995" w:author="Birklhuber Bernd" w:date="2014-06-27T15:13:00Z">
              <w:r w:rsidRPr="001E4001">
                <w:rPr>
                  <w:rFonts w:eastAsia="Calibri" w:cs="Arial"/>
                  <w:sz w:val="20"/>
                  <w:szCs w:val="20"/>
                  <w:lang w:eastAsia="en-US"/>
                </w:rPr>
                <w:t xml:space="preserve"> fixed date range</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5E05A9"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996" w:author="Birklhuber Bernd" w:date="2014-06-27T15:13:00Z">
              <w:r w:rsidRPr="001E4001" w:rsidDel="00663D4E">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format = "</w:t>
            </w:r>
            <w:proofErr w:type="spellStart"/>
            <w:r w:rsidRPr="001E4001">
              <w:rPr>
                <w:rFonts w:eastAsia="Calibri" w:cs="Arial"/>
                <w:sz w:val="20"/>
                <w:szCs w:val="20"/>
                <w:lang w:eastAsia="en-US"/>
              </w:rPr>
              <w:t>ccyymmdd</w:t>
            </w:r>
            <w:proofErr w:type="spellEnd"/>
            <w:r w:rsidRPr="001E4001">
              <w:rPr>
                <w:rFonts w:eastAsia="Calibri" w:cs="Arial"/>
                <w:sz w:val="20"/>
                <w:szCs w:val="20"/>
                <w:lang w:eastAsia="en-US"/>
              </w:rPr>
              <w:t>"</w:t>
            </w: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5E05A9"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997" w:author="Birklhuber Bernd" w:date="2014-06-27T15:13:00Z">
              <w:r w:rsidRPr="001E4001" w:rsidDel="00663D4E">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format = "</w:t>
            </w:r>
            <w:proofErr w:type="spellStart"/>
            <w:r w:rsidRPr="001E4001">
              <w:rPr>
                <w:rFonts w:eastAsia="Calibri" w:cs="Arial"/>
                <w:sz w:val="20"/>
                <w:szCs w:val="20"/>
                <w:lang w:eastAsia="en-US"/>
              </w:rPr>
              <w:t>ccyymmdd</w:t>
            </w:r>
            <w:proofErr w:type="spellEnd"/>
            <w:r w:rsidRPr="001E4001">
              <w:rPr>
                <w:rFonts w:eastAsia="Calibri" w:cs="Arial"/>
                <w:sz w:val="20"/>
                <w:szCs w:val="20"/>
                <w:lang w:eastAsia="en-US"/>
              </w:rPr>
              <w:t>"</w:t>
            </w:r>
            <w:ins w:id="998" w:author="Birklhuber Bernd" w:date="2014-06-27T15:13:00Z">
              <w:r w:rsidRPr="001E4001">
                <w:rPr>
                  <w:rFonts w:eastAsia="Calibri" w:cs="Arial"/>
                  <w:sz w:val="20"/>
                  <w:szCs w:val="20"/>
                  <w:lang w:eastAsia="en-US"/>
                </w:rPr>
                <w:t xml:space="preserve"> periodic date range</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5E05A9"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999" w:author="Birklhuber Bernd" w:date="2014-06-27T15:13:00Z">
              <w:r w:rsidRPr="001E4001" w:rsidDel="00663D4E">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format = "</w:t>
            </w:r>
            <w:proofErr w:type="spellStart"/>
            <w:r w:rsidRPr="001E4001">
              <w:rPr>
                <w:rFonts w:eastAsia="Calibri" w:cs="Arial"/>
                <w:sz w:val="20"/>
                <w:szCs w:val="20"/>
                <w:lang w:eastAsia="en-US"/>
              </w:rPr>
              <w:t>ccyymmdd</w:t>
            </w:r>
            <w:proofErr w:type="spellEnd"/>
            <w:r w:rsidRPr="001E4001">
              <w:rPr>
                <w:rFonts w:eastAsia="Calibri" w:cs="Arial"/>
                <w:sz w:val="20"/>
                <w:szCs w:val="20"/>
                <w:lang w:eastAsia="en-US"/>
              </w:rPr>
              <w:t>"</w:t>
            </w: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5E05A9"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del w:id="1000" w:author="Birklhuber Bernd" w:date="2014-06-27T15:13:00Z">
              <w:r w:rsidRPr="001E4001" w:rsidDel="00663D4E">
                <w:rPr>
                  <w:rFonts w:eastAsia="Calibri" w:cs="Arial"/>
                  <w:sz w:val="20"/>
                  <w:szCs w:val="20"/>
                  <w:lang w:eastAsia="en-US"/>
                </w:rPr>
                <w:delText>C</w:delText>
              </w:r>
            </w:del>
            <w:ins w:id="1001" w:author="Birklhuber Bernd" w:date="2014-06-27T15:13:00Z">
              <w:r w:rsidRPr="001E4001">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format = "</w:t>
            </w:r>
            <w:proofErr w:type="spellStart"/>
            <w:r w:rsidRPr="001E4001">
              <w:rPr>
                <w:rFonts w:eastAsia="Calibri" w:cs="Arial"/>
                <w:sz w:val="20"/>
                <w:szCs w:val="20"/>
                <w:lang w:eastAsia="en-US"/>
              </w:rPr>
              <w:t>ccyymmdd</w:t>
            </w:r>
            <w:proofErr w:type="spellEnd"/>
            <w:r w:rsidRPr="001E4001">
              <w:rPr>
                <w:rFonts w:eastAsia="Calibri" w:cs="Arial"/>
                <w:sz w:val="20"/>
                <w:szCs w:val="20"/>
                <w:lang w:eastAsia="en-US"/>
              </w:rPr>
              <w:t>"</w:t>
            </w: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1B71ED" w:rsidP="00F63D4D">
            <w:pPr>
              <w:spacing w:line="276" w:lineRule="auto"/>
              <w:rPr>
                <w:rFonts w:eastAsia="Calibri" w:cs="Arial"/>
                <w:sz w:val="20"/>
                <w:szCs w:val="20"/>
                <w:lang w:eastAsia="en-US"/>
              </w:rPr>
            </w:pPr>
            <w:r w:rsidRPr="001E4001">
              <w:rPr>
                <w:rFonts w:eastAsia="Calibri" w:cs="Arial"/>
                <w:sz w:val="20"/>
                <w:szCs w:val="20"/>
                <w:lang w:eastAsia="en-US"/>
              </w:rPr>
              <w:t>-</w:t>
            </w:r>
          </w:p>
        </w:tc>
      </w:tr>
      <w:tr w:rsidR="008A0F57"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02" w:author="Birklhuber Bernd" w:date="2014-07-03T15:34:00Z">
              <w:r w:rsidRPr="001E4001" w:rsidDel="00E568A1">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del w:id="1003" w:author="Birklhuber Bernd" w:date="2014-07-03T15:34:00Z">
              <w:r w:rsidRPr="001E4001" w:rsidDel="00E568A1">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val="fr-FR" w:eastAsia="en-US"/>
              </w:rPr>
            </w:pPr>
            <w:del w:id="1004" w:author="Birklhuber Bernd" w:date="2014-07-03T15:34:00Z">
              <w:r w:rsidRPr="001E4001" w:rsidDel="00E568A1">
                <w:rPr>
                  <w:rFonts w:eastAsia="Calibri" w:cs="Arial"/>
                  <w:sz w:val="20"/>
                  <w:szCs w:val="20"/>
                  <w:lang w:val="fr-FR" w:eastAsia="en-US"/>
                </w:rPr>
                <w:delText>format = "cc,cc,ccccc,c..."</w:delText>
              </w:r>
            </w:del>
          </w:p>
        </w:tc>
        <w:tc>
          <w:tcPr>
            <w:tcW w:w="1134" w:type="dxa"/>
            <w:tcBorders>
              <w:top w:val="nil"/>
              <w:left w:val="nil"/>
              <w:bottom w:val="nil"/>
              <w:right w:val="nil"/>
            </w:tcBorders>
          </w:tcPr>
          <w:p w:rsidR="008A0F57" w:rsidRPr="001E4001" w:rsidDel="00E568A1"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1E4001" w:rsidDel="00E568A1" w:rsidRDefault="001B71ED" w:rsidP="00F63D4D">
            <w:pPr>
              <w:spacing w:line="276" w:lineRule="auto"/>
              <w:rPr>
                <w:rFonts w:eastAsia="Calibri" w:cs="Arial"/>
                <w:sz w:val="20"/>
                <w:szCs w:val="20"/>
                <w:lang w:val="fr-FR" w:eastAsia="en-US"/>
              </w:rPr>
            </w:pPr>
            <w:r w:rsidRPr="001E4001">
              <w:rPr>
                <w:rFonts w:eastAsia="Calibri" w:cs="Arial"/>
                <w:sz w:val="20"/>
                <w:szCs w:val="20"/>
                <w:lang w:val="fr-FR" w:eastAsia="en-US"/>
              </w:rPr>
              <w:t>N</w:t>
            </w:r>
          </w:p>
        </w:tc>
      </w:tr>
      <w:tr w:rsidR="0048409E" w:rsidRPr="008E243B" w:rsidTr="008A0F57">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1E4001" w:rsidDel="00E568A1" w:rsidRDefault="0048409E"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409E" w:rsidRPr="001E4001" w:rsidRDefault="0048409E"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Radio calling-in point</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1E4001" w:rsidRDefault="00B103EC" w:rsidP="00F63D4D">
            <w:pPr>
              <w:spacing w:line="276" w:lineRule="auto"/>
              <w:rPr>
                <w:rFonts w:eastAsia="Calibri" w:cs="Arial"/>
                <w:sz w:val="20"/>
                <w:szCs w:val="20"/>
                <w:lang w:eastAsia="en-US"/>
              </w:rPr>
            </w:pPr>
            <w:r w:rsidRPr="001E4001">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1E4001" w:rsidRDefault="00B103EC" w:rsidP="00F63D4D">
            <w:pPr>
              <w:spacing w:line="276" w:lineRule="auto"/>
              <w:rPr>
                <w:rFonts w:eastAsia="Calibri" w:cs="Arial"/>
                <w:sz w:val="20"/>
                <w:szCs w:val="20"/>
                <w:lang w:eastAsia="en-US"/>
              </w:rPr>
            </w:pPr>
            <w:del w:id="1005" w:author="Birklhuber Bernd" w:date="2014-06-27T15:14:00Z">
              <w:r w:rsidRPr="001E4001" w:rsidDel="00794630">
                <w:rPr>
                  <w:rFonts w:eastAsia="Calibri" w:cs="Arial"/>
                  <w:sz w:val="20"/>
                  <w:szCs w:val="20"/>
                  <w:lang w:eastAsia="en-US"/>
                </w:rPr>
                <w:delText>rdocal</w:delText>
              </w:r>
            </w:del>
            <w:ins w:id="1006" w:author="Birklhuber Bernd" w:date="2014-06-27T15:14:00Z">
              <w:r w:rsidR="00794630" w:rsidRPr="001E4001">
                <w:rPr>
                  <w:rFonts w:eastAsia="Calibri" w:cs="Arial"/>
                  <w:sz w:val="20"/>
                  <w:szCs w:val="20"/>
                  <w:lang w:eastAsia="en-US"/>
                </w:rPr>
                <w:t>RDOCAL</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17017</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P,L</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Also called radio reporting points, they have been established in certain busy waterways and port approaches to assist traffic control. On passing these points or crossing a defined line vessels are required to report on VHF to a Traffic Control Centre. (adapted from IHO Chart Specifications, M-4)</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8A0F57" w:rsidRPr="000E289D" w:rsidTr="008A0F57">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catcom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48409E" w:rsidP="00F63D4D">
            <w:pPr>
              <w:spacing w:line="276" w:lineRule="auto"/>
              <w:jc w:val="center"/>
              <w:rPr>
                <w:rFonts w:eastAsia="Calibri" w:cs="Arial"/>
                <w:sz w:val="20"/>
                <w:szCs w:val="20"/>
                <w:lang w:eastAsia="en-US"/>
              </w:rPr>
            </w:pPr>
            <w:r>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0E289D" w:rsidRDefault="008A0F57" w:rsidP="00F63D4D">
            <w:pPr>
              <w:spacing w:line="276" w:lineRule="auto"/>
              <w:rPr>
                <w:rFonts w:eastAsia="Calibri" w:cs="Arial"/>
                <w:sz w:val="20"/>
                <w:szCs w:val="20"/>
                <w:lang w:eastAsia="en-US"/>
              </w:rPr>
            </w:pPr>
            <w:r w:rsidRPr="000E289D">
              <w:rPr>
                <w:rFonts w:eastAsia="Calibri" w:cs="Arial"/>
                <w:sz w:val="20"/>
                <w:szCs w:val="20"/>
                <w:lang w:eastAsia="en-US"/>
              </w:rPr>
              <w:t>value list = "1,2,3,4,5,6,7,8"</w:t>
            </w: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0E289D" w:rsidRDefault="008A0F57" w:rsidP="00F63D4D">
            <w:pPr>
              <w:spacing w:line="276" w:lineRule="auto"/>
              <w:rPr>
                <w:rFonts w:eastAsia="Calibri" w:cs="Arial"/>
                <w:sz w:val="20"/>
                <w:szCs w:val="20"/>
                <w:lang w:eastAsia="en-US"/>
              </w:rPr>
            </w:pPr>
          </w:p>
        </w:tc>
      </w:tr>
      <w:tr w:rsidR="008A0F57" w:rsidRPr="000159A5"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COMCHA</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val="fr-FR" w:eastAsia="en-US"/>
              </w:rPr>
            </w:pPr>
            <w:r w:rsidRPr="001E4001">
              <w:rPr>
                <w:rFonts w:eastAsia="Calibri" w:cs="Arial"/>
                <w:sz w:val="20"/>
                <w:szCs w:val="20"/>
                <w:lang w:val="fr-FR" w:eastAsia="en-US"/>
              </w:rPr>
              <w:t>format = "</w:t>
            </w:r>
            <w:proofErr w:type="spellStart"/>
            <w:r w:rsidRPr="001E4001">
              <w:rPr>
                <w:rFonts w:eastAsia="Calibri" w:cs="Arial"/>
                <w:sz w:val="20"/>
                <w:szCs w:val="20"/>
                <w:lang w:val="fr-FR" w:eastAsia="en-US"/>
              </w:rPr>
              <w:t>xxxx;xxxx</w:t>
            </w:r>
            <w:proofErr w:type="spellEnd"/>
            <w:r w:rsidRPr="001E4001">
              <w:rPr>
                <w:rFonts w:eastAsia="Calibri" w:cs="Arial"/>
                <w:sz w:val="20"/>
                <w:szCs w:val="20"/>
                <w:lang w:val="fr-FR" w:eastAsia="en-US"/>
              </w:rPr>
              <w:t>;...."</w:t>
            </w:r>
            <w:ins w:id="1007" w:author="Birklhuber Bernd" w:date="2014-06-27T15:15:00Z">
              <w:r w:rsidRPr="001E4001">
                <w:rPr>
                  <w:rFonts w:eastAsia="Calibri" w:cs="Arial"/>
                  <w:sz w:val="20"/>
                  <w:szCs w:val="20"/>
                  <w:lang w:val="fr-FR" w:eastAsia="en-US"/>
                </w:rPr>
                <w:t xml:space="preserve"> communication </w:t>
              </w:r>
              <w:proofErr w:type="spellStart"/>
              <w:r w:rsidRPr="001E4001">
                <w:rPr>
                  <w:rFonts w:eastAsia="Calibri" w:cs="Arial"/>
                  <w:sz w:val="20"/>
                  <w:szCs w:val="20"/>
                  <w:lang w:val="fr-FR" w:eastAsia="en-US"/>
                </w:rPr>
                <w:t>channel</w:t>
              </w:r>
            </w:ins>
            <w:proofErr w:type="spellEnd"/>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1E4001" w:rsidRDefault="00265D23" w:rsidP="00F63D4D">
            <w:pPr>
              <w:spacing w:line="276" w:lineRule="auto"/>
              <w:rPr>
                <w:rFonts w:eastAsia="Calibri" w:cs="Arial"/>
                <w:sz w:val="20"/>
                <w:szCs w:val="20"/>
                <w:lang w:val="fr-FR" w:eastAsia="en-US"/>
              </w:rPr>
            </w:pPr>
            <w:r w:rsidRPr="001E4001">
              <w:rPr>
                <w:rFonts w:eastAsia="Calibri" w:cs="Arial"/>
                <w:sz w:val="20"/>
                <w:szCs w:val="20"/>
                <w:lang w:val="fr-FR"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val="fr-FR" w:eastAsia="en-US"/>
              </w:rPr>
            </w:pPr>
            <w:del w:id="1008" w:author="Birklhuber Bernd" w:date="2014-06-27T15:15:00Z">
              <w:r w:rsidRPr="001E4001" w:rsidDel="00794630">
                <w:rPr>
                  <w:rFonts w:eastAsia="Calibri" w:cs="Arial"/>
                  <w:sz w:val="20"/>
                  <w:szCs w:val="20"/>
                  <w:lang w:val="fr-FR" w:eastAsia="en-US"/>
                </w:rPr>
                <w:delText>ORIENT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unit = "</w:t>
            </w:r>
            <w:proofErr w:type="spellStart"/>
            <w:r w:rsidRPr="001E4001">
              <w:rPr>
                <w:rFonts w:eastAsia="Calibri" w:cs="Arial"/>
                <w:sz w:val="20"/>
                <w:szCs w:val="20"/>
                <w:lang w:eastAsia="en-US"/>
              </w:rPr>
              <w:t>deg</w:t>
            </w:r>
            <w:proofErr w:type="spellEnd"/>
            <w:r w:rsidRPr="001E4001">
              <w:rPr>
                <w:rFonts w:eastAsia="Calibri" w:cs="Arial"/>
                <w:sz w:val="20"/>
                <w:szCs w:val="20"/>
                <w:lang w:eastAsia="en-US"/>
              </w:rPr>
              <w:t>" decimal digits = "2"</w:t>
            </w:r>
            <w:ins w:id="1009" w:author="Birklhuber Bernd" w:date="2014-06-27T15:16:00Z">
              <w:r w:rsidRPr="001E4001">
                <w:rPr>
                  <w:rFonts w:eastAsia="Calibri" w:cs="Arial"/>
                  <w:sz w:val="20"/>
                  <w:szCs w:val="20"/>
                  <w:lang w:eastAsia="en-US"/>
                </w:rPr>
                <w:t xml:space="preserve"> complex attribute orientation</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2C61C8"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TRAFIC</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M</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value list = "1,2,3,4"</w:t>
            </w:r>
            <w:ins w:id="1010" w:author="Birklhuber Bernd" w:date="2014-06-27T15:17:00Z">
              <w:r w:rsidRPr="001E4001">
                <w:rPr>
                  <w:rFonts w:eastAsia="Calibri" w:cs="Arial"/>
                  <w:sz w:val="20"/>
                  <w:szCs w:val="20"/>
                  <w:lang w:eastAsia="en-US"/>
                </w:rPr>
                <w:t xml:space="preserve"> Traffic</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11" w:author="Birklhuber Bernd" w:date="2014-06-27T15:15:00Z">
              <w:r w:rsidRPr="001E4001" w:rsidDel="00794630">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ins w:id="1012" w:author="Birklhuber Bernd" w:date="2014-06-27T15:15:00Z">
              <w:r w:rsidRPr="001E4001">
                <w:rPr>
                  <w:rFonts w:eastAsia="Calibri" w:cs="Arial"/>
                  <w:sz w:val="20"/>
                  <w:szCs w:val="20"/>
                  <w:lang w:eastAsia="en-US"/>
                </w:rPr>
                <w:t>Feature name</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CB3E4E"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13" w:author="Birklhuber Bernd" w:date="2014-06-27T15:15:00Z">
              <w:r w:rsidRPr="001E4001" w:rsidDel="00794630">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CB3E4E"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proofErr w:type="spellStart"/>
            <w:r w:rsidRPr="001E4001">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C</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14" w:author="Birklhuber Bernd" w:date="2014-06-27T15:17:00Z">
              <w:r w:rsidRPr="001E4001" w:rsidDel="00794630">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ins w:id="1015" w:author="Birklhuber Bernd" w:date="2014-06-27T15:17:00Z">
              <w:r w:rsidRPr="001E4001">
                <w:rPr>
                  <w:rFonts w:eastAsia="Calibri" w:cs="Arial"/>
                  <w:sz w:val="20"/>
                  <w:szCs w:val="20"/>
                  <w:lang w:eastAsia="en-US"/>
                </w:rPr>
                <w:t>Information</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F63937"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16" w:author="Birklhuber Bernd" w:date="2014-06-27T15:17:00Z">
              <w:r w:rsidRPr="001E4001" w:rsidDel="00794630">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F63937"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del w:id="1017" w:author="Birklhuber Bernd" w:date="2014-06-27T15:17:00Z">
              <w:r w:rsidRPr="001E4001" w:rsidDel="00794630">
                <w:rPr>
                  <w:rFonts w:eastAsia="Calibri" w:cs="Arial"/>
                  <w:sz w:val="20"/>
                  <w:szCs w:val="20"/>
                  <w:lang w:eastAsia="en-US"/>
                </w:rPr>
                <w:delText>M</w:delText>
              </w:r>
            </w:del>
            <w:ins w:id="1018" w:author="Birklhuber Bernd" w:date="2014-06-27T15:17:00Z">
              <w:r w:rsidRPr="001E4001">
                <w:rPr>
                  <w:rFonts w:eastAsia="Calibri" w:cs="Arial"/>
                  <w:sz w:val="20"/>
                  <w:szCs w:val="20"/>
                  <w:lang w:eastAsia="en-US"/>
                </w:rPr>
                <w:t>O</w:t>
              </w:r>
            </w:ins>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min = "1"</w:t>
            </w: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E7519B" w:rsidP="00F63D4D">
            <w:pPr>
              <w:spacing w:line="276" w:lineRule="auto"/>
              <w:rPr>
                <w:rFonts w:eastAsia="Calibri" w:cs="Arial"/>
                <w:sz w:val="20"/>
                <w:szCs w:val="20"/>
                <w:lang w:eastAsia="en-US"/>
              </w:rPr>
            </w:pPr>
            <w:r w:rsidRPr="001E4001">
              <w:rPr>
                <w:rFonts w:eastAsia="Calibri" w:cs="Arial"/>
                <w:sz w:val="20"/>
                <w:szCs w:val="20"/>
                <w:lang w:eastAsia="en-US"/>
              </w:rPr>
              <w:t>N</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19" w:author="Birklhuber Bernd" w:date="2014-06-27T15:17:00Z">
              <w:r w:rsidRPr="001E4001" w:rsidDel="00794630">
                <w:rPr>
                  <w:rFonts w:eastAsia="Calibri" w:cs="Arial"/>
                  <w:sz w:val="20"/>
                  <w:szCs w:val="20"/>
                  <w:lang w:eastAsia="en-US"/>
                </w:rPr>
                <w:delText>PICREP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del w:id="1020" w:author="Birklhuber Bernd" w:date="2014-06-27T15:17:00Z">
              <w:r w:rsidRPr="001E4001" w:rsidDel="00794630">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4D035D"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21" w:author="Birklhuber Bernd" w:date="2014-06-27T15:17:00Z">
              <w:r w:rsidRPr="001E4001" w:rsidDel="00794630">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C</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ins w:id="1022" w:author="Birklhuber Bernd" w:date="2014-06-27T15:17:00Z">
              <w:r w:rsidRPr="001E4001">
                <w:rPr>
                  <w:rFonts w:eastAsia="Calibri" w:cs="Arial"/>
                  <w:sz w:val="20"/>
                  <w:szCs w:val="20"/>
                  <w:lang w:eastAsia="en-US"/>
                </w:rPr>
                <w:t>Textual description</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257706"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23" w:author="Birklhuber Bernd" w:date="2014-06-27T15:15:00Z">
              <w:r w:rsidRPr="001E4001" w:rsidDel="00794630">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format = "</w:t>
            </w:r>
            <w:proofErr w:type="spellStart"/>
            <w:r w:rsidRPr="001E4001">
              <w:rPr>
                <w:rFonts w:eastAsia="Calibri" w:cs="Arial"/>
                <w:sz w:val="20"/>
                <w:szCs w:val="20"/>
                <w:lang w:eastAsia="en-US"/>
              </w:rPr>
              <w:t>ccyymmdd</w:t>
            </w:r>
            <w:proofErr w:type="spellEnd"/>
            <w:r w:rsidRPr="001E4001">
              <w:rPr>
                <w:rFonts w:eastAsia="Calibri" w:cs="Arial"/>
                <w:sz w:val="20"/>
                <w:szCs w:val="20"/>
                <w:lang w:eastAsia="en-US"/>
              </w:rPr>
              <w:t>"</w:t>
            </w:r>
            <w:ins w:id="1024" w:author="Birklhuber Bernd" w:date="2014-06-27T15:15:00Z">
              <w:r w:rsidRPr="001E4001">
                <w:rPr>
                  <w:rFonts w:eastAsia="Calibri" w:cs="Arial"/>
                  <w:sz w:val="20"/>
                  <w:szCs w:val="20"/>
                  <w:lang w:eastAsia="en-US"/>
                </w:rPr>
                <w:t xml:space="preserve"> fixed date range</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5E05A9"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25" w:author="Birklhuber Bernd" w:date="2014-06-27T15:15:00Z">
              <w:r w:rsidRPr="001E4001" w:rsidDel="00794630">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format = "</w:t>
            </w:r>
            <w:proofErr w:type="spellStart"/>
            <w:r w:rsidRPr="001E4001">
              <w:rPr>
                <w:rFonts w:eastAsia="Calibri" w:cs="Arial"/>
                <w:sz w:val="20"/>
                <w:szCs w:val="20"/>
                <w:lang w:eastAsia="en-US"/>
              </w:rPr>
              <w:t>ccyymmdd</w:t>
            </w:r>
            <w:proofErr w:type="spellEnd"/>
            <w:r w:rsidRPr="001E4001">
              <w:rPr>
                <w:rFonts w:eastAsia="Calibri" w:cs="Arial"/>
                <w:sz w:val="20"/>
                <w:szCs w:val="20"/>
                <w:lang w:eastAsia="en-US"/>
              </w:rPr>
              <w:t>"</w:t>
            </w: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5E05A9"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26" w:author="Birklhuber Bernd" w:date="2014-06-27T15:16:00Z">
              <w:r w:rsidRPr="001E4001" w:rsidDel="00794630">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format = "</w:t>
            </w:r>
            <w:proofErr w:type="spellStart"/>
            <w:r w:rsidRPr="001E4001">
              <w:rPr>
                <w:rFonts w:eastAsia="Calibri" w:cs="Arial"/>
                <w:sz w:val="20"/>
                <w:szCs w:val="20"/>
                <w:lang w:eastAsia="en-US"/>
              </w:rPr>
              <w:t>ccyymmdd</w:t>
            </w:r>
            <w:proofErr w:type="spellEnd"/>
            <w:r w:rsidRPr="001E4001">
              <w:rPr>
                <w:rFonts w:eastAsia="Calibri" w:cs="Arial"/>
                <w:sz w:val="20"/>
                <w:szCs w:val="20"/>
                <w:lang w:eastAsia="en-US"/>
              </w:rPr>
              <w:t>"</w:t>
            </w:r>
            <w:ins w:id="1027" w:author="Birklhuber Bernd" w:date="2014-06-27T15:16:00Z">
              <w:r w:rsidRPr="001E4001">
                <w:rPr>
                  <w:rFonts w:eastAsia="Calibri" w:cs="Arial"/>
                  <w:sz w:val="20"/>
                  <w:szCs w:val="20"/>
                  <w:lang w:eastAsia="en-US"/>
                </w:rPr>
                <w:t xml:space="preserve"> periodic date range</w:t>
              </w:r>
            </w:ins>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5E05A9"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28" w:author="Birklhuber Bernd" w:date="2014-06-27T15:16:00Z">
              <w:r w:rsidRPr="001E4001" w:rsidDel="00794630">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r w:rsidRPr="001E4001">
              <w:rPr>
                <w:rFonts w:eastAsia="Calibri" w:cs="Arial"/>
                <w:sz w:val="20"/>
                <w:szCs w:val="20"/>
                <w:lang w:eastAsia="en-US"/>
              </w:rPr>
              <w:t>O</w:t>
            </w:r>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r w:rsidRPr="001E4001">
              <w:rPr>
                <w:rFonts w:eastAsia="Calibri" w:cs="Arial"/>
                <w:sz w:val="20"/>
                <w:szCs w:val="20"/>
                <w:lang w:eastAsia="en-US"/>
              </w:rPr>
              <w:t>format = "</w:t>
            </w:r>
            <w:proofErr w:type="spellStart"/>
            <w:r w:rsidRPr="001E4001">
              <w:rPr>
                <w:rFonts w:eastAsia="Calibri" w:cs="Arial"/>
                <w:sz w:val="20"/>
                <w:szCs w:val="20"/>
                <w:lang w:eastAsia="en-US"/>
              </w:rPr>
              <w:t>ccyymmdd</w:t>
            </w:r>
            <w:proofErr w:type="spellEnd"/>
            <w:r w:rsidRPr="001E4001">
              <w:rPr>
                <w:rFonts w:eastAsia="Calibri" w:cs="Arial"/>
                <w:sz w:val="20"/>
                <w:szCs w:val="20"/>
                <w:lang w:eastAsia="en-US"/>
              </w:rPr>
              <w:t>"</w:t>
            </w:r>
          </w:p>
        </w:tc>
        <w:tc>
          <w:tcPr>
            <w:tcW w:w="1134" w:type="dxa"/>
            <w:tcBorders>
              <w:top w:val="nil"/>
              <w:left w:val="nil"/>
              <w:bottom w:val="nil"/>
              <w:right w:val="nil"/>
            </w:tcBorders>
          </w:tcPr>
          <w:p w:rsidR="008A0F57" w:rsidRPr="001E4001"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RDefault="005E05A9" w:rsidP="00F63D4D">
            <w:pPr>
              <w:spacing w:line="276" w:lineRule="auto"/>
              <w:rPr>
                <w:rFonts w:eastAsia="Calibri" w:cs="Arial"/>
                <w:sz w:val="20"/>
                <w:szCs w:val="20"/>
                <w:lang w:eastAsia="en-US"/>
              </w:rPr>
            </w:pPr>
            <w:r w:rsidRPr="001E4001">
              <w:rPr>
                <w:rFonts w:eastAsia="Calibri" w:cs="Arial"/>
                <w:sz w:val="20"/>
                <w:szCs w:val="20"/>
                <w:lang w:eastAsia="en-US"/>
              </w:rPr>
              <w:t>Y</w:t>
            </w:r>
          </w:p>
        </w:tc>
      </w:tr>
      <w:tr w:rsidR="008A0F57" w:rsidRPr="000E289D"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29" w:author="Birklhuber Bernd" w:date="2014-06-27T15:17:00Z">
              <w:r w:rsidRPr="001E4001" w:rsidDel="00794630">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del w:id="1030" w:author="Birklhuber Bernd" w:date="2014-06-27T15:17:00Z">
              <w:r w:rsidRPr="001E4001" w:rsidDel="00794630">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eastAsia="en-US"/>
              </w:rPr>
            </w:pPr>
            <w:del w:id="1031" w:author="Birklhuber Bernd" w:date="2014-06-27T15:17:00Z">
              <w:r w:rsidRPr="001E4001" w:rsidDel="00794630">
                <w:rPr>
                  <w:rFonts w:eastAsia="Calibri" w:cs="Arial"/>
                  <w:sz w:val="20"/>
                  <w:szCs w:val="20"/>
                  <w:lang w:eastAsia="en-US"/>
                </w:rPr>
                <w:delText>format = "ccyymmdd"</w:delText>
              </w:r>
            </w:del>
          </w:p>
        </w:tc>
        <w:tc>
          <w:tcPr>
            <w:tcW w:w="1134" w:type="dxa"/>
            <w:tcBorders>
              <w:top w:val="nil"/>
              <w:left w:val="nil"/>
              <w:bottom w:val="nil"/>
              <w:right w:val="nil"/>
            </w:tcBorders>
          </w:tcPr>
          <w:p w:rsidR="008A0F57" w:rsidRPr="001E4001" w:rsidDel="00794630" w:rsidRDefault="008A0F5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8A0F57" w:rsidRPr="001E4001" w:rsidDel="00794630" w:rsidRDefault="001B71ED" w:rsidP="00F63D4D">
            <w:pPr>
              <w:spacing w:line="276" w:lineRule="auto"/>
              <w:rPr>
                <w:rFonts w:eastAsia="Calibri" w:cs="Arial"/>
                <w:sz w:val="20"/>
                <w:szCs w:val="20"/>
                <w:lang w:eastAsia="en-US"/>
              </w:rPr>
            </w:pPr>
            <w:r w:rsidRPr="001E4001">
              <w:rPr>
                <w:rFonts w:eastAsia="Calibri" w:cs="Arial"/>
                <w:sz w:val="20"/>
                <w:szCs w:val="20"/>
                <w:lang w:eastAsia="en-US"/>
              </w:rPr>
              <w:t>N</w:t>
            </w:r>
          </w:p>
        </w:tc>
      </w:tr>
      <w:tr w:rsidR="008A0F57"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rPr>
                <w:rFonts w:eastAsia="Calibri" w:cs="Arial"/>
                <w:sz w:val="20"/>
                <w:szCs w:val="20"/>
                <w:lang w:eastAsia="en-US"/>
              </w:rPr>
            </w:pPr>
            <w:del w:id="1032" w:author="Birklhuber Bernd" w:date="2014-06-27T15:17:00Z">
              <w:r w:rsidRPr="001E4001" w:rsidDel="00794630">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1E4001" w:rsidRDefault="008A0F57" w:rsidP="00F63D4D">
            <w:pPr>
              <w:spacing w:line="276" w:lineRule="auto"/>
              <w:jc w:val="center"/>
              <w:rPr>
                <w:rFonts w:eastAsia="Calibri" w:cs="Arial"/>
                <w:sz w:val="20"/>
                <w:szCs w:val="20"/>
                <w:lang w:eastAsia="en-US"/>
              </w:rPr>
            </w:pPr>
            <w:del w:id="1033" w:author="Birklhuber Bernd" w:date="2014-06-27T15:17:00Z">
              <w:r w:rsidRPr="001E4001" w:rsidDel="00794630">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8A0F57" w:rsidRPr="001E4001" w:rsidRDefault="008A0F57" w:rsidP="00F63D4D">
            <w:pPr>
              <w:spacing w:line="276" w:lineRule="auto"/>
              <w:rPr>
                <w:rFonts w:eastAsia="Calibri" w:cs="Arial"/>
                <w:sz w:val="20"/>
                <w:szCs w:val="20"/>
                <w:lang w:val="fr-FR" w:eastAsia="en-US"/>
              </w:rPr>
            </w:pPr>
            <w:del w:id="1034" w:author="Birklhuber Bernd" w:date="2014-06-27T15:17:00Z">
              <w:r w:rsidRPr="001E4001" w:rsidDel="00794630">
                <w:rPr>
                  <w:rFonts w:eastAsia="Calibri" w:cs="Arial"/>
                  <w:sz w:val="20"/>
                  <w:szCs w:val="20"/>
                  <w:lang w:val="fr-FR" w:eastAsia="en-US"/>
                </w:rPr>
                <w:delText>format = "cc,cc,ccccc,c..."</w:delText>
              </w:r>
            </w:del>
          </w:p>
        </w:tc>
        <w:tc>
          <w:tcPr>
            <w:tcW w:w="1134" w:type="dxa"/>
            <w:tcBorders>
              <w:top w:val="nil"/>
              <w:left w:val="nil"/>
              <w:bottom w:val="nil"/>
              <w:right w:val="nil"/>
            </w:tcBorders>
          </w:tcPr>
          <w:p w:rsidR="008A0F57" w:rsidRPr="001E4001" w:rsidDel="00794630" w:rsidRDefault="008A0F5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8A0F57" w:rsidRPr="001E4001" w:rsidDel="00794630" w:rsidRDefault="001B71ED" w:rsidP="00F63D4D">
            <w:pPr>
              <w:spacing w:line="276" w:lineRule="auto"/>
              <w:rPr>
                <w:rFonts w:eastAsia="Calibri" w:cs="Arial"/>
                <w:sz w:val="20"/>
                <w:szCs w:val="20"/>
                <w:lang w:val="fr-FR" w:eastAsia="en-US"/>
              </w:rPr>
            </w:pPr>
            <w:r w:rsidRPr="001E4001">
              <w:rPr>
                <w:rFonts w:eastAsia="Calibri" w:cs="Arial"/>
                <w:sz w:val="20"/>
                <w:szCs w:val="20"/>
                <w:lang w:val="fr-FR" w:eastAsia="en-US"/>
              </w:rPr>
              <w:t>N</w:t>
            </w:r>
          </w:p>
        </w:tc>
      </w:tr>
      <w:tr w:rsidR="008A0F57" w:rsidRPr="00637B10" w:rsidTr="008A0F57">
        <w:trPr>
          <w:ins w:id="1035" w:author="Birklhuber Bernd" w:date="2014-06-27T15:14:00Z"/>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ins w:id="1036" w:author="Birklhuber Bernd" w:date="2014-06-27T15:14: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ins w:id="1037" w:author="Birklhuber Bernd" w:date="2014-06-27T15:14:00Z"/>
                <w:rFonts w:eastAsia="Calibri" w:cs="Arial"/>
                <w:sz w:val="20"/>
                <w:szCs w:val="20"/>
                <w:lang w:eastAsia="en-US"/>
              </w:rPr>
            </w:pPr>
          </w:p>
        </w:tc>
        <w:tc>
          <w:tcPr>
            <w:tcW w:w="6210" w:type="dxa"/>
            <w:tcBorders>
              <w:top w:val="nil"/>
              <w:left w:val="nil"/>
              <w:bottom w:val="nil"/>
              <w:right w:val="nil"/>
            </w:tcBorders>
            <w:shd w:val="clear" w:color="auto" w:fill="auto"/>
          </w:tcPr>
          <w:p w:rsidR="008A0F57" w:rsidRPr="009A267F" w:rsidRDefault="008A0F57" w:rsidP="00F63D4D">
            <w:pPr>
              <w:spacing w:line="276" w:lineRule="auto"/>
              <w:rPr>
                <w:ins w:id="1038" w:author="Birklhuber Bernd" w:date="2014-06-27T15:14:00Z"/>
                <w:rFonts w:eastAsia="Calibri" w:cs="Arial"/>
                <w:sz w:val="20"/>
                <w:szCs w:val="20"/>
                <w:lang w:val="fr-FR" w:eastAsia="en-US"/>
              </w:rPr>
            </w:pPr>
            <w:ins w:id="1039" w:author="Birklhuber Bernd" w:date="2014-06-27T15:14:00Z">
              <w:r w:rsidRPr="00E568A1">
                <w:rPr>
                  <w:rFonts w:eastAsia="Calibri" w:cs="Arial"/>
                  <w:sz w:val="20"/>
                  <w:szCs w:val="20"/>
                  <w:highlight w:val="yellow"/>
                  <w:lang w:val="fr-FR" w:eastAsia="en-US"/>
                </w:rPr>
                <w:t xml:space="preserve">Call </w:t>
              </w:r>
              <w:proofErr w:type="spellStart"/>
              <w:r w:rsidRPr="00E568A1">
                <w:rPr>
                  <w:rFonts w:eastAsia="Calibri" w:cs="Arial"/>
                  <w:sz w:val="20"/>
                  <w:szCs w:val="20"/>
                  <w:highlight w:val="yellow"/>
                  <w:lang w:val="fr-FR" w:eastAsia="en-US"/>
                </w:rPr>
                <w:t>sign</w:t>
              </w:r>
              <w:proofErr w:type="spellEnd"/>
            </w:ins>
          </w:p>
        </w:tc>
        <w:tc>
          <w:tcPr>
            <w:tcW w:w="1134" w:type="dxa"/>
            <w:tcBorders>
              <w:top w:val="nil"/>
              <w:left w:val="nil"/>
              <w:bottom w:val="nil"/>
              <w:right w:val="nil"/>
            </w:tcBorders>
          </w:tcPr>
          <w:p w:rsidR="008A0F57" w:rsidRPr="00E568A1" w:rsidRDefault="006E33C4"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Y</w:t>
            </w:r>
          </w:p>
        </w:tc>
        <w:tc>
          <w:tcPr>
            <w:tcW w:w="1134" w:type="dxa"/>
            <w:tcBorders>
              <w:top w:val="nil"/>
              <w:left w:val="nil"/>
              <w:bottom w:val="nil"/>
              <w:right w:val="nil"/>
            </w:tcBorders>
          </w:tcPr>
          <w:p w:rsidR="008A0F57" w:rsidRPr="00E568A1" w:rsidRDefault="008A0F57" w:rsidP="00F63D4D">
            <w:pPr>
              <w:spacing w:line="276" w:lineRule="auto"/>
              <w:rPr>
                <w:rFonts w:eastAsia="Calibri" w:cs="Arial"/>
                <w:sz w:val="20"/>
                <w:szCs w:val="20"/>
                <w:highlight w:val="yellow"/>
                <w:lang w:val="fr-FR" w:eastAsia="en-US"/>
              </w:rPr>
            </w:pPr>
          </w:p>
        </w:tc>
      </w:tr>
      <w:tr w:rsidR="008A0F57" w:rsidRPr="00637B10" w:rsidTr="008A0F57">
        <w:trPr>
          <w:ins w:id="1040" w:author="Birklhuber Bernd" w:date="2014-06-27T15:16:00Z"/>
        </w:trPr>
        <w:tc>
          <w:tcPr>
            <w:tcW w:w="1074"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rPr>
                <w:ins w:id="1041" w:author="Birklhuber Bernd" w:date="2014-06-27T15:16: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8A0F57" w:rsidRPr="000E289D" w:rsidRDefault="008A0F57" w:rsidP="00F63D4D">
            <w:pPr>
              <w:spacing w:line="276" w:lineRule="auto"/>
              <w:jc w:val="center"/>
              <w:rPr>
                <w:ins w:id="1042" w:author="Birklhuber Bernd" w:date="2014-06-27T15:16:00Z"/>
                <w:rFonts w:eastAsia="Calibri" w:cs="Arial"/>
                <w:sz w:val="20"/>
                <w:szCs w:val="20"/>
                <w:lang w:eastAsia="en-US"/>
              </w:rPr>
            </w:pPr>
          </w:p>
        </w:tc>
        <w:tc>
          <w:tcPr>
            <w:tcW w:w="6210" w:type="dxa"/>
            <w:tcBorders>
              <w:top w:val="nil"/>
              <w:left w:val="nil"/>
              <w:bottom w:val="nil"/>
              <w:right w:val="nil"/>
            </w:tcBorders>
            <w:shd w:val="clear" w:color="auto" w:fill="auto"/>
          </w:tcPr>
          <w:p w:rsidR="008A0F57" w:rsidRPr="00794630" w:rsidRDefault="008A0F57" w:rsidP="00F63D4D">
            <w:pPr>
              <w:spacing w:line="276" w:lineRule="auto"/>
              <w:rPr>
                <w:ins w:id="1043" w:author="Birklhuber Bernd" w:date="2014-06-27T15:16:00Z"/>
                <w:rFonts w:eastAsia="Calibri" w:cs="Arial"/>
                <w:sz w:val="20"/>
                <w:szCs w:val="20"/>
                <w:lang w:eastAsia="en-US"/>
              </w:rPr>
            </w:pPr>
            <w:ins w:id="1044" w:author="Birklhuber Bernd" w:date="2014-06-27T15:16:00Z">
              <w:r w:rsidRPr="00E568A1">
                <w:rPr>
                  <w:rFonts w:eastAsia="Calibri" w:cs="Arial"/>
                  <w:sz w:val="20"/>
                  <w:szCs w:val="20"/>
                  <w:highlight w:val="yellow"/>
                  <w:lang w:eastAsia="en-US"/>
                </w:rPr>
                <w:t>Status</w:t>
              </w:r>
            </w:ins>
          </w:p>
          <w:p w:rsidR="008A0F57" w:rsidRPr="00E568A1" w:rsidRDefault="008A0F57" w:rsidP="00794630">
            <w:pPr>
              <w:autoSpaceDE w:val="0"/>
              <w:autoSpaceDN w:val="0"/>
              <w:adjustRightInd w:val="0"/>
              <w:rPr>
                <w:ins w:id="1045" w:author="Birklhuber Bernd" w:date="2014-06-27T15:16:00Z"/>
                <w:rFonts w:ascii="ArialMT" w:hAnsi="ArialMT" w:cs="ArialMT"/>
                <w:sz w:val="18"/>
                <w:szCs w:val="18"/>
                <w:highlight w:val="yellow"/>
                <w:lang w:eastAsia="en-US"/>
              </w:rPr>
            </w:pPr>
            <w:ins w:id="1046" w:author="Birklhuber Bernd" w:date="2014-06-27T15:16:00Z">
              <w:r w:rsidRPr="00E568A1">
                <w:rPr>
                  <w:rFonts w:ascii="ArialMT" w:hAnsi="ArialMT" w:cs="ArialMT"/>
                  <w:sz w:val="18"/>
                  <w:szCs w:val="18"/>
                  <w:highlight w:val="yellow"/>
                  <w:lang w:eastAsia="en-US"/>
                </w:rPr>
                <w:t>1 : permanent</w:t>
              </w:r>
            </w:ins>
          </w:p>
          <w:p w:rsidR="008A0F57" w:rsidRPr="00E568A1" w:rsidRDefault="008A0F57" w:rsidP="00794630">
            <w:pPr>
              <w:autoSpaceDE w:val="0"/>
              <w:autoSpaceDN w:val="0"/>
              <w:adjustRightInd w:val="0"/>
              <w:rPr>
                <w:ins w:id="1047" w:author="Birklhuber Bernd" w:date="2014-06-27T15:16:00Z"/>
                <w:rFonts w:ascii="ArialMT" w:hAnsi="ArialMT" w:cs="ArialMT"/>
                <w:sz w:val="18"/>
                <w:szCs w:val="18"/>
                <w:highlight w:val="yellow"/>
                <w:lang w:eastAsia="en-US"/>
              </w:rPr>
            </w:pPr>
            <w:ins w:id="1048" w:author="Birklhuber Bernd" w:date="2014-06-27T15:16:00Z">
              <w:r w:rsidRPr="00E568A1">
                <w:rPr>
                  <w:rFonts w:ascii="ArialMT" w:hAnsi="ArialMT" w:cs="ArialMT"/>
                  <w:sz w:val="18"/>
                  <w:szCs w:val="18"/>
                  <w:highlight w:val="yellow"/>
                  <w:lang w:eastAsia="en-US"/>
                </w:rPr>
                <w:t>3 : recommended</w:t>
              </w:r>
            </w:ins>
          </w:p>
          <w:p w:rsidR="008A0F57" w:rsidRPr="00E568A1" w:rsidRDefault="008A0F57" w:rsidP="00794630">
            <w:pPr>
              <w:autoSpaceDE w:val="0"/>
              <w:autoSpaceDN w:val="0"/>
              <w:adjustRightInd w:val="0"/>
              <w:rPr>
                <w:ins w:id="1049" w:author="Birklhuber Bernd" w:date="2014-06-27T15:16:00Z"/>
                <w:rFonts w:ascii="ArialMT" w:hAnsi="ArialMT" w:cs="ArialMT"/>
                <w:sz w:val="18"/>
                <w:szCs w:val="18"/>
                <w:highlight w:val="yellow"/>
                <w:lang w:eastAsia="en-US"/>
              </w:rPr>
            </w:pPr>
            <w:ins w:id="1050" w:author="Birklhuber Bernd" w:date="2014-06-27T15:16:00Z">
              <w:r w:rsidRPr="00E568A1">
                <w:rPr>
                  <w:rFonts w:ascii="ArialMT" w:hAnsi="ArialMT" w:cs="ArialMT"/>
                  <w:sz w:val="18"/>
                  <w:szCs w:val="18"/>
                  <w:highlight w:val="yellow"/>
                  <w:lang w:eastAsia="en-US"/>
                </w:rPr>
                <w:t>4 : not in use</w:t>
              </w:r>
            </w:ins>
          </w:p>
          <w:p w:rsidR="008A0F57" w:rsidRPr="00E568A1" w:rsidRDefault="008A0F57" w:rsidP="00794630">
            <w:pPr>
              <w:autoSpaceDE w:val="0"/>
              <w:autoSpaceDN w:val="0"/>
              <w:adjustRightInd w:val="0"/>
              <w:rPr>
                <w:ins w:id="1051" w:author="Birklhuber Bernd" w:date="2014-06-27T15:16:00Z"/>
                <w:rFonts w:ascii="ArialMT" w:hAnsi="ArialMT" w:cs="ArialMT"/>
                <w:sz w:val="18"/>
                <w:szCs w:val="18"/>
                <w:highlight w:val="yellow"/>
                <w:lang w:eastAsia="en-US"/>
              </w:rPr>
            </w:pPr>
            <w:ins w:id="1052" w:author="Birklhuber Bernd" w:date="2014-06-27T15:16:00Z">
              <w:r w:rsidRPr="00E568A1">
                <w:rPr>
                  <w:rFonts w:ascii="ArialMT" w:hAnsi="ArialMT" w:cs="ArialMT"/>
                  <w:sz w:val="18"/>
                  <w:szCs w:val="18"/>
                  <w:highlight w:val="yellow"/>
                  <w:lang w:eastAsia="en-US"/>
                </w:rPr>
                <w:t>5 : periodic/intermittent</w:t>
              </w:r>
            </w:ins>
          </w:p>
          <w:p w:rsidR="008A0F57" w:rsidRPr="00E568A1" w:rsidRDefault="008A0F57" w:rsidP="00794630">
            <w:pPr>
              <w:autoSpaceDE w:val="0"/>
              <w:autoSpaceDN w:val="0"/>
              <w:adjustRightInd w:val="0"/>
              <w:rPr>
                <w:ins w:id="1053" w:author="Birklhuber Bernd" w:date="2014-06-27T15:16:00Z"/>
                <w:rFonts w:ascii="ArialMT" w:hAnsi="ArialMT" w:cs="ArialMT"/>
                <w:sz w:val="18"/>
                <w:szCs w:val="18"/>
                <w:highlight w:val="yellow"/>
                <w:lang w:eastAsia="en-US"/>
              </w:rPr>
            </w:pPr>
            <w:ins w:id="1054" w:author="Birklhuber Bernd" w:date="2014-06-27T15:16:00Z">
              <w:r w:rsidRPr="00E568A1">
                <w:rPr>
                  <w:rFonts w:ascii="ArialMT" w:hAnsi="ArialMT" w:cs="ArialMT"/>
                  <w:sz w:val="18"/>
                  <w:szCs w:val="18"/>
                  <w:highlight w:val="yellow"/>
                  <w:lang w:eastAsia="en-US"/>
                </w:rPr>
                <w:t>6 : reserved</w:t>
              </w:r>
            </w:ins>
          </w:p>
          <w:p w:rsidR="008A0F57" w:rsidRPr="00E568A1" w:rsidRDefault="008A0F57" w:rsidP="00794630">
            <w:pPr>
              <w:autoSpaceDE w:val="0"/>
              <w:autoSpaceDN w:val="0"/>
              <w:adjustRightInd w:val="0"/>
              <w:rPr>
                <w:ins w:id="1055" w:author="Birklhuber Bernd" w:date="2014-06-27T15:16:00Z"/>
                <w:rFonts w:ascii="ArialMT" w:hAnsi="ArialMT" w:cs="ArialMT"/>
                <w:sz w:val="18"/>
                <w:szCs w:val="18"/>
                <w:highlight w:val="yellow"/>
                <w:lang w:eastAsia="en-US"/>
              </w:rPr>
            </w:pPr>
            <w:ins w:id="1056" w:author="Birklhuber Bernd" w:date="2014-06-27T15:16:00Z">
              <w:r w:rsidRPr="00E568A1">
                <w:rPr>
                  <w:rFonts w:ascii="ArialMT" w:hAnsi="ArialMT" w:cs="ArialMT"/>
                  <w:sz w:val="18"/>
                  <w:szCs w:val="18"/>
                  <w:highlight w:val="yellow"/>
                  <w:lang w:eastAsia="en-US"/>
                </w:rPr>
                <w:t>7 : temporary</w:t>
              </w:r>
            </w:ins>
          </w:p>
          <w:p w:rsidR="008A0F57" w:rsidRPr="00E568A1" w:rsidRDefault="008A0F57" w:rsidP="00794630">
            <w:pPr>
              <w:spacing w:line="276" w:lineRule="auto"/>
              <w:rPr>
                <w:ins w:id="1057" w:author="Birklhuber Bernd" w:date="2014-06-27T15:16:00Z"/>
                <w:rFonts w:eastAsia="Calibri" w:cs="Arial"/>
                <w:sz w:val="20"/>
                <w:szCs w:val="20"/>
                <w:lang w:eastAsia="en-US"/>
              </w:rPr>
            </w:pPr>
            <w:ins w:id="1058" w:author="Birklhuber Bernd" w:date="2014-06-27T15:16:00Z">
              <w:r w:rsidRPr="00E568A1">
                <w:rPr>
                  <w:rFonts w:ascii="ArialMT" w:hAnsi="ArialMT" w:cs="ArialMT"/>
                  <w:sz w:val="18"/>
                  <w:szCs w:val="18"/>
                  <w:highlight w:val="yellow"/>
                  <w:lang w:eastAsia="en-US"/>
                </w:rPr>
                <w:t>9 : mandatory</w:t>
              </w:r>
            </w:ins>
          </w:p>
        </w:tc>
        <w:tc>
          <w:tcPr>
            <w:tcW w:w="1134" w:type="dxa"/>
            <w:tcBorders>
              <w:top w:val="nil"/>
              <w:left w:val="nil"/>
              <w:bottom w:val="nil"/>
              <w:right w:val="nil"/>
            </w:tcBorders>
          </w:tcPr>
          <w:p w:rsidR="008A0F57" w:rsidRPr="00E568A1" w:rsidRDefault="006E33C4"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N</w:t>
            </w:r>
          </w:p>
        </w:tc>
        <w:tc>
          <w:tcPr>
            <w:tcW w:w="1134" w:type="dxa"/>
            <w:tcBorders>
              <w:top w:val="nil"/>
              <w:left w:val="nil"/>
              <w:bottom w:val="nil"/>
              <w:right w:val="nil"/>
            </w:tcBorders>
          </w:tcPr>
          <w:p w:rsidR="008A0F57" w:rsidRPr="00E568A1" w:rsidRDefault="008A0F57" w:rsidP="00F63D4D">
            <w:pPr>
              <w:spacing w:line="276" w:lineRule="auto"/>
              <w:rPr>
                <w:rFonts w:eastAsia="Calibri" w:cs="Arial"/>
                <w:sz w:val="20"/>
                <w:szCs w:val="20"/>
                <w:highlight w:val="yellow"/>
                <w:lang w:eastAsia="en-US"/>
              </w:rPr>
            </w:pPr>
          </w:p>
        </w:tc>
      </w:tr>
      <w:tr w:rsidR="0048409E" w:rsidRPr="00637B10" w:rsidTr="008A0F57">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Default="0048409E" w:rsidP="00F63D4D">
            <w:pPr>
              <w:spacing w:line="276" w:lineRule="auto"/>
              <w:rPr>
                <w:rFonts w:eastAsia="Calibri" w:cs="Arial"/>
                <w:sz w:val="20"/>
                <w:szCs w:val="20"/>
                <w:highlight w:val="yellow"/>
                <w:lang w:eastAsia="en-US"/>
              </w:rPr>
            </w:pPr>
          </w:p>
        </w:tc>
        <w:tc>
          <w:tcPr>
            <w:tcW w:w="1134" w:type="dxa"/>
            <w:tcBorders>
              <w:top w:val="nil"/>
              <w:left w:val="nil"/>
              <w:bottom w:val="nil"/>
              <w:right w:val="nil"/>
            </w:tcBorders>
          </w:tcPr>
          <w:p w:rsidR="0048409E" w:rsidRPr="00E568A1" w:rsidRDefault="0048409E" w:rsidP="00F63D4D">
            <w:pPr>
              <w:spacing w:line="276" w:lineRule="auto"/>
              <w:rPr>
                <w:rFonts w:eastAsia="Calibri" w:cs="Arial"/>
                <w:sz w:val="20"/>
                <w:szCs w:val="20"/>
                <w:highlight w:val="yellow"/>
                <w:lang w:eastAsia="en-US"/>
              </w:rPr>
            </w:pPr>
          </w:p>
        </w:tc>
      </w:tr>
    </w:tbl>
    <w:p w:rsidR="00B103EC" w:rsidRPr="0045535F" w:rsidRDefault="00B103EC" w:rsidP="00B103EC">
      <w:pPr>
        <w:spacing w:after="200" w:line="276" w:lineRule="auto"/>
        <w:rPr>
          <w:rFonts w:eastAsia="Calibri" w:cs="Arial"/>
          <w:sz w:val="20"/>
          <w:szCs w:val="20"/>
          <w:lang w:eastAsia="en-US"/>
          <w:rPrChange w:id="1059" w:author="Birklhuber Bernd" w:date="2014-06-30T10:40:00Z">
            <w:rPr>
              <w:rFonts w:eastAsia="Calibri" w:cs="Arial"/>
              <w:sz w:val="20"/>
              <w:szCs w:val="20"/>
              <w:lang w:val="fr-FR" w:eastAsia="en-US"/>
            </w:rPr>
          </w:rPrChange>
        </w:rPr>
        <w:sectPr w:rsidR="00B103EC" w:rsidRPr="0045535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lastRenderedPageBreak/>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Refuse dump</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6E33C4"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R</w:t>
            </w:r>
            <w:r w:rsidR="00B103EC" w:rsidRPr="000E289D">
              <w:rPr>
                <w:rFonts w:eastAsia="Calibri" w:cs="Arial"/>
                <w:sz w:val="20"/>
                <w:szCs w:val="20"/>
                <w:lang w:eastAsia="en-US"/>
              </w:rPr>
              <w:t>efdmp</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17062</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At a refuse dump ships are able to unload their refuse like waste oil or black water.</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D9217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catrfd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"1,2,3,4"</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60" w:author="Birklhuber Bernd" w:date="2014-06-27T15:18:00Z">
              <w:r w:rsidRPr="00A95735" w:rsidDel="00DB0051">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ins w:id="1061" w:author="Birklhuber Bernd" w:date="2014-06-27T15:18:00Z">
              <w:r w:rsidRPr="00A95735">
                <w:rPr>
                  <w:rFonts w:eastAsia="Calibri" w:cs="Arial"/>
                  <w:sz w:val="20"/>
                  <w:szCs w:val="20"/>
                  <w:lang w:eastAsia="en-US"/>
                </w:rPr>
                <w:t>Feature name</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CB3E4E"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62" w:author="Birklhuber Bernd" w:date="2014-06-27T15:18:00Z">
              <w:r w:rsidRPr="00A95735" w:rsidDel="00DB0051">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CB3E4E"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63" w:author="Birklhuber Bernd" w:date="2014-06-27T15:18:00Z">
              <w:r w:rsidRPr="00A95735" w:rsidDel="00DB0051">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ins w:id="1064" w:author="Birklhuber Bernd" w:date="2014-06-27T15:18:00Z">
              <w:r w:rsidRPr="00A95735">
                <w:rPr>
                  <w:rFonts w:eastAsia="Calibri" w:cs="Arial"/>
                  <w:sz w:val="20"/>
                  <w:szCs w:val="20"/>
                  <w:lang w:eastAsia="en-US"/>
                </w:rPr>
                <w:t>Information</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F63937"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65" w:author="Birklhuber Bernd" w:date="2014-06-27T15:18:00Z">
              <w:r w:rsidRPr="00A95735" w:rsidDel="00DB0051">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F63937"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066" w:author="Birklhuber Bernd" w:date="2014-06-27T15:18:00Z">
              <w:r w:rsidRPr="00A95735" w:rsidDel="00DB0051">
                <w:rPr>
                  <w:rFonts w:eastAsia="Calibri" w:cs="Arial"/>
                  <w:sz w:val="20"/>
                  <w:szCs w:val="20"/>
                  <w:lang w:eastAsia="en-US"/>
                </w:rPr>
                <w:delText>M</w:delText>
              </w:r>
            </w:del>
            <w:ins w:id="1067" w:author="Birklhuber Bernd" w:date="2014-06-27T15:18:00Z">
              <w:r w:rsidRPr="00A95735">
                <w:rPr>
                  <w:rFonts w:eastAsia="Calibri" w:cs="Arial"/>
                  <w:sz w:val="20"/>
                  <w:szCs w:val="20"/>
                  <w:lang w:eastAsia="en-US"/>
                </w:rPr>
                <w:t>O</w:t>
              </w:r>
            </w:ins>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min = "1"</w:t>
            </w: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E7519B" w:rsidP="00F63D4D">
            <w:pPr>
              <w:spacing w:line="276" w:lineRule="auto"/>
              <w:rPr>
                <w:rFonts w:eastAsia="Calibri" w:cs="Arial"/>
                <w:sz w:val="20"/>
                <w:szCs w:val="20"/>
                <w:lang w:eastAsia="en-US"/>
              </w:rPr>
            </w:pPr>
            <w:r w:rsidRPr="00A95735">
              <w:rPr>
                <w:rFonts w:eastAsia="Calibri" w:cs="Arial"/>
                <w:sz w:val="20"/>
                <w:szCs w:val="20"/>
                <w:lang w:eastAsia="en-US"/>
              </w:rPr>
              <w:t>N</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4D035D" w:rsidP="00F63D4D">
            <w:pPr>
              <w:spacing w:line="276" w:lineRule="auto"/>
              <w:rPr>
                <w:rFonts w:eastAsia="Calibri" w:cs="Arial"/>
                <w:sz w:val="20"/>
                <w:szCs w:val="20"/>
                <w:lang w:eastAsia="en-US"/>
              </w:rPr>
            </w:pPr>
            <w:r w:rsidRPr="00A95735">
              <w:rPr>
                <w:rFonts w:eastAsia="Calibri" w:cs="Arial"/>
                <w:sz w:val="20"/>
                <w:szCs w:val="20"/>
                <w:lang w:eastAsia="en-US"/>
              </w:rPr>
              <w:t>-</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68" w:author="Birklhuber Bernd" w:date="2014-06-27T15:18:00Z">
              <w:r w:rsidRPr="00A95735" w:rsidDel="00DB0051">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ins w:id="1069" w:author="Birklhuber Bernd" w:date="2014-06-27T15:18:00Z">
              <w:r w:rsidRPr="00A95735">
                <w:rPr>
                  <w:rFonts w:eastAsia="Calibri" w:cs="Arial"/>
                  <w:sz w:val="20"/>
                  <w:szCs w:val="20"/>
                  <w:lang w:eastAsia="en-US"/>
                </w:rPr>
                <w:t>Textual description</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257706"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70" w:author="Birklhuber Bernd" w:date="2014-06-27T15:18:00Z">
              <w:r w:rsidRPr="00A95735" w:rsidDel="00DB0051">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ins w:id="1071" w:author="Birklhuber Bernd" w:date="2014-06-27T15:18:00Z">
              <w:r w:rsidRPr="00A95735">
                <w:rPr>
                  <w:rFonts w:eastAsia="Calibri" w:cs="Arial"/>
                  <w:sz w:val="20"/>
                  <w:szCs w:val="20"/>
                  <w:lang w:eastAsia="en-US"/>
                </w:rPr>
                <w:t xml:space="preserve"> fixed ate range</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72" w:author="Birklhuber Bernd" w:date="2014-06-27T15:18:00Z">
              <w:r w:rsidRPr="00A95735" w:rsidDel="00DB0051">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73" w:author="Birklhuber Bernd" w:date="2014-06-27T15:18:00Z">
              <w:r w:rsidRPr="00A95735" w:rsidDel="00DB0051">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ins w:id="1074" w:author="Birklhuber Bernd" w:date="2014-06-27T15:19:00Z">
              <w:r w:rsidRPr="00A95735">
                <w:rPr>
                  <w:rFonts w:eastAsia="Calibri" w:cs="Arial"/>
                  <w:sz w:val="20"/>
                  <w:szCs w:val="20"/>
                  <w:lang w:eastAsia="en-US"/>
                </w:rPr>
                <w:t xml:space="preserve"> periodic date range</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75" w:author="Birklhuber Bernd" w:date="2014-06-27T15:18:00Z">
              <w:r w:rsidRPr="00A95735" w:rsidDel="00DB0051">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076" w:author="Birklhuber Bernd" w:date="2014-06-27T15:18:00Z">
              <w:r w:rsidRPr="00A95735" w:rsidDel="00DB0051">
                <w:rPr>
                  <w:rFonts w:eastAsia="Calibri" w:cs="Arial"/>
                  <w:sz w:val="20"/>
                  <w:szCs w:val="20"/>
                  <w:lang w:eastAsia="en-US"/>
                </w:rPr>
                <w:delText>C</w:delText>
              </w:r>
            </w:del>
            <w:ins w:id="1077" w:author="Birklhuber Bernd" w:date="2014-06-27T15:18:00Z">
              <w:r w:rsidRPr="00A95735">
                <w:rPr>
                  <w:rFonts w:eastAsia="Calibri" w:cs="Arial"/>
                  <w:sz w:val="20"/>
                  <w:szCs w:val="20"/>
                  <w:lang w:eastAsia="en-US"/>
                </w:rPr>
                <w:t>O</w:t>
              </w:r>
            </w:ins>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1B71ED" w:rsidP="00F63D4D">
            <w:pPr>
              <w:spacing w:line="276" w:lineRule="auto"/>
              <w:rPr>
                <w:rFonts w:eastAsia="Calibri" w:cs="Arial"/>
                <w:sz w:val="20"/>
                <w:szCs w:val="20"/>
                <w:lang w:eastAsia="en-US"/>
              </w:rPr>
            </w:pPr>
            <w:r w:rsidRPr="00A95735">
              <w:rPr>
                <w:rFonts w:eastAsia="Calibri" w:cs="Arial"/>
                <w:sz w:val="20"/>
                <w:szCs w:val="20"/>
                <w:lang w:eastAsia="en-US"/>
              </w:rPr>
              <w:t>-</w:t>
            </w:r>
          </w:p>
        </w:tc>
      </w:tr>
      <w:tr w:rsidR="00D92177"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78" w:author="Birklhuber Bernd" w:date="2014-07-03T15:36:00Z">
              <w:r w:rsidRPr="00A95735" w:rsidDel="00E568A1">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079" w:author="Birklhuber Bernd" w:date="2014-07-03T15:36:00Z">
              <w:r w:rsidRPr="00A95735" w:rsidDel="00E568A1">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val="fr-FR" w:eastAsia="en-US"/>
              </w:rPr>
            </w:pPr>
            <w:del w:id="1080" w:author="Birklhuber Bernd" w:date="2014-07-03T15:36:00Z">
              <w:r w:rsidRPr="00A95735" w:rsidDel="00E568A1">
                <w:rPr>
                  <w:rFonts w:eastAsia="Calibri" w:cs="Arial"/>
                  <w:sz w:val="20"/>
                  <w:szCs w:val="20"/>
                  <w:lang w:val="fr-FR" w:eastAsia="en-US"/>
                </w:rPr>
                <w:delText>format = "cc,cc,ccccc,c..."</w:delText>
              </w:r>
            </w:del>
          </w:p>
        </w:tc>
        <w:tc>
          <w:tcPr>
            <w:tcW w:w="1134" w:type="dxa"/>
            <w:tcBorders>
              <w:top w:val="nil"/>
              <w:left w:val="nil"/>
              <w:bottom w:val="nil"/>
              <w:right w:val="nil"/>
            </w:tcBorders>
          </w:tcPr>
          <w:p w:rsidR="00D92177" w:rsidRPr="00A95735" w:rsidDel="00E568A1" w:rsidRDefault="00D9217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92177" w:rsidRPr="00A95735" w:rsidDel="00E568A1" w:rsidRDefault="001B71ED" w:rsidP="00F63D4D">
            <w:pPr>
              <w:spacing w:line="276" w:lineRule="auto"/>
              <w:rPr>
                <w:rFonts w:eastAsia="Calibri" w:cs="Arial"/>
                <w:sz w:val="20"/>
                <w:szCs w:val="20"/>
                <w:lang w:val="fr-FR" w:eastAsia="en-US"/>
              </w:rPr>
            </w:pPr>
            <w:r w:rsidRPr="00A95735">
              <w:rPr>
                <w:rFonts w:eastAsia="Calibri" w:cs="Arial"/>
                <w:sz w:val="20"/>
                <w:szCs w:val="20"/>
                <w:lang w:val="fr-FR" w:eastAsia="en-US"/>
              </w:rPr>
              <w:t>N</w:t>
            </w:r>
          </w:p>
        </w:tc>
      </w:tr>
      <w:tr w:rsidR="0048409E"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A95735" w:rsidDel="00E568A1" w:rsidRDefault="0048409E"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409E" w:rsidRPr="00A95735" w:rsidRDefault="0048409E"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Restricted area</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D92177" w:rsidRPr="000E289D" w:rsidTr="00396CE0">
        <w:tc>
          <w:tcPr>
            <w:tcW w:w="1440" w:type="dxa"/>
            <w:gridSpan w:val="2"/>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del w:id="1081" w:author="Birklhuber Bernd" w:date="2014-06-27T15:19:00Z">
              <w:r w:rsidRPr="00A95735" w:rsidDel="0085224D">
                <w:rPr>
                  <w:rFonts w:eastAsia="Calibri" w:cs="Arial"/>
                  <w:sz w:val="20"/>
                  <w:szCs w:val="20"/>
                  <w:lang w:eastAsia="en-US"/>
                </w:rPr>
                <w:delText>resare</w:delText>
              </w:r>
            </w:del>
            <w:ins w:id="1082" w:author="Birklhuber Bernd" w:date="2014-06-27T15:19:00Z">
              <w:r w:rsidRPr="00A95735">
                <w:rPr>
                  <w:rFonts w:eastAsia="Calibri" w:cs="Arial"/>
                  <w:sz w:val="20"/>
                  <w:szCs w:val="20"/>
                  <w:lang w:eastAsia="en-US"/>
                </w:rPr>
                <w:t xml:space="preserve"> see RESARE</w:t>
              </w:r>
            </w:ins>
          </w:p>
        </w:tc>
        <w:tc>
          <w:tcPr>
            <w:tcW w:w="2640" w:type="dxa"/>
            <w:gridSpan w:val="2"/>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D92177" w:rsidRPr="000E289D" w:rsidRDefault="00D92177"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D92177" w:rsidRPr="000E289D" w:rsidRDefault="00D92177" w:rsidP="00F63D4D">
            <w:pPr>
              <w:spacing w:line="276" w:lineRule="auto"/>
              <w:jc w:val="right"/>
              <w:rPr>
                <w:rFonts w:eastAsia="Calibri" w:cs="Arial"/>
                <w:sz w:val="20"/>
                <w:szCs w:val="20"/>
                <w:lang w:eastAsia="en-US"/>
              </w:rPr>
            </w:pPr>
            <w:r w:rsidRPr="000E289D">
              <w:rPr>
                <w:rFonts w:eastAsia="Calibri" w:cs="Arial"/>
                <w:sz w:val="20"/>
                <w:szCs w:val="20"/>
                <w:lang w:eastAsia="en-US"/>
              </w:rPr>
              <w:t>17005</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specified area designated by an appropriate authority within which navigation is restricted in accordance with certain specified conditions. (adapted from IHO Dictionary, S-32, 5th Edition, 4366)</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CATREA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"4,5,9,12,19,22,23,25,26"</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restrn</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"1,2,7,8,13,14,27,28,29,30,31,32,33,34,35,36,37</w:t>
            </w:r>
            <w:r w:rsidR="0048409E">
              <w:rPr>
                <w:rFonts w:eastAsia="Calibri" w:cs="Arial"/>
                <w:sz w:val="20"/>
                <w:szCs w:val="20"/>
                <w:lang w:eastAsia="en-US"/>
              </w:rPr>
              <w:t>,38</w:t>
            </w:r>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NATSUR</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"1,2,3,4,5,6,7,8,9,11,14,17,18"</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48409E"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bl>
    <w:p w:rsidR="0048409E" w:rsidRDefault="0048409E" w:rsidP="00B103EC">
      <w:pPr>
        <w:spacing w:after="200" w:line="276" w:lineRule="auto"/>
        <w:rPr>
          <w:rFonts w:eastAsia="Calibri" w:cs="Arial"/>
          <w:sz w:val="20"/>
          <w:szCs w:val="20"/>
          <w:lang w:val="fr-FR" w:eastAsia="en-US"/>
        </w:rPr>
      </w:pPr>
    </w:p>
    <w:p w:rsidR="0048409E" w:rsidRDefault="0048409E">
      <w:pPr>
        <w:rPr>
          <w:rFonts w:eastAsia="Calibri" w:cs="Arial"/>
          <w:sz w:val="20"/>
          <w:szCs w:val="20"/>
          <w:lang w:val="fr-FR" w:eastAsia="en-US"/>
        </w:rPr>
      </w:pPr>
      <w:r>
        <w:rPr>
          <w:rFonts w:eastAsia="Calibri" w:cs="Arial"/>
          <w:sz w:val="20"/>
          <w:szCs w:val="20"/>
          <w:lang w:val="fr-FR" w:eastAsia="en-US"/>
        </w:rPr>
        <w:br w:type="page"/>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48409E" w:rsidRPr="001D6F09" w:rsidTr="0048409E">
        <w:tc>
          <w:tcPr>
            <w:tcW w:w="1440" w:type="dxa"/>
            <w:gridSpan w:val="2"/>
            <w:tcBorders>
              <w:bottom w:val="single" w:sz="4" w:space="0" w:color="auto"/>
            </w:tcBorders>
            <w:shd w:val="clear" w:color="auto" w:fill="auto"/>
            <w:vAlign w:val="cente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Sensor</w:t>
            </w:r>
          </w:p>
        </w:tc>
      </w:tr>
      <w:tr w:rsidR="0048409E" w:rsidRPr="001D6F09" w:rsidTr="0048409E">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48409E" w:rsidRPr="001D6F09" w:rsidRDefault="0048409E" w:rsidP="0048409E">
            <w:pPr>
              <w:rPr>
                <w:rFonts w:eastAsia="Calibri" w:cs="Arial"/>
                <w:sz w:val="20"/>
                <w:szCs w:val="20"/>
                <w:lang w:eastAsia="en-US"/>
              </w:rPr>
            </w:pPr>
          </w:p>
        </w:tc>
      </w:tr>
      <w:tr w:rsidR="0048409E" w:rsidRPr="001D6F09" w:rsidTr="0048409E">
        <w:tc>
          <w:tcPr>
            <w:tcW w:w="1440" w:type="dxa"/>
            <w:gridSpan w:val="2"/>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sensor</w:t>
            </w:r>
          </w:p>
        </w:tc>
        <w:tc>
          <w:tcPr>
            <w:tcW w:w="720" w:type="dxa"/>
            <w:tcBorders>
              <w:top w:val="nil"/>
              <w:left w:val="nil"/>
              <w:bottom w:val="nil"/>
              <w:right w:val="nil"/>
            </w:tcBorders>
            <w:shd w:val="clear" w:color="auto" w:fill="auto"/>
          </w:tcPr>
          <w:p w:rsidR="0048409E" w:rsidRPr="001D6F09" w:rsidRDefault="0048409E" w:rsidP="0048409E">
            <w:pPr>
              <w:spacing w:line="276" w:lineRule="auto"/>
              <w:jc w:val="right"/>
              <w:rPr>
                <w:rFonts w:eastAsia="Calibri" w:cs="Arial"/>
                <w:sz w:val="20"/>
                <w:szCs w:val="20"/>
                <w:lang w:eastAsia="en-US"/>
              </w:rPr>
            </w:pPr>
            <w:r w:rsidRPr="001D6F09">
              <w:rPr>
                <w:rFonts w:eastAsia="Calibri" w:cs="Arial"/>
                <w:sz w:val="20"/>
                <w:szCs w:val="20"/>
                <w:lang w:eastAsia="en-US"/>
              </w:rPr>
              <w:t>Code:</w:t>
            </w:r>
          </w:p>
        </w:tc>
        <w:tc>
          <w:tcPr>
            <w:tcW w:w="720" w:type="dxa"/>
            <w:tcBorders>
              <w:top w:val="nil"/>
              <w:left w:val="nil"/>
              <w:bottom w:val="nil"/>
              <w:right w:val="nil"/>
            </w:tcBorders>
            <w:shd w:val="clear" w:color="auto" w:fill="auto"/>
          </w:tcPr>
          <w:p w:rsidR="0048409E" w:rsidRPr="001D6F09" w:rsidRDefault="0048409E" w:rsidP="0048409E">
            <w:pPr>
              <w:spacing w:line="276" w:lineRule="auto"/>
              <w:jc w:val="right"/>
              <w:rPr>
                <w:rFonts w:eastAsia="Calibri" w:cs="Arial"/>
                <w:sz w:val="20"/>
                <w:szCs w:val="20"/>
                <w:lang w:eastAsia="en-US"/>
              </w:rPr>
            </w:pPr>
            <w:r w:rsidRPr="001D6F09">
              <w:rPr>
                <w:rFonts w:eastAsia="Calibri" w:cs="Arial"/>
                <w:sz w:val="20"/>
                <w:szCs w:val="20"/>
                <w:lang w:eastAsia="en-US"/>
              </w:rPr>
              <w:t>18004</w:t>
            </w:r>
          </w:p>
        </w:tc>
      </w:tr>
      <w:tr w:rsidR="0048409E" w:rsidRPr="001D6F09" w:rsidTr="0048409E">
        <w:tc>
          <w:tcPr>
            <w:tcW w:w="1440" w:type="dxa"/>
            <w:gridSpan w:val="2"/>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G</w:t>
            </w:r>
          </w:p>
        </w:tc>
      </w:tr>
      <w:tr w:rsidR="0048409E" w:rsidRPr="001D6F09" w:rsidTr="0048409E">
        <w:tc>
          <w:tcPr>
            <w:tcW w:w="1440" w:type="dxa"/>
            <w:gridSpan w:val="2"/>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P</w:t>
            </w:r>
          </w:p>
        </w:tc>
      </w:tr>
      <w:tr w:rsidR="0048409E" w:rsidRPr="001D6F09" w:rsidTr="0048409E">
        <w:trPr>
          <w:trHeight w:val="432"/>
        </w:trPr>
        <w:tc>
          <w:tcPr>
            <w:tcW w:w="10800" w:type="dxa"/>
            <w:gridSpan w:val="7"/>
            <w:tcBorders>
              <w:top w:val="nil"/>
              <w:left w:val="nil"/>
              <w:bottom w:val="nil"/>
              <w:right w:val="nil"/>
            </w:tcBorders>
            <w:shd w:val="clear" w:color="auto" w:fill="auto"/>
          </w:tcPr>
          <w:p w:rsidR="0048409E" w:rsidRPr="001D6F09" w:rsidRDefault="0048409E" w:rsidP="0048409E">
            <w:pPr>
              <w:rPr>
                <w:rFonts w:eastAsia="Calibri" w:cs="Arial"/>
                <w:sz w:val="20"/>
                <w:szCs w:val="20"/>
                <w:lang w:eastAsia="en-US"/>
              </w:rPr>
            </w:pPr>
          </w:p>
        </w:tc>
      </w:tr>
      <w:tr w:rsidR="0048409E" w:rsidRPr="001D6F09" w:rsidTr="0048409E">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u w:val="single"/>
                <w:lang w:eastAsia="en-US"/>
              </w:rPr>
            </w:pPr>
            <w:r w:rsidRPr="001D6F09">
              <w:rPr>
                <w:rFonts w:eastAsia="Calibri" w:cs="Arial"/>
                <w:sz w:val="20"/>
                <w:szCs w:val="20"/>
                <w:u w:val="single"/>
                <w:lang w:eastAsia="en-US"/>
              </w:rPr>
              <w:t>Data Dictionary (DD) Reference:</w:t>
            </w:r>
          </w:p>
        </w:tc>
      </w:tr>
      <w:tr w:rsidR="0048409E" w:rsidRPr="001D6F09" w:rsidTr="0048409E">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2011-12-19</w:t>
            </w:r>
          </w:p>
        </w:tc>
      </w:tr>
      <w:tr w:rsidR="0048409E" w:rsidRPr="001D6F09" w:rsidTr="0048409E">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A device that responds to a physical stimulus (as heat, light, sound, pressure, magnetism or a particular motion) and transmits a resulting impulse (as for measurement or operating a control).</w:t>
            </w:r>
          </w:p>
        </w:tc>
      </w:tr>
      <w:tr w:rsidR="0048409E" w:rsidRPr="001D6F09" w:rsidTr="0048409E">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rPr>
                <w:rFonts w:eastAsia="Calibri" w:cs="Arial"/>
                <w:sz w:val="20"/>
                <w:szCs w:val="20"/>
                <w:lang w:eastAsia="en-US"/>
              </w:rPr>
            </w:pPr>
          </w:p>
        </w:tc>
      </w:tr>
      <w:tr w:rsidR="0048409E" w:rsidRPr="001D6F09" w:rsidTr="0048409E">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u w:val="single"/>
                <w:lang w:eastAsia="en-US"/>
              </w:rPr>
            </w:pPr>
            <w:r w:rsidRPr="001D6F09">
              <w:rPr>
                <w:rFonts w:eastAsia="Calibri" w:cs="Arial"/>
                <w:sz w:val="20"/>
                <w:szCs w:val="20"/>
                <w:u w:val="single"/>
                <w:lang w:eastAsia="en-US"/>
              </w:rPr>
              <w:t>Attribute Bindings:</w:t>
            </w:r>
          </w:p>
        </w:tc>
      </w:tr>
    </w:tbl>
    <w:p w:rsidR="0048409E" w:rsidRPr="001D6F09" w:rsidRDefault="0048409E" w:rsidP="0048409E">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48409E" w:rsidRPr="001D6F09" w:rsidTr="0048409E">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usage</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constraints</w:t>
            </w: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proofErr w:type="spellStart"/>
            <w:r w:rsidRPr="001D6F09">
              <w:rPr>
                <w:rFonts w:eastAsia="Calibri" w:cs="Arial"/>
                <w:sz w:val="20"/>
                <w:szCs w:val="20"/>
                <w:lang w:eastAsia="en-US"/>
              </w:rPr>
              <w:t>catsen</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M</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value list = "1,2"</w:t>
            </w: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proofErr w:type="spellStart"/>
            <w:r w:rsidRPr="001D6F09">
              <w:rPr>
                <w:rFonts w:eastAsia="Calibri" w:cs="Arial"/>
                <w:sz w:val="20"/>
                <w:szCs w:val="20"/>
                <w:lang w:eastAsia="en-US"/>
              </w:rPr>
              <w:t>fnctsn</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M</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value list = "1"</w:t>
            </w: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M</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min = "1"</w:t>
            </w: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C</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format = "</w:t>
            </w:r>
            <w:proofErr w:type="spellStart"/>
            <w:r w:rsidRPr="001D6F09">
              <w:rPr>
                <w:rFonts w:eastAsia="Calibri" w:cs="Arial"/>
                <w:sz w:val="20"/>
                <w:szCs w:val="20"/>
                <w:lang w:eastAsia="en-US"/>
              </w:rPr>
              <w:t>ccyymmdd</w:t>
            </w:r>
            <w:proofErr w:type="spellEnd"/>
            <w:r w:rsidRPr="001D6F09">
              <w:rPr>
                <w:rFonts w:eastAsia="Calibri" w:cs="Arial"/>
                <w:sz w:val="20"/>
                <w:szCs w:val="20"/>
                <w:lang w:eastAsia="en-US"/>
              </w:rPr>
              <w:t>"</w:t>
            </w: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C</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roofErr w:type="gramStart"/>
            <w:r w:rsidRPr="001D6F09">
              <w:rPr>
                <w:rFonts w:eastAsia="Calibri" w:cs="Arial"/>
                <w:sz w:val="20"/>
                <w:szCs w:val="20"/>
                <w:lang w:eastAsia="en-US"/>
              </w:rPr>
              <w:t>format</w:t>
            </w:r>
            <w:proofErr w:type="gramEnd"/>
            <w:r w:rsidRPr="001D6F09">
              <w:rPr>
                <w:rFonts w:eastAsia="Calibri" w:cs="Arial"/>
                <w:sz w:val="20"/>
                <w:szCs w:val="20"/>
                <w:lang w:eastAsia="en-US"/>
              </w:rPr>
              <w:t xml:space="preserve"> = "</w:t>
            </w:r>
            <w:proofErr w:type="spellStart"/>
            <w:r w:rsidRPr="001D6F09">
              <w:rPr>
                <w:rFonts w:eastAsia="Calibri" w:cs="Arial"/>
                <w:sz w:val="20"/>
                <w:szCs w:val="20"/>
                <w:lang w:eastAsia="en-US"/>
              </w:rPr>
              <w:t>cc,cc,ccccc,c</w:t>
            </w:r>
            <w:proofErr w:type="spellEnd"/>
            <w:r w:rsidRPr="001D6F09">
              <w:rPr>
                <w:rFonts w:eastAsia="Calibri" w:cs="Arial"/>
                <w:sz w:val="20"/>
                <w:szCs w:val="20"/>
                <w:lang w:eastAsia="en-US"/>
              </w:rPr>
              <w:t>…"</w:t>
            </w: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r w:rsidR="0048409E" w:rsidRPr="001D6F09" w:rsidTr="0048409E">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bl>
    <w:p w:rsidR="0048409E" w:rsidRDefault="0048409E" w:rsidP="00B103EC">
      <w:pPr>
        <w:spacing w:after="200" w:line="276" w:lineRule="auto"/>
        <w:rPr>
          <w:rFonts w:eastAsia="Calibri" w:cs="Arial"/>
          <w:sz w:val="20"/>
          <w:szCs w:val="20"/>
          <w:lang w:val="fr-FR" w:eastAsia="en-US"/>
        </w:rPr>
      </w:pPr>
    </w:p>
    <w:p w:rsidR="0048409E" w:rsidRPr="009A267F" w:rsidRDefault="0048409E" w:rsidP="00B103EC">
      <w:pPr>
        <w:spacing w:after="200" w:line="276" w:lineRule="auto"/>
        <w:rPr>
          <w:rFonts w:eastAsia="Calibri" w:cs="Arial"/>
          <w:sz w:val="20"/>
          <w:szCs w:val="20"/>
          <w:lang w:val="fr-FR" w:eastAsia="en-US"/>
        </w:rPr>
        <w:sectPr w:rsidR="0048409E"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Shoreline Construction</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D92177" w:rsidRPr="000E289D" w:rsidTr="00396CE0">
        <w:tc>
          <w:tcPr>
            <w:tcW w:w="1440" w:type="dxa"/>
            <w:gridSpan w:val="2"/>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del w:id="1083" w:author="Birklhuber Bernd" w:date="2014-06-27T15:20:00Z">
              <w:r w:rsidRPr="00A95735" w:rsidDel="0085224D">
                <w:rPr>
                  <w:rFonts w:eastAsia="Calibri" w:cs="Arial"/>
                  <w:sz w:val="20"/>
                  <w:szCs w:val="20"/>
                  <w:lang w:eastAsia="en-US"/>
                </w:rPr>
                <w:delText>slcons</w:delText>
              </w:r>
            </w:del>
            <w:ins w:id="1084" w:author="Birklhuber Bernd" w:date="2014-06-27T15:20:00Z">
              <w:r w:rsidRPr="00A95735">
                <w:rPr>
                  <w:rFonts w:eastAsia="Calibri" w:cs="Arial"/>
                  <w:sz w:val="20"/>
                  <w:szCs w:val="20"/>
                  <w:lang w:eastAsia="en-US"/>
                </w:rPr>
                <w:t xml:space="preserve"> see SLCONS</w:t>
              </w:r>
            </w:ins>
          </w:p>
        </w:tc>
        <w:tc>
          <w:tcPr>
            <w:tcW w:w="2640" w:type="dxa"/>
            <w:gridSpan w:val="2"/>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D92177" w:rsidRPr="000E289D" w:rsidRDefault="00D92177"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D92177" w:rsidRPr="000E289D" w:rsidRDefault="00D92177" w:rsidP="00F63D4D">
            <w:pPr>
              <w:spacing w:line="276" w:lineRule="auto"/>
              <w:jc w:val="right"/>
              <w:rPr>
                <w:rFonts w:eastAsia="Calibri" w:cs="Arial"/>
                <w:sz w:val="20"/>
                <w:szCs w:val="20"/>
                <w:lang w:eastAsia="en-US"/>
              </w:rPr>
            </w:pPr>
            <w:r w:rsidRPr="000E289D">
              <w:rPr>
                <w:rFonts w:eastAsia="Calibri" w:cs="Arial"/>
                <w:sz w:val="20"/>
                <w:szCs w:val="20"/>
                <w:lang w:eastAsia="en-US"/>
              </w:rPr>
              <w:t>17032</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L,A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fixed (not afloat) artificial structure between the water and the land, i.e. a man-made coastline.</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catslc</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"2,7,8,9,18,19</w:t>
            </w:r>
            <w:r w:rsidR="0048409E">
              <w:rPr>
                <w:rFonts w:eastAsia="Calibri" w:cs="Arial"/>
                <w:sz w:val="20"/>
                <w:szCs w:val="20"/>
                <w:lang w:eastAsia="en-US"/>
              </w:rPr>
              <w:t>,20</w:t>
            </w:r>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NATCON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"1,2,3,4,5,6,7,8,9"</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watlev</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"1,2,3,4,8,9"</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48409E"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24"/>
        <w:gridCol w:w="3120"/>
        <w:gridCol w:w="168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Signal station, traffic</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A95735" w:rsidRDefault="00B103EC" w:rsidP="00F63D4D">
            <w:pPr>
              <w:spacing w:line="276" w:lineRule="auto"/>
              <w:rPr>
                <w:rFonts w:eastAsia="Calibri" w:cs="Arial"/>
                <w:sz w:val="20"/>
                <w:szCs w:val="20"/>
                <w:lang w:eastAsia="en-US"/>
              </w:rPr>
            </w:pPr>
            <w:r w:rsidRPr="00A95735">
              <w:rPr>
                <w:rFonts w:eastAsia="Calibri" w:cs="Arial"/>
                <w:sz w:val="20"/>
                <w:szCs w:val="20"/>
                <w:lang w:eastAsia="en-US"/>
              </w:rPr>
              <w:t>Acronym:</w:t>
            </w:r>
          </w:p>
        </w:tc>
        <w:tc>
          <w:tcPr>
            <w:tcW w:w="7920" w:type="dxa"/>
            <w:gridSpan w:val="5"/>
            <w:tcBorders>
              <w:top w:val="nil"/>
              <w:left w:val="nil"/>
              <w:bottom w:val="nil"/>
              <w:right w:val="nil"/>
            </w:tcBorders>
            <w:shd w:val="clear" w:color="auto" w:fill="auto"/>
          </w:tcPr>
          <w:p w:rsidR="00B103EC" w:rsidRPr="00A95735" w:rsidRDefault="00B103EC" w:rsidP="00F63D4D">
            <w:pPr>
              <w:spacing w:line="276" w:lineRule="auto"/>
              <w:rPr>
                <w:rFonts w:eastAsia="Calibri" w:cs="Arial"/>
                <w:sz w:val="20"/>
                <w:szCs w:val="20"/>
                <w:lang w:eastAsia="en-US"/>
              </w:rPr>
            </w:pPr>
            <w:del w:id="1085" w:author="Birklhuber Bernd" w:date="2014-06-27T15:22:00Z">
              <w:r w:rsidRPr="00A95735" w:rsidDel="00A1645D">
                <w:rPr>
                  <w:rFonts w:eastAsia="Calibri" w:cs="Arial"/>
                  <w:sz w:val="20"/>
                  <w:szCs w:val="20"/>
                  <w:lang w:eastAsia="en-US"/>
                </w:rPr>
                <w:delText>sistat</w:delText>
              </w:r>
            </w:del>
            <w:ins w:id="1086" w:author="Birklhuber Bernd" w:date="2014-06-27T15:22:00Z">
              <w:r w:rsidR="00A1645D" w:rsidRPr="00A95735">
                <w:rPr>
                  <w:rFonts w:eastAsia="Calibri" w:cs="Arial"/>
                  <w:sz w:val="20"/>
                  <w:szCs w:val="20"/>
                  <w:lang w:eastAsia="en-US"/>
                </w:rPr>
                <w:t>SISTAT</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1087" w:author="Birklhuber Bernd" w:date="2014-06-27T15:22:00Z">
              <w:r w:rsidRPr="000E289D" w:rsidDel="00A1645D">
                <w:rPr>
                  <w:rFonts w:eastAsia="Calibri" w:cs="Arial"/>
                  <w:sz w:val="20"/>
                  <w:szCs w:val="20"/>
                  <w:lang w:eastAsia="en-US"/>
                </w:rPr>
                <w:delText>17007</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D92177" w:rsidRPr="000E289D" w:rsidTr="00396CE0">
        <w:tc>
          <w:tcPr>
            <w:tcW w:w="1440" w:type="dxa"/>
            <w:gridSpan w:val="2"/>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3120" w:type="dxa"/>
            <w:gridSpan w:val="3"/>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P</w:t>
            </w:r>
            <w:ins w:id="1088" w:author="Birklhuber Bernd" w:date="2014-06-27T15:22:00Z">
              <w:r>
                <w:rPr>
                  <w:rFonts w:eastAsia="Calibri" w:cs="Arial"/>
                  <w:sz w:val="20"/>
                  <w:szCs w:val="20"/>
                  <w:lang w:eastAsia="en-US"/>
                </w:rPr>
                <w:t xml:space="preserve">, </w:t>
              </w:r>
              <w:r w:rsidRPr="00E568A1">
                <w:rPr>
                  <w:rFonts w:eastAsia="Calibri" w:cs="Arial"/>
                  <w:sz w:val="20"/>
                  <w:szCs w:val="20"/>
                  <w:highlight w:val="yellow"/>
                  <w:lang w:eastAsia="en-US"/>
                </w:rPr>
                <w:t>A</w:t>
              </w:r>
            </w:ins>
          </w:p>
        </w:tc>
        <w:tc>
          <w:tcPr>
            <w:tcW w:w="3120" w:type="dxa"/>
            <w:tcBorders>
              <w:top w:val="nil"/>
              <w:left w:val="nil"/>
              <w:bottom w:val="nil"/>
              <w:right w:val="nil"/>
            </w:tcBorders>
            <w:shd w:val="clear" w:color="auto" w:fill="auto"/>
          </w:tcPr>
          <w:p w:rsidR="00D92177" w:rsidRPr="000E289D" w:rsidRDefault="006E33C4" w:rsidP="00F63D4D">
            <w:pPr>
              <w:spacing w:line="276" w:lineRule="auto"/>
              <w:rPr>
                <w:rFonts w:eastAsia="Calibri" w:cs="Arial"/>
                <w:sz w:val="20"/>
                <w:szCs w:val="20"/>
                <w:lang w:eastAsia="en-US"/>
              </w:rPr>
            </w:pPr>
            <w:r>
              <w:rPr>
                <w:rFonts w:eastAsia="Calibri" w:cs="Arial"/>
                <w:sz w:val="20"/>
                <w:szCs w:val="20"/>
                <w:lang w:eastAsia="en-US"/>
              </w:rPr>
              <w:t>N</w:t>
            </w:r>
          </w:p>
        </w:tc>
        <w:tc>
          <w:tcPr>
            <w:tcW w:w="3120" w:type="dxa"/>
            <w:gridSpan w:val="3"/>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signal station is a place on shore from which signals are made to ships at sea. (IHO Dictionary, S-32, 5th Edition, 4742). Traffic signal stations regulate the movement of traffic. (IHO Chart Specifications, M-4)</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D9217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89" w:author="Birklhuber Bernd" w:date="2014-06-27T15:22:00Z">
              <w:r w:rsidRPr="00A95735" w:rsidDel="00A1645D">
                <w:rPr>
                  <w:rFonts w:eastAsia="Calibri" w:cs="Arial"/>
                  <w:sz w:val="20"/>
                  <w:szCs w:val="20"/>
                  <w:lang w:eastAsia="en-US"/>
                </w:rPr>
                <w:delText>catsit</w:delText>
              </w:r>
            </w:del>
          </w:p>
          <w:p w:rsidR="00D92177" w:rsidRPr="000E289D" w:rsidRDefault="00D92177" w:rsidP="00F63D4D">
            <w:pPr>
              <w:spacing w:line="276" w:lineRule="auto"/>
              <w:rPr>
                <w:rFonts w:eastAsia="Calibri" w:cs="Arial"/>
                <w:sz w:val="20"/>
                <w:szCs w:val="20"/>
                <w:lang w:eastAsia="en-US"/>
              </w:rPr>
            </w:pPr>
            <w:ins w:id="1090" w:author="Birklhuber Bernd" w:date="2014-06-27T15:22:00Z">
              <w:r w:rsidRPr="00A95735">
                <w:rPr>
                  <w:rFonts w:eastAsia="Calibri" w:cs="Arial"/>
                  <w:sz w:val="20"/>
                  <w:szCs w:val="20"/>
                  <w:lang w:eastAsia="en-US"/>
                </w:rPr>
                <w:t>CATSIT</w:t>
              </w:r>
            </w:ins>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D92177"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w:t>
            </w:r>
            <w:ins w:id="1091" w:author="Birklhuber Bernd" w:date="2014-06-27T15:23:00Z">
              <w:r w:rsidRPr="00E568A1">
                <w:rPr>
                  <w:rFonts w:eastAsia="Calibri" w:cs="Arial"/>
                  <w:sz w:val="20"/>
                  <w:szCs w:val="20"/>
                  <w:highlight w:val="yellow"/>
                  <w:lang w:eastAsia="en-US"/>
                </w:rPr>
                <w:t>1,</w:t>
              </w:r>
            </w:ins>
            <w:r w:rsidRPr="000E289D">
              <w:rPr>
                <w:rFonts w:eastAsia="Calibri" w:cs="Arial"/>
                <w:sz w:val="20"/>
                <w:szCs w:val="20"/>
                <w:lang w:eastAsia="en-US"/>
              </w:rPr>
              <w:t>2,</w:t>
            </w:r>
            <w:ins w:id="1092" w:author="Birklhuber Bernd" w:date="2014-06-27T15:23:00Z">
              <w:r w:rsidRPr="00E568A1">
                <w:rPr>
                  <w:rFonts w:eastAsia="Calibri" w:cs="Arial"/>
                  <w:sz w:val="20"/>
                  <w:szCs w:val="20"/>
                  <w:highlight w:val="yellow"/>
                  <w:lang w:eastAsia="en-US"/>
                </w:rPr>
                <w:t>3,4,5</w:t>
              </w:r>
              <w:r>
                <w:rPr>
                  <w:rFonts w:eastAsia="Calibri" w:cs="Arial"/>
                  <w:sz w:val="20"/>
                  <w:szCs w:val="20"/>
                  <w:lang w:eastAsia="en-US"/>
                </w:rPr>
                <w:t>,</w:t>
              </w:r>
            </w:ins>
            <w:r w:rsidRPr="000E289D">
              <w:rPr>
                <w:rFonts w:eastAsia="Calibri" w:cs="Arial"/>
                <w:sz w:val="20"/>
                <w:szCs w:val="20"/>
                <w:lang w:eastAsia="en-US"/>
              </w:rPr>
              <w:t>6,</w:t>
            </w:r>
            <w:ins w:id="1093" w:author="Birklhuber Bernd" w:date="2014-06-27T15:23:00Z">
              <w:r w:rsidRPr="00E568A1">
                <w:rPr>
                  <w:rFonts w:eastAsia="Calibri" w:cs="Arial"/>
                  <w:sz w:val="20"/>
                  <w:szCs w:val="20"/>
                  <w:highlight w:val="yellow"/>
                  <w:lang w:eastAsia="en-US"/>
                </w:rPr>
                <w:t>7</w:t>
              </w:r>
              <w:r>
                <w:rPr>
                  <w:rFonts w:eastAsia="Calibri" w:cs="Arial"/>
                  <w:sz w:val="20"/>
                  <w:szCs w:val="20"/>
                  <w:lang w:eastAsia="en-US"/>
                </w:rPr>
                <w:t>,</w:t>
              </w:r>
            </w:ins>
            <w:r w:rsidRPr="000E289D">
              <w:rPr>
                <w:rFonts w:eastAsia="Calibri" w:cs="Arial"/>
                <w:sz w:val="20"/>
                <w:szCs w:val="20"/>
                <w:lang w:eastAsia="en-US"/>
              </w:rPr>
              <w:t>8,</w:t>
            </w:r>
            <w:ins w:id="1094" w:author="Birklhuber Bernd" w:date="2014-06-27T15:23:00Z">
              <w:r w:rsidRPr="00E568A1">
                <w:rPr>
                  <w:rFonts w:eastAsia="Calibri" w:cs="Arial"/>
                  <w:sz w:val="20"/>
                  <w:szCs w:val="20"/>
                  <w:highlight w:val="yellow"/>
                  <w:lang w:eastAsia="en-US"/>
                </w:rPr>
                <w:t>9</w:t>
              </w:r>
              <w:r>
                <w:rPr>
                  <w:rFonts w:eastAsia="Calibri" w:cs="Arial"/>
                  <w:sz w:val="20"/>
                  <w:szCs w:val="20"/>
                  <w:lang w:eastAsia="en-US"/>
                </w:rPr>
                <w:t>,</w:t>
              </w:r>
            </w:ins>
            <w:r w:rsidRPr="000E289D">
              <w:rPr>
                <w:rFonts w:eastAsia="Calibri" w:cs="Arial"/>
                <w:sz w:val="20"/>
                <w:szCs w:val="20"/>
                <w:lang w:eastAsia="en-US"/>
              </w:rPr>
              <w:t>10"</w:t>
            </w:r>
          </w:p>
          <w:p w:rsidR="00D92177" w:rsidRPr="00E568A1" w:rsidRDefault="00D92177" w:rsidP="00E568A1">
            <w:pPr>
              <w:autoSpaceDE w:val="0"/>
              <w:autoSpaceDN w:val="0"/>
              <w:adjustRightInd w:val="0"/>
              <w:rPr>
                <w:rFonts w:ascii="ArialMT" w:hAnsi="ArialMT" w:cs="ArialMT"/>
                <w:sz w:val="18"/>
                <w:szCs w:val="18"/>
                <w:lang w:eastAsia="en-US"/>
              </w:rPr>
            </w:pPr>
            <w:r>
              <w:rPr>
                <w:rFonts w:ascii="ArialMT" w:hAnsi="ArialMT" w:cs="ArialMT"/>
                <w:sz w:val="18"/>
                <w:szCs w:val="18"/>
                <w:lang w:eastAsia="en-US"/>
              </w:rPr>
              <w:t>[</w:t>
            </w:r>
            <w:r w:rsidRPr="00E568A1">
              <w:rPr>
                <w:rFonts w:ascii="ArialMT" w:hAnsi="ArialMT" w:cs="ArialMT"/>
                <w:sz w:val="18"/>
                <w:szCs w:val="18"/>
                <w:highlight w:val="yellow"/>
                <w:u w:val="single"/>
                <w:lang w:eastAsia="en-US"/>
              </w:rPr>
              <w:t>1 : port control</w:t>
            </w:r>
          </w:p>
          <w:p w:rsidR="00D92177" w:rsidRPr="00E568A1" w:rsidRDefault="00D92177" w:rsidP="00E568A1">
            <w:pPr>
              <w:autoSpaceDE w:val="0"/>
              <w:autoSpaceDN w:val="0"/>
              <w:adjustRightInd w:val="0"/>
              <w:rPr>
                <w:rFonts w:ascii="ArialMT" w:hAnsi="ArialMT" w:cs="ArialMT"/>
                <w:sz w:val="18"/>
                <w:szCs w:val="18"/>
                <w:lang w:eastAsia="en-US"/>
              </w:rPr>
            </w:pPr>
            <w:r w:rsidRPr="00E568A1">
              <w:rPr>
                <w:rFonts w:ascii="ArialMT" w:hAnsi="ArialMT" w:cs="ArialMT"/>
                <w:sz w:val="18"/>
                <w:szCs w:val="18"/>
                <w:lang w:eastAsia="en-US"/>
              </w:rPr>
              <w:t>2 : port entry and departure</w:t>
            </w:r>
          </w:p>
          <w:p w:rsidR="00D92177" w:rsidRPr="00E568A1" w:rsidRDefault="00D92177" w:rsidP="00E568A1">
            <w:pPr>
              <w:autoSpaceDE w:val="0"/>
              <w:autoSpaceDN w:val="0"/>
              <w:adjustRightInd w:val="0"/>
              <w:rPr>
                <w:rFonts w:ascii="ArialMT" w:hAnsi="ArialMT" w:cs="ArialMT"/>
                <w:sz w:val="18"/>
                <w:szCs w:val="18"/>
                <w:highlight w:val="yellow"/>
                <w:u w:val="single"/>
                <w:lang w:eastAsia="en-US"/>
              </w:rPr>
            </w:pPr>
            <w:r w:rsidRPr="00E568A1">
              <w:rPr>
                <w:rFonts w:ascii="ArialMT" w:hAnsi="ArialMT" w:cs="ArialMT"/>
                <w:sz w:val="18"/>
                <w:szCs w:val="18"/>
                <w:highlight w:val="yellow"/>
                <w:u w:val="single"/>
                <w:lang w:eastAsia="en-US"/>
              </w:rPr>
              <w:t>3 : International Port Traffic</w:t>
            </w:r>
          </w:p>
          <w:p w:rsidR="00D92177" w:rsidRPr="00E568A1" w:rsidRDefault="00D92177" w:rsidP="00E568A1">
            <w:pPr>
              <w:autoSpaceDE w:val="0"/>
              <w:autoSpaceDN w:val="0"/>
              <w:adjustRightInd w:val="0"/>
              <w:rPr>
                <w:rFonts w:ascii="ArialMT" w:hAnsi="ArialMT" w:cs="ArialMT"/>
                <w:sz w:val="18"/>
                <w:szCs w:val="18"/>
                <w:highlight w:val="yellow"/>
                <w:u w:val="single"/>
                <w:lang w:eastAsia="en-US"/>
              </w:rPr>
            </w:pPr>
            <w:r w:rsidRPr="00E568A1">
              <w:rPr>
                <w:rFonts w:ascii="ArialMT" w:hAnsi="ArialMT" w:cs="ArialMT"/>
                <w:sz w:val="18"/>
                <w:szCs w:val="18"/>
                <w:highlight w:val="yellow"/>
                <w:u w:val="single"/>
                <w:lang w:eastAsia="en-US"/>
              </w:rPr>
              <w:t>4 : berthing</w:t>
            </w:r>
          </w:p>
          <w:p w:rsidR="00D92177" w:rsidRPr="00E568A1" w:rsidRDefault="00D92177" w:rsidP="00E568A1">
            <w:pPr>
              <w:autoSpaceDE w:val="0"/>
              <w:autoSpaceDN w:val="0"/>
              <w:adjustRightInd w:val="0"/>
              <w:rPr>
                <w:rFonts w:ascii="ArialMT" w:hAnsi="ArialMT" w:cs="ArialMT"/>
                <w:sz w:val="18"/>
                <w:szCs w:val="18"/>
                <w:lang w:eastAsia="en-US"/>
              </w:rPr>
            </w:pPr>
            <w:r w:rsidRPr="00E568A1">
              <w:rPr>
                <w:rFonts w:ascii="ArialMT" w:hAnsi="ArialMT" w:cs="ArialMT"/>
                <w:sz w:val="18"/>
                <w:szCs w:val="18"/>
                <w:highlight w:val="yellow"/>
                <w:u w:val="single"/>
                <w:lang w:eastAsia="en-US"/>
              </w:rPr>
              <w:t>5 : dock</w:t>
            </w:r>
          </w:p>
          <w:p w:rsidR="00D92177" w:rsidRPr="00E568A1" w:rsidRDefault="00D92177" w:rsidP="00E568A1">
            <w:pPr>
              <w:autoSpaceDE w:val="0"/>
              <w:autoSpaceDN w:val="0"/>
              <w:adjustRightInd w:val="0"/>
              <w:rPr>
                <w:rFonts w:ascii="ArialMT" w:hAnsi="ArialMT" w:cs="ArialMT"/>
                <w:sz w:val="18"/>
                <w:szCs w:val="18"/>
                <w:lang w:eastAsia="en-US"/>
              </w:rPr>
            </w:pPr>
            <w:r w:rsidRPr="00E568A1">
              <w:rPr>
                <w:rFonts w:ascii="ArialMT" w:hAnsi="ArialMT" w:cs="ArialMT"/>
                <w:sz w:val="18"/>
                <w:szCs w:val="18"/>
                <w:lang w:eastAsia="en-US"/>
              </w:rPr>
              <w:t>6 : lock</w:t>
            </w:r>
          </w:p>
          <w:p w:rsidR="00D92177" w:rsidRPr="00E568A1" w:rsidRDefault="00D92177" w:rsidP="00E568A1">
            <w:pPr>
              <w:autoSpaceDE w:val="0"/>
              <w:autoSpaceDN w:val="0"/>
              <w:adjustRightInd w:val="0"/>
              <w:rPr>
                <w:rFonts w:ascii="ArialMT" w:hAnsi="ArialMT" w:cs="ArialMT"/>
                <w:sz w:val="18"/>
                <w:szCs w:val="18"/>
                <w:u w:val="single"/>
                <w:lang w:eastAsia="en-US"/>
              </w:rPr>
            </w:pPr>
            <w:r w:rsidRPr="00E568A1">
              <w:rPr>
                <w:rFonts w:ascii="ArialMT" w:hAnsi="ArialMT" w:cs="ArialMT"/>
                <w:sz w:val="18"/>
                <w:szCs w:val="18"/>
                <w:highlight w:val="yellow"/>
                <w:u w:val="single"/>
                <w:lang w:eastAsia="en-US"/>
              </w:rPr>
              <w:t>7 : flood barrage</w:t>
            </w:r>
          </w:p>
          <w:p w:rsidR="00D92177" w:rsidRPr="00E568A1" w:rsidRDefault="00D92177" w:rsidP="00E568A1">
            <w:pPr>
              <w:autoSpaceDE w:val="0"/>
              <w:autoSpaceDN w:val="0"/>
              <w:adjustRightInd w:val="0"/>
              <w:rPr>
                <w:rFonts w:ascii="ArialMT" w:hAnsi="ArialMT" w:cs="ArialMT"/>
                <w:sz w:val="18"/>
                <w:szCs w:val="18"/>
                <w:lang w:eastAsia="en-US"/>
              </w:rPr>
            </w:pPr>
            <w:r w:rsidRPr="00E568A1">
              <w:rPr>
                <w:rFonts w:ascii="ArialMT" w:hAnsi="ArialMT" w:cs="ArialMT"/>
                <w:sz w:val="18"/>
                <w:szCs w:val="18"/>
                <w:lang w:eastAsia="en-US"/>
              </w:rPr>
              <w:t>8 : bridge passage</w:t>
            </w:r>
          </w:p>
          <w:p w:rsidR="00D92177" w:rsidRPr="00E568A1" w:rsidRDefault="00D92177" w:rsidP="00E568A1">
            <w:pPr>
              <w:autoSpaceDE w:val="0"/>
              <w:autoSpaceDN w:val="0"/>
              <w:adjustRightInd w:val="0"/>
              <w:rPr>
                <w:rFonts w:ascii="ArialMT" w:hAnsi="ArialMT" w:cs="ArialMT"/>
                <w:sz w:val="18"/>
                <w:szCs w:val="18"/>
                <w:u w:val="single"/>
                <w:lang w:eastAsia="en-US"/>
              </w:rPr>
            </w:pPr>
            <w:r w:rsidRPr="00E568A1">
              <w:rPr>
                <w:rFonts w:ascii="ArialMT" w:hAnsi="ArialMT" w:cs="ArialMT"/>
                <w:sz w:val="18"/>
                <w:szCs w:val="18"/>
                <w:highlight w:val="yellow"/>
                <w:u w:val="single"/>
                <w:lang w:eastAsia="en-US"/>
              </w:rPr>
              <w:t>9 : dredging</w:t>
            </w:r>
          </w:p>
          <w:p w:rsidR="00D92177" w:rsidRPr="000E289D" w:rsidRDefault="00D92177" w:rsidP="00E568A1">
            <w:pPr>
              <w:spacing w:line="276" w:lineRule="auto"/>
              <w:rPr>
                <w:rFonts w:eastAsia="Calibri" w:cs="Arial"/>
                <w:sz w:val="20"/>
                <w:szCs w:val="20"/>
                <w:lang w:eastAsia="en-US"/>
              </w:rPr>
            </w:pPr>
            <w:r w:rsidRPr="00E568A1">
              <w:rPr>
                <w:rFonts w:ascii="ArialMT" w:hAnsi="ArialMT" w:cs="ArialMT"/>
                <w:sz w:val="18"/>
                <w:szCs w:val="18"/>
                <w:lang w:eastAsia="en-US"/>
              </w:rPr>
              <w:t>10 : traffic control light]</w:t>
            </w:r>
          </w:p>
        </w:tc>
        <w:tc>
          <w:tcPr>
            <w:tcW w:w="1134" w:type="dxa"/>
            <w:tcBorders>
              <w:top w:val="nil"/>
              <w:left w:val="nil"/>
              <w:bottom w:val="nil"/>
              <w:right w:val="nil"/>
            </w:tcBorders>
          </w:tcPr>
          <w:p w:rsidR="006E33C4" w:rsidRDefault="006E33C4" w:rsidP="00F63D4D">
            <w:pPr>
              <w:spacing w:line="276" w:lineRule="auto"/>
              <w:rPr>
                <w:rFonts w:eastAsia="Calibri" w:cs="Arial"/>
                <w:sz w:val="20"/>
                <w:szCs w:val="20"/>
                <w:lang w:eastAsia="en-US"/>
              </w:rPr>
            </w:pPr>
            <w:r>
              <w:rPr>
                <w:rFonts w:eastAsia="Calibri" w:cs="Arial"/>
                <w:sz w:val="20"/>
                <w:szCs w:val="20"/>
                <w:lang w:eastAsia="en-US"/>
              </w:rPr>
              <w:t>2,5,6,7,8,</w:t>
            </w:r>
          </w:p>
          <w:p w:rsidR="00D92177" w:rsidRPr="000E289D" w:rsidRDefault="006E33C4" w:rsidP="00F63D4D">
            <w:pPr>
              <w:spacing w:line="276" w:lineRule="auto"/>
              <w:rPr>
                <w:rFonts w:eastAsia="Calibri" w:cs="Arial"/>
                <w:sz w:val="20"/>
                <w:szCs w:val="20"/>
                <w:lang w:eastAsia="en-US"/>
              </w:rPr>
            </w:pPr>
            <w:r>
              <w:rPr>
                <w:rFonts w:eastAsia="Calibri" w:cs="Arial"/>
                <w:sz w:val="20"/>
                <w:szCs w:val="20"/>
                <w:lang w:eastAsia="en-US"/>
              </w:rPr>
              <w:t>10</w:t>
            </w:r>
          </w:p>
        </w:tc>
        <w:tc>
          <w:tcPr>
            <w:tcW w:w="1134" w:type="dxa"/>
            <w:tcBorders>
              <w:top w:val="nil"/>
              <w:left w:val="nil"/>
              <w:bottom w:val="nil"/>
              <w:right w:val="nil"/>
            </w:tcBorders>
          </w:tcPr>
          <w:p w:rsidR="00D92177" w:rsidRPr="006015AC" w:rsidRDefault="006015AC" w:rsidP="006015AC">
            <w:pPr>
              <w:spacing w:line="276" w:lineRule="auto"/>
              <w:rPr>
                <w:rFonts w:eastAsia="Calibri" w:cs="Arial"/>
                <w:sz w:val="20"/>
                <w:szCs w:val="20"/>
                <w:lang w:eastAsia="en-US"/>
              </w:rPr>
            </w:pPr>
            <w:r>
              <w:rPr>
                <w:rFonts w:eastAsia="Calibri" w:cs="Arial"/>
                <w:sz w:val="20"/>
                <w:szCs w:val="20"/>
                <w:lang w:eastAsia="en-US"/>
              </w:rPr>
              <w:t>-</w:t>
            </w:r>
            <w:r w:rsidRPr="006015AC">
              <w:rPr>
                <w:rFonts w:eastAsia="Calibri" w:cs="Arial"/>
                <w:sz w:val="20"/>
                <w:szCs w:val="20"/>
                <w:lang w:eastAsia="en-US"/>
              </w:rPr>
              <w:t>(D: 2,6,8,</w:t>
            </w:r>
            <w:r>
              <w:rPr>
                <w:rFonts w:eastAsia="Calibri" w:cs="Arial"/>
                <w:sz w:val="20"/>
                <w:szCs w:val="20"/>
                <w:lang w:eastAsia="en-US"/>
              </w:rPr>
              <w:t xml:space="preserve"> </w:t>
            </w:r>
            <w:r w:rsidRPr="006015AC">
              <w:rPr>
                <w:rFonts w:eastAsia="Calibri" w:cs="Arial"/>
                <w:sz w:val="20"/>
                <w:szCs w:val="20"/>
                <w:lang w:eastAsia="en-US"/>
              </w:rPr>
              <w:t>10)</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dirimp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"1,2,3,4"</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E568A1" w:rsidRDefault="00D92177" w:rsidP="00F63D4D">
            <w:pPr>
              <w:spacing w:line="276" w:lineRule="auto"/>
              <w:rPr>
                <w:rFonts w:eastAsia="Calibri" w:cs="Arial"/>
                <w:sz w:val="20"/>
                <w:szCs w:val="20"/>
                <w:highlight w:val="yellow"/>
                <w:lang w:eastAsia="en-US"/>
              </w:rPr>
            </w:pPr>
            <w:del w:id="1095" w:author="Birklhuber Bernd" w:date="2014-06-27T15:23:00Z">
              <w:r w:rsidRPr="00E568A1" w:rsidDel="00A1645D">
                <w:rPr>
                  <w:rFonts w:eastAsia="Calibri" w:cs="Arial"/>
                  <w:sz w:val="20"/>
                  <w:szCs w:val="20"/>
                  <w:highlight w:val="yellow"/>
                  <w:lang w:eastAsia="en-US"/>
                </w:rPr>
                <w:delText>CONDTN</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E568A1" w:rsidRDefault="00D92177" w:rsidP="00F63D4D">
            <w:pPr>
              <w:spacing w:line="276" w:lineRule="auto"/>
              <w:jc w:val="center"/>
              <w:rPr>
                <w:rFonts w:eastAsia="Calibri" w:cs="Arial"/>
                <w:sz w:val="20"/>
                <w:szCs w:val="20"/>
                <w:highlight w:val="yellow"/>
                <w:lang w:eastAsia="en-US"/>
              </w:rPr>
            </w:pPr>
            <w:del w:id="1096" w:author="Birklhuber Bernd" w:date="2014-06-27T15:23:00Z">
              <w:r w:rsidRPr="00E568A1" w:rsidDel="00A1645D">
                <w:rPr>
                  <w:rFonts w:eastAsia="Calibri" w:cs="Arial"/>
                  <w:sz w:val="20"/>
                  <w:szCs w:val="20"/>
                  <w:highlight w:val="yellow"/>
                  <w:lang w:eastAsia="en-US"/>
                </w:rPr>
                <w:delText>O</w:delText>
              </w:r>
            </w:del>
          </w:p>
        </w:tc>
        <w:tc>
          <w:tcPr>
            <w:tcW w:w="6210" w:type="dxa"/>
            <w:tcBorders>
              <w:top w:val="nil"/>
              <w:left w:val="nil"/>
              <w:bottom w:val="nil"/>
              <w:right w:val="nil"/>
            </w:tcBorders>
            <w:shd w:val="clear" w:color="auto" w:fill="auto"/>
          </w:tcPr>
          <w:p w:rsidR="00D92177" w:rsidRPr="00E568A1" w:rsidRDefault="00D92177" w:rsidP="00F63D4D">
            <w:pPr>
              <w:spacing w:line="276" w:lineRule="auto"/>
              <w:rPr>
                <w:rFonts w:eastAsia="Calibri" w:cs="Arial"/>
                <w:sz w:val="20"/>
                <w:szCs w:val="20"/>
                <w:highlight w:val="yellow"/>
                <w:lang w:eastAsia="en-US"/>
              </w:rPr>
            </w:pPr>
            <w:del w:id="1097" w:author="Birklhuber Bernd" w:date="2014-06-27T15:23:00Z">
              <w:r w:rsidRPr="00E568A1" w:rsidDel="00A1645D">
                <w:rPr>
                  <w:rFonts w:eastAsia="Calibri" w:cs="Arial"/>
                  <w:sz w:val="20"/>
                  <w:szCs w:val="20"/>
                  <w:highlight w:val="yellow"/>
                  <w:lang w:eastAsia="en-US"/>
                </w:rPr>
                <w:delText>value list = "1,2,3,5"</w:delText>
              </w:r>
            </w:del>
          </w:p>
        </w:tc>
        <w:tc>
          <w:tcPr>
            <w:tcW w:w="1134" w:type="dxa"/>
            <w:tcBorders>
              <w:top w:val="nil"/>
              <w:left w:val="nil"/>
              <w:bottom w:val="nil"/>
              <w:right w:val="nil"/>
            </w:tcBorders>
          </w:tcPr>
          <w:p w:rsidR="00D92177" w:rsidRPr="00E568A1" w:rsidDel="00A1645D" w:rsidRDefault="006E33C4"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D92177" w:rsidRPr="00E568A1" w:rsidDel="00A1645D" w:rsidRDefault="00D92177" w:rsidP="00F63D4D">
            <w:pPr>
              <w:spacing w:line="276" w:lineRule="auto"/>
              <w:rPr>
                <w:rFonts w:eastAsia="Calibri" w:cs="Arial"/>
                <w:sz w:val="20"/>
                <w:szCs w:val="20"/>
                <w:highlight w:val="yellow"/>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098" w:author="Birklhuber Bernd" w:date="2014-06-27T15:23:00Z">
              <w:r w:rsidRPr="00A95735" w:rsidDel="00A1645D">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ins w:id="1099" w:author="Birklhuber Bernd" w:date="2014-06-27T15:23:00Z">
              <w:r w:rsidRPr="00A95735">
                <w:rPr>
                  <w:rFonts w:eastAsia="Calibri" w:cs="Arial"/>
                  <w:sz w:val="20"/>
                  <w:szCs w:val="20"/>
                  <w:lang w:eastAsia="en-US"/>
                </w:rPr>
                <w:t>Feature name</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CB3E4E"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00" w:author="Birklhuber Bernd" w:date="2014-06-27T15:23:00Z">
              <w:r w:rsidRPr="00A95735" w:rsidDel="00A1645D">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CB3E4E"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proofErr w:type="spellStart"/>
            <w:r w:rsidRPr="00A95735">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C</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01" w:author="Birklhuber Bernd" w:date="2014-06-27T15:24:00Z">
              <w:r w:rsidRPr="00A95735" w:rsidDel="00A1645D">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ins w:id="1102" w:author="Birklhuber Bernd" w:date="2014-06-27T15:24:00Z">
              <w:r w:rsidRPr="00A95735">
                <w:rPr>
                  <w:rFonts w:eastAsia="Calibri" w:cs="Arial"/>
                  <w:sz w:val="20"/>
                  <w:szCs w:val="20"/>
                  <w:lang w:eastAsia="en-US"/>
                </w:rPr>
                <w:t>Information</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F63937"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03" w:author="Birklhuber Bernd" w:date="2014-06-27T15:24:00Z">
              <w:r w:rsidRPr="00A95735" w:rsidDel="00A1645D">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F63937"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104" w:author="Birklhuber Bernd" w:date="2014-06-27T15:25:00Z">
              <w:r w:rsidRPr="00A95735" w:rsidDel="00A1645D">
                <w:rPr>
                  <w:rFonts w:eastAsia="Calibri" w:cs="Arial"/>
                  <w:sz w:val="20"/>
                  <w:szCs w:val="20"/>
                  <w:lang w:eastAsia="en-US"/>
                </w:rPr>
                <w:delText>M</w:delText>
              </w:r>
            </w:del>
            <w:ins w:id="1105" w:author="Birklhuber Bernd" w:date="2014-06-27T15:25:00Z">
              <w:r w:rsidRPr="00A95735">
                <w:rPr>
                  <w:rFonts w:eastAsia="Calibri" w:cs="Arial"/>
                  <w:sz w:val="20"/>
                  <w:szCs w:val="20"/>
                  <w:lang w:eastAsia="en-US"/>
                </w:rPr>
                <w:t>O</w:t>
              </w:r>
            </w:ins>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min = "1"</w:t>
            </w: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E7519B" w:rsidP="00F63D4D">
            <w:pPr>
              <w:spacing w:line="276" w:lineRule="auto"/>
              <w:rPr>
                <w:rFonts w:eastAsia="Calibri" w:cs="Arial"/>
                <w:sz w:val="20"/>
                <w:szCs w:val="20"/>
                <w:lang w:eastAsia="en-US"/>
              </w:rPr>
            </w:pPr>
            <w:r w:rsidRPr="00A95735">
              <w:rPr>
                <w:rFonts w:eastAsia="Calibri" w:cs="Arial"/>
                <w:sz w:val="20"/>
                <w:szCs w:val="20"/>
                <w:lang w:eastAsia="en-US"/>
              </w:rPr>
              <w:t>N</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06" w:author="Birklhuber Bernd" w:date="2014-06-27T15:25:00Z">
              <w:r w:rsidRPr="00A95735" w:rsidDel="00A1645D">
                <w:rPr>
                  <w:rFonts w:eastAsia="Calibri" w:cs="Arial"/>
                  <w:sz w:val="20"/>
                  <w:szCs w:val="20"/>
                  <w:lang w:eastAsia="en-US"/>
                </w:rPr>
                <w:delText>PICREP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107" w:author="Birklhuber Bernd" w:date="2014-06-27T15:25:00Z">
              <w:r w:rsidRPr="00A95735" w:rsidDel="00A1645D">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4D035D"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08" w:author="Birklhuber Bernd" w:date="2014-06-27T15:25:00Z">
              <w:r w:rsidRPr="00A95735" w:rsidDel="00A1645D">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ins w:id="1109" w:author="Birklhuber Bernd" w:date="2014-06-27T15:25:00Z">
              <w:r w:rsidRPr="00A95735">
                <w:rPr>
                  <w:rFonts w:eastAsia="Calibri" w:cs="Arial"/>
                  <w:sz w:val="20"/>
                  <w:szCs w:val="20"/>
                  <w:lang w:eastAsia="en-US"/>
                </w:rPr>
                <w:t xml:space="preserve">Textual </w:t>
              </w:r>
              <w:proofErr w:type="spellStart"/>
              <w:r w:rsidRPr="00A95735">
                <w:rPr>
                  <w:rFonts w:eastAsia="Calibri" w:cs="Arial"/>
                  <w:sz w:val="20"/>
                  <w:szCs w:val="20"/>
                  <w:lang w:eastAsia="en-US"/>
                </w:rPr>
                <w:t>desription</w:t>
              </w:r>
            </w:ins>
            <w:proofErr w:type="spellEnd"/>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257706"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10" w:author="Birklhuber Bernd" w:date="2014-06-27T15:24:00Z">
              <w:r w:rsidRPr="00A95735" w:rsidDel="00A1645D">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ins w:id="1111" w:author="Birklhuber Bernd" w:date="2014-06-27T15:24:00Z">
              <w:r w:rsidRPr="00A95735">
                <w:rPr>
                  <w:rFonts w:eastAsia="Calibri" w:cs="Arial"/>
                  <w:sz w:val="20"/>
                  <w:szCs w:val="20"/>
                  <w:lang w:eastAsia="en-US"/>
                </w:rPr>
                <w:t xml:space="preserve"> fixed date range</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12" w:author="Birklhuber Bernd" w:date="2014-06-27T15:24:00Z">
              <w:r w:rsidRPr="00A95735" w:rsidDel="00A1645D">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13" w:author="Birklhuber Bernd" w:date="2014-06-27T15:24:00Z">
              <w:r w:rsidRPr="00A95735" w:rsidDel="00A1645D">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ins w:id="1114" w:author="Birklhuber Bernd" w:date="2014-06-27T15:24:00Z">
              <w:r w:rsidRPr="00A95735">
                <w:rPr>
                  <w:rFonts w:eastAsia="Calibri" w:cs="Arial"/>
                  <w:sz w:val="20"/>
                  <w:szCs w:val="20"/>
                  <w:lang w:eastAsia="en-US"/>
                </w:rPr>
                <w:t xml:space="preserve"> periodic date range</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15" w:author="Birklhuber Bernd" w:date="2014-06-27T15:24:00Z">
              <w:r w:rsidRPr="00A95735" w:rsidDel="00A1645D">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16" w:author="Birklhuber Bernd" w:date="2014-06-27T15:25:00Z">
              <w:r w:rsidRPr="00A95735" w:rsidDel="00A1645D">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117" w:author="Birklhuber Bernd" w:date="2014-06-27T15:25:00Z">
              <w:r w:rsidRPr="00A95735" w:rsidDel="00A1645D">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del w:id="1118" w:author="Birklhuber Bernd" w:date="2014-06-27T15:25:00Z">
              <w:r w:rsidRPr="00A95735" w:rsidDel="00A1645D">
                <w:rPr>
                  <w:rFonts w:eastAsia="Calibri" w:cs="Arial"/>
                  <w:sz w:val="20"/>
                  <w:szCs w:val="20"/>
                  <w:lang w:eastAsia="en-US"/>
                </w:rPr>
                <w:delText>format = "ccyymmdd"</w:delText>
              </w:r>
            </w:del>
          </w:p>
        </w:tc>
        <w:tc>
          <w:tcPr>
            <w:tcW w:w="1134" w:type="dxa"/>
            <w:tcBorders>
              <w:top w:val="nil"/>
              <w:left w:val="nil"/>
              <w:bottom w:val="nil"/>
              <w:right w:val="nil"/>
            </w:tcBorders>
          </w:tcPr>
          <w:p w:rsidR="00D92177" w:rsidRPr="00A95735" w:rsidDel="00A1645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Del="00A1645D" w:rsidRDefault="001B71ED" w:rsidP="00F63D4D">
            <w:pPr>
              <w:spacing w:line="276" w:lineRule="auto"/>
              <w:rPr>
                <w:rFonts w:eastAsia="Calibri" w:cs="Arial"/>
                <w:sz w:val="20"/>
                <w:szCs w:val="20"/>
                <w:lang w:eastAsia="en-US"/>
              </w:rPr>
            </w:pPr>
            <w:r w:rsidRPr="00A95735">
              <w:rPr>
                <w:rFonts w:eastAsia="Calibri" w:cs="Arial"/>
                <w:sz w:val="20"/>
                <w:szCs w:val="20"/>
                <w:lang w:eastAsia="en-US"/>
              </w:rPr>
              <w:t>N</w:t>
            </w:r>
          </w:p>
        </w:tc>
      </w:tr>
      <w:tr w:rsidR="00D92177" w:rsidRPr="00637B10"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19" w:author="Birklhuber Bernd" w:date="2014-06-27T15:25:00Z">
              <w:r w:rsidRPr="00A95735" w:rsidDel="00A1645D">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120" w:author="Birklhuber Bernd" w:date="2014-06-27T15:25:00Z">
              <w:r w:rsidRPr="00A95735" w:rsidDel="00A1645D">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val="fr-FR" w:eastAsia="en-US"/>
              </w:rPr>
            </w:pPr>
            <w:del w:id="1121" w:author="Birklhuber Bernd" w:date="2014-06-27T15:25:00Z">
              <w:r w:rsidRPr="00A95735" w:rsidDel="00A1645D">
                <w:rPr>
                  <w:rFonts w:eastAsia="Calibri" w:cs="Arial"/>
                  <w:sz w:val="20"/>
                  <w:szCs w:val="20"/>
                  <w:lang w:val="fr-FR" w:eastAsia="en-US"/>
                </w:rPr>
                <w:delText>format = "cc,cc,ccccc,c..."</w:delText>
              </w:r>
            </w:del>
          </w:p>
        </w:tc>
        <w:tc>
          <w:tcPr>
            <w:tcW w:w="1134" w:type="dxa"/>
            <w:tcBorders>
              <w:top w:val="nil"/>
              <w:left w:val="nil"/>
              <w:bottom w:val="nil"/>
              <w:right w:val="nil"/>
            </w:tcBorders>
          </w:tcPr>
          <w:p w:rsidR="00D92177" w:rsidRPr="00A95735" w:rsidDel="00A1645D" w:rsidRDefault="00D9217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92177" w:rsidRPr="00A95735" w:rsidDel="00A1645D" w:rsidRDefault="001B71ED" w:rsidP="00F63D4D">
            <w:pPr>
              <w:spacing w:line="276" w:lineRule="auto"/>
              <w:rPr>
                <w:rFonts w:eastAsia="Calibri" w:cs="Arial"/>
                <w:sz w:val="20"/>
                <w:szCs w:val="20"/>
                <w:lang w:val="fr-FR" w:eastAsia="en-US"/>
              </w:rPr>
            </w:pPr>
            <w:r w:rsidRPr="00A95735">
              <w:rPr>
                <w:rFonts w:eastAsia="Calibri" w:cs="Arial"/>
                <w:sz w:val="20"/>
                <w:szCs w:val="20"/>
                <w:lang w:val="fr-FR" w:eastAsia="en-US"/>
              </w:rPr>
              <w:t>N</w:t>
            </w:r>
          </w:p>
        </w:tc>
      </w:tr>
      <w:tr w:rsidR="00D92177" w:rsidRPr="00637B10" w:rsidTr="00396CE0">
        <w:trPr>
          <w:ins w:id="1122" w:author="Birklhuber Bernd" w:date="2014-06-27T15:23:00Z"/>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ins w:id="1123" w:author="Birklhuber Bernd" w:date="2014-06-27T15:23: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ins w:id="1124" w:author="Birklhuber Bernd" w:date="2014-06-27T15:23:00Z"/>
                <w:rFonts w:eastAsia="Calibri" w:cs="Arial"/>
                <w:sz w:val="20"/>
                <w:szCs w:val="20"/>
                <w:lang w:eastAsia="en-US"/>
              </w:rPr>
            </w:pPr>
          </w:p>
        </w:tc>
        <w:tc>
          <w:tcPr>
            <w:tcW w:w="6210" w:type="dxa"/>
            <w:tcBorders>
              <w:top w:val="nil"/>
              <w:left w:val="nil"/>
              <w:bottom w:val="nil"/>
              <w:right w:val="nil"/>
            </w:tcBorders>
            <w:shd w:val="clear" w:color="auto" w:fill="auto"/>
          </w:tcPr>
          <w:p w:rsidR="00D92177" w:rsidRPr="00E568A1" w:rsidRDefault="00D92177" w:rsidP="00F63D4D">
            <w:pPr>
              <w:spacing w:line="276" w:lineRule="auto"/>
              <w:rPr>
                <w:ins w:id="1125" w:author="Birklhuber Bernd" w:date="2014-06-27T15:23:00Z"/>
                <w:rFonts w:eastAsia="Calibri" w:cs="Arial"/>
                <w:sz w:val="20"/>
                <w:szCs w:val="20"/>
                <w:highlight w:val="yellow"/>
                <w:lang w:val="fr-FR" w:eastAsia="en-US"/>
              </w:rPr>
            </w:pPr>
            <w:ins w:id="1126" w:author="Birklhuber Bernd" w:date="2014-06-27T15:23:00Z">
              <w:r w:rsidRPr="00E568A1">
                <w:rPr>
                  <w:rFonts w:eastAsia="Calibri" w:cs="Arial"/>
                  <w:sz w:val="20"/>
                  <w:szCs w:val="20"/>
                  <w:highlight w:val="yellow"/>
                  <w:lang w:val="fr-FR" w:eastAsia="en-US"/>
                </w:rPr>
                <w:t xml:space="preserve">Communication </w:t>
              </w:r>
              <w:proofErr w:type="spellStart"/>
              <w:r w:rsidRPr="00E568A1">
                <w:rPr>
                  <w:rFonts w:eastAsia="Calibri" w:cs="Arial"/>
                  <w:sz w:val="20"/>
                  <w:szCs w:val="20"/>
                  <w:highlight w:val="yellow"/>
                  <w:lang w:val="fr-FR" w:eastAsia="en-US"/>
                </w:rPr>
                <w:t>channel</w:t>
              </w:r>
              <w:proofErr w:type="spellEnd"/>
            </w:ins>
          </w:p>
        </w:tc>
        <w:tc>
          <w:tcPr>
            <w:tcW w:w="1134" w:type="dxa"/>
            <w:tcBorders>
              <w:top w:val="nil"/>
              <w:left w:val="nil"/>
              <w:bottom w:val="nil"/>
              <w:right w:val="nil"/>
            </w:tcBorders>
          </w:tcPr>
          <w:p w:rsidR="00D92177" w:rsidRPr="00E568A1" w:rsidRDefault="006E33C4"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D92177" w:rsidRPr="00E568A1" w:rsidRDefault="00D92177" w:rsidP="00F63D4D">
            <w:pPr>
              <w:spacing w:line="276" w:lineRule="auto"/>
              <w:rPr>
                <w:rFonts w:eastAsia="Calibri" w:cs="Arial"/>
                <w:sz w:val="20"/>
                <w:szCs w:val="20"/>
                <w:highlight w:val="yellow"/>
                <w:lang w:val="fr-FR" w:eastAsia="en-US"/>
              </w:rPr>
            </w:pPr>
          </w:p>
        </w:tc>
      </w:tr>
      <w:tr w:rsidR="00D92177" w:rsidRPr="00637B10" w:rsidTr="00396CE0">
        <w:trPr>
          <w:ins w:id="1127" w:author="Birklhuber Bernd" w:date="2014-06-27T15:24:00Z"/>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ins w:id="1128" w:author="Birklhuber Bernd" w:date="2014-06-27T15:24: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ins w:id="1129" w:author="Birklhuber Bernd" w:date="2014-06-27T15:24:00Z"/>
                <w:rFonts w:eastAsia="Calibri" w:cs="Arial"/>
                <w:sz w:val="20"/>
                <w:szCs w:val="20"/>
                <w:lang w:eastAsia="en-US"/>
              </w:rPr>
            </w:pPr>
          </w:p>
        </w:tc>
        <w:tc>
          <w:tcPr>
            <w:tcW w:w="6210" w:type="dxa"/>
            <w:tcBorders>
              <w:top w:val="nil"/>
              <w:left w:val="nil"/>
              <w:bottom w:val="nil"/>
              <w:right w:val="nil"/>
            </w:tcBorders>
            <w:shd w:val="clear" w:color="auto" w:fill="auto"/>
          </w:tcPr>
          <w:p w:rsidR="00D92177" w:rsidRPr="00E568A1" w:rsidRDefault="00D92177" w:rsidP="00F63D4D">
            <w:pPr>
              <w:spacing w:line="276" w:lineRule="auto"/>
              <w:rPr>
                <w:ins w:id="1130" w:author="Birklhuber Bernd" w:date="2014-06-27T15:24:00Z"/>
                <w:rFonts w:eastAsia="Calibri" w:cs="Arial"/>
                <w:sz w:val="20"/>
                <w:szCs w:val="20"/>
                <w:highlight w:val="yellow"/>
                <w:lang w:eastAsia="en-US"/>
              </w:rPr>
            </w:pPr>
            <w:ins w:id="1131" w:author="Birklhuber Bernd" w:date="2014-06-27T15:24:00Z">
              <w:r w:rsidRPr="00E568A1">
                <w:rPr>
                  <w:rFonts w:eastAsia="Calibri" w:cs="Arial"/>
                  <w:sz w:val="20"/>
                  <w:szCs w:val="20"/>
                  <w:highlight w:val="yellow"/>
                  <w:lang w:eastAsia="en-US"/>
                </w:rPr>
                <w:t>Status</w:t>
              </w:r>
            </w:ins>
          </w:p>
          <w:p w:rsidR="00D92177" w:rsidRPr="00E568A1" w:rsidRDefault="00D92177" w:rsidP="00A1645D">
            <w:pPr>
              <w:autoSpaceDE w:val="0"/>
              <w:autoSpaceDN w:val="0"/>
              <w:adjustRightInd w:val="0"/>
              <w:rPr>
                <w:ins w:id="1132" w:author="Birklhuber Bernd" w:date="2014-06-27T15:24:00Z"/>
                <w:rFonts w:ascii="ArialMT" w:hAnsi="ArialMT" w:cs="ArialMT"/>
                <w:sz w:val="18"/>
                <w:szCs w:val="18"/>
                <w:highlight w:val="yellow"/>
                <w:lang w:eastAsia="en-US"/>
              </w:rPr>
            </w:pPr>
            <w:ins w:id="1133" w:author="Birklhuber Bernd" w:date="2014-06-27T15:24:00Z">
              <w:r w:rsidRPr="00E568A1">
                <w:rPr>
                  <w:rFonts w:ascii="ArialMT" w:hAnsi="ArialMT" w:cs="ArialMT"/>
                  <w:sz w:val="18"/>
                  <w:szCs w:val="18"/>
                  <w:highlight w:val="yellow"/>
                  <w:lang w:eastAsia="en-US"/>
                </w:rPr>
                <w:t>1 : permanent</w:t>
              </w:r>
            </w:ins>
          </w:p>
          <w:p w:rsidR="00D92177" w:rsidRPr="00E568A1" w:rsidRDefault="00D92177" w:rsidP="00A1645D">
            <w:pPr>
              <w:autoSpaceDE w:val="0"/>
              <w:autoSpaceDN w:val="0"/>
              <w:adjustRightInd w:val="0"/>
              <w:rPr>
                <w:ins w:id="1134" w:author="Birklhuber Bernd" w:date="2014-06-27T15:24:00Z"/>
                <w:rFonts w:ascii="ArialMT" w:hAnsi="ArialMT" w:cs="ArialMT"/>
                <w:sz w:val="18"/>
                <w:szCs w:val="18"/>
                <w:highlight w:val="yellow"/>
                <w:lang w:eastAsia="en-US"/>
              </w:rPr>
            </w:pPr>
            <w:ins w:id="1135" w:author="Birklhuber Bernd" w:date="2014-06-27T15:24:00Z">
              <w:r w:rsidRPr="00E568A1">
                <w:rPr>
                  <w:rFonts w:ascii="ArialMT" w:hAnsi="ArialMT" w:cs="ArialMT"/>
                  <w:sz w:val="18"/>
                  <w:szCs w:val="18"/>
                  <w:highlight w:val="yellow"/>
                  <w:lang w:eastAsia="en-US"/>
                </w:rPr>
                <w:t>2 : occasional</w:t>
              </w:r>
            </w:ins>
          </w:p>
          <w:p w:rsidR="00D92177" w:rsidRPr="00E568A1" w:rsidRDefault="00D92177" w:rsidP="00A1645D">
            <w:pPr>
              <w:autoSpaceDE w:val="0"/>
              <w:autoSpaceDN w:val="0"/>
              <w:adjustRightInd w:val="0"/>
              <w:rPr>
                <w:ins w:id="1136" w:author="Birklhuber Bernd" w:date="2014-06-27T15:24:00Z"/>
                <w:rFonts w:ascii="ArialMT" w:hAnsi="ArialMT" w:cs="ArialMT"/>
                <w:sz w:val="18"/>
                <w:szCs w:val="18"/>
                <w:highlight w:val="yellow"/>
                <w:lang w:eastAsia="en-US"/>
              </w:rPr>
            </w:pPr>
            <w:ins w:id="1137" w:author="Birklhuber Bernd" w:date="2014-06-27T15:24:00Z">
              <w:r w:rsidRPr="00E568A1">
                <w:rPr>
                  <w:rFonts w:ascii="ArialMT" w:hAnsi="ArialMT" w:cs="ArialMT"/>
                  <w:sz w:val="18"/>
                  <w:szCs w:val="18"/>
                  <w:highlight w:val="yellow"/>
                  <w:lang w:eastAsia="en-US"/>
                </w:rPr>
                <w:t>4 : not in use</w:t>
              </w:r>
            </w:ins>
          </w:p>
          <w:p w:rsidR="00D92177" w:rsidRPr="00E568A1" w:rsidRDefault="00D92177" w:rsidP="00A1645D">
            <w:pPr>
              <w:autoSpaceDE w:val="0"/>
              <w:autoSpaceDN w:val="0"/>
              <w:adjustRightInd w:val="0"/>
              <w:rPr>
                <w:ins w:id="1138" w:author="Birklhuber Bernd" w:date="2014-06-27T15:24:00Z"/>
                <w:rFonts w:ascii="ArialMT" w:hAnsi="ArialMT" w:cs="ArialMT"/>
                <w:sz w:val="18"/>
                <w:szCs w:val="18"/>
                <w:highlight w:val="yellow"/>
                <w:lang w:eastAsia="en-US"/>
              </w:rPr>
            </w:pPr>
            <w:ins w:id="1139" w:author="Birklhuber Bernd" w:date="2014-06-27T15:24:00Z">
              <w:r w:rsidRPr="00E568A1">
                <w:rPr>
                  <w:rFonts w:ascii="ArialMT" w:hAnsi="ArialMT" w:cs="ArialMT"/>
                  <w:sz w:val="18"/>
                  <w:szCs w:val="18"/>
                  <w:highlight w:val="yellow"/>
                  <w:lang w:eastAsia="en-US"/>
                </w:rPr>
                <w:t>5 : periodic/intermittent</w:t>
              </w:r>
            </w:ins>
          </w:p>
          <w:p w:rsidR="00D92177" w:rsidRPr="00E568A1" w:rsidRDefault="00D92177" w:rsidP="00A1645D">
            <w:pPr>
              <w:autoSpaceDE w:val="0"/>
              <w:autoSpaceDN w:val="0"/>
              <w:adjustRightInd w:val="0"/>
              <w:rPr>
                <w:ins w:id="1140" w:author="Birklhuber Bernd" w:date="2014-06-27T15:24:00Z"/>
                <w:rFonts w:ascii="ArialMT" w:hAnsi="ArialMT" w:cs="ArialMT"/>
                <w:sz w:val="18"/>
                <w:szCs w:val="18"/>
                <w:highlight w:val="yellow"/>
                <w:lang w:eastAsia="en-US"/>
              </w:rPr>
            </w:pPr>
            <w:ins w:id="1141" w:author="Birklhuber Bernd" w:date="2014-06-27T15:24:00Z">
              <w:r w:rsidRPr="00E568A1">
                <w:rPr>
                  <w:rFonts w:ascii="ArialMT" w:hAnsi="ArialMT" w:cs="ArialMT"/>
                  <w:sz w:val="18"/>
                  <w:szCs w:val="18"/>
                  <w:highlight w:val="yellow"/>
                  <w:lang w:eastAsia="en-US"/>
                </w:rPr>
                <w:t>7 : temporary</w:t>
              </w:r>
            </w:ins>
          </w:p>
          <w:p w:rsidR="00D92177" w:rsidRPr="00E568A1" w:rsidRDefault="00D92177" w:rsidP="00A1645D">
            <w:pPr>
              <w:autoSpaceDE w:val="0"/>
              <w:autoSpaceDN w:val="0"/>
              <w:adjustRightInd w:val="0"/>
              <w:rPr>
                <w:ins w:id="1142" w:author="Birklhuber Bernd" w:date="2014-06-27T15:24:00Z"/>
                <w:rFonts w:ascii="ArialMT" w:hAnsi="ArialMT" w:cs="ArialMT"/>
                <w:sz w:val="18"/>
                <w:szCs w:val="18"/>
                <w:highlight w:val="yellow"/>
                <w:lang w:eastAsia="en-US"/>
              </w:rPr>
            </w:pPr>
            <w:ins w:id="1143" w:author="Birklhuber Bernd" w:date="2014-06-27T15:24:00Z">
              <w:r w:rsidRPr="00E568A1">
                <w:rPr>
                  <w:rFonts w:ascii="ArialMT" w:hAnsi="ArialMT" w:cs="ArialMT"/>
                  <w:sz w:val="18"/>
                  <w:szCs w:val="18"/>
                  <w:highlight w:val="yellow"/>
                  <w:lang w:eastAsia="en-US"/>
                </w:rPr>
                <w:t>8 : private</w:t>
              </w:r>
            </w:ins>
          </w:p>
          <w:p w:rsidR="00D92177" w:rsidRPr="00E568A1" w:rsidRDefault="00D92177" w:rsidP="00A1645D">
            <w:pPr>
              <w:autoSpaceDE w:val="0"/>
              <w:autoSpaceDN w:val="0"/>
              <w:adjustRightInd w:val="0"/>
              <w:rPr>
                <w:ins w:id="1144" w:author="Birklhuber Bernd" w:date="2014-06-27T15:24:00Z"/>
                <w:rFonts w:ascii="ArialMT" w:hAnsi="ArialMT" w:cs="ArialMT"/>
                <w:sz w:val="18"/>
                <w:szCs w:val="18"/>
                <w:highlight w:val="yellow"/>
                <w:lang w:eastAsia="en-US"/>
              </w:rPr>
            </w:pPr>
            <w:ins w:id="1145" w:author="Birklhuber Bernd" w:date="2014-06-27T15:24:00Z">
              <w:r w:rsidRPr="00E568A1">
                <w:rPr>
                  <w:rFonts w:ascii="ArialMT" w:hAnsi="ArialMT" w:cs="ArialMT"/>
                  <w:sz w:val="18"/>
                  <w:szCs w:val="18"/>
                  <w:highlight w:val="yellow"/>
                  <w:lang w:eastAsia="en-US"/>
                </w:rPr>
                <w:t>12 : illuminated</w:t>
              </w:r>
            </w:ins>
          </w:p>
          <w:p w:rsidR="00D92177" w:rsidRPr="00E568A1" w:rsidRDefault="00D92177" w:rsidP="00A1645D">
            <w:pPr>
              <w:autoSpaceDE w:val="0"/>
              <w:autoSpaceDN w:val="0"/>
              <w:adjustRightInd w:val="0"/>
              <w:rPr>
                <w:ins w:id="1146" w:author="Birklhuber Bernd" w:date="2014-06-27T15:24:00Z"/>
                <w:rFonts w:ascii="ArialMT" w:hAnsi="ArialMT" w:cs="ArialMT"/>
                <w:sz w:val="18"/>
                <w:szCs w:val="18"/>
                <w:highlight w:val="yellow"/>
                <w:lang w:eastAsia="en-US"/>
              </w:rPr>
            </w:pPr>
            <w:ins w:id="1147" w:author="Birklhuber Bernd" w:date="2014-06-27T15:24:00Z">
              <w:r w:rsidRPr="00E568A1">
                <w:rPr>
                  <w:rFonts w:ascii="ArialMT" w:hAnsi="ArialMT" w:cs="ArialMT"/>
                  <w:sz w:val="18"/>
                  <w:szCs w:val="18"/>
                  <w:highlight w:val="yellow"/>
                  <w:lang w:eastAsia="en-US"/>
                </w:rPr>
                <w:t>14 : public</w:t>
              </w:r>
            </w:ins>
          </w:p>
          <w:p w:rsidR="00D92177" w:rsidRPr="00E568A1" w:rsidRDefault="00D92177" w:rsidP="00A1645D">
            <w:pPr>
              <w:autoSpaceDE w:val="0"/>
              <w:autoSpaceDN w:val="0"/>
              <w:adjustRightInd w:val="0"/>
              <w:rPr>
                <w:ins w:id="1148" w:author="Birklhuber Bernd" w:date="2014-06-27T15:24:00Z"/>
                <w:rFonts w:ascii="ArialMT" w:hAnsi="ArialMT" w:cs="ArialMT"/>
                <w:sz w:val="18"/>
                <w:szCs w:val="18"/>
                <w:highlight w:val="yellow"/>
                <w:lang w:val="de-AT" w:eastAsia="en-US"/>
              </w:rPr>
            </w:pPr>
            <w:ins w:id="1149" w:author="Birklhuber Bernd" w:date="2014-06-27T15:24:00Z">
              <w:r w:rsidRPr="00E568A1">
                <w:rPr>
                  <w:rFonts w:ascii="ArialMT" w:hAnsi="ArialMT" w:cs="ArialMT"/>
                  <w:sz w:val="18"/>
                  <w:szCs w:val="18"/>
                  <w:highlight w:val="yellow"/>
                  <w:lang w:val="de-AT" w:eastAsia="en-US"/>
                </w:rPr>
                <w:t xml:space="preserve">15 : </w:t>
              </w:r>
              <w:proofErr w:type="spellStart"/>
              <w:r w:rsidRPr="00E568A1">
                <w:rPr>
                  <w:rFonts w:ascii="ArialMT" w:hAnsi="ArialMT" w:cs="ArialMT"/>
                  <w:sz w:val="18"/>
                  <w:szCs w:val="18"/>
                  <w:highlight w:val="yellow"/>
                  <w:lang w:val="de-AT" w:eastAsia="en-US"/>
                </w:rPr>
                <w:t>synchronized</w:t>
              </w:r>
              <w:proofErr w:type="spellEnd"/>
            </w:ins>
          </w:p>
          <w:p w:rsidR="00D92177" w:rsidRPr="00E568A1" w:rsidRDefault="00D92177" w:rsidP="00A1645D">
            <w:pPr>
              <w:autoSpaceDE w:val="0"/>
              <w:autoSpaceDN w:val="0"/>
              <w:adjustRightInd w:val="0"/>
              <w:rPr>
                <w:ins w:id="1150" w:author="Birklhuber Bernd" w:date="2014-06-27T15:24:00Z"/>
                <w:rFonts w:ascii="ArialMT" w:hAnsi="ArialMT" w:cs="ArialMT"/>
                <w:sz w:val="18"/>
                <w:szCs w:val="18"/>
                <w:highlight w:val="yellow"/>
                <w:lang w:val="de-AT" w:eastAsia="en-US"/>
              </w:rPr>
            </w:pPr>
            <w:ins w:id="1151" w:author="Birklhuber Bernd" w:date="2014-06-27T15:24:00Z">
              <w:r w:rsidRPr="00E568A1">
                <w:rPr>
                  <w:rFonts w:ascii="ArialMT" w:hAnsi="ArialMT" w:cs="ArialMT"/>
                  <w:sz w:val="18"/>
                  <w:szCs w:val="18"/>
                  <w:highlight w:val="yellow"/>
                  <w:lang w:val="de-AT" w:eastAsia="en-US"/>
                </w:rPr>
                <w:t xml:space="preserve">16 : </w:t>
              </w:r>
              <w:proofErr w:type="spellStart"/>
              <w:r w:rsidRPr="00E568A1">
                <w:rPr>
                  <w:rFonts w:ascii="ArialMT" w:hAnsi="ArialMT" w:cs="ArialMT"/>
                  <w:sz w:val="18"/>
                  <w:szCs w:val="18"/>
                  <w:highlight w:val="yellow"/>
                  <w:lang w:val="de-AT" w:eastAsia="en-US"/>
                </w:rPr>
                <w:t>watched</w:t>
              </w:r>
              <w:proofErr w:type="spellEnd"/>
            </w:ins>
          </w:p>
          <w:p w:rsidR="00D92177" w:rsidRPr="00E568A1" w:rsidRDefault="00D92177" w:rsidP="00A1645D">
            <w:pPr>
              <w:spacing w:line="276" w:lineRule="auto"/>
              <w:rPr>
                <w:ins w:id="1152" w:author="Birklhuber Bernd" w:date="2014-06-27T15:24:00Z"/>
                <w:rFonts w:eastAsia="Calibri" w:cs="Arial"/>
                <w:sz w:val="20"/>
                <w:szCs w:val="20"/>
                <w:highlight w:val="yellow"/>
                <w:lang w:val="fr-FR" w:eastAsia="en-US"/>
              </w:rPr>
            </w:pPr>
            <w:ins w:id="1153" w:author="Birklhuber Bernd" w:date="2014-06-27T15:24:00Z">
              <w:r w:rsidRPr="00E568A1">
                <w:rPr>
                  <w:rFonts w:ascii="ArialMT" w:hAnsi="ArialMT" w:cs="ArialMT"/>
                  <w:sz w:val="18"/>
                  <w:szCs w:val="18"/>
                  <w:highlight w:val="yellow"/>
                  <w:lang w:val="de-AT" w:eastAsia="en-US"/>
                </w:rPr>
                <w:t xml:space="preserve">17 : </w:t>
              </w:r>
              <w:proofErr w:type="spellStart"/>
              <w:r w:rsidRPr="00E568A1">
                <w:rPr>
                  <w:rFonts w:ascii="ArialMT" w:hAnsi="ArialMT" w:cs="ArialMT"/>
                  <w:sz w:val="18"/>
                  <w:szCs w:val="18"/>
                  <w:highlight w:val="yellow"/>
                  <w:lang w:val="de-AT" w:eastAsia="en-US"/>
                </w:rPr>
                <w:t>un-watched</w:t>
              </w:r>
              <w:proofErr w:type="spellEnd"/>
            </w:ins>
          </w:p>
        </w:tc>
        <w:tc>
          <w:tcPr>
            <w:tcW w:w="1134" w:type="dxa"/>
            <w:tcBorders>
              <w:top w:val="nil"/>
              <w:left w:val="nil"/>
              <w:bottom w:val="nil"/>
              <w:right w:val="nil"/>
            </w:tcBorders>
          </w:tcPr>
          <w:p w:rsidR="00D92177" w:rsidRPr="00E568A1" w:rsidRDefault="006E33C4"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N</w:t>
            </w:r>
          </w:p>
        </w:tc>
        <w:tc>
          <w:tcPr>
            <w:tcW w:w="1134" w:type="dxa"/>
            <w:tcBorders>
              <w:top w:val="nil"/>
              <w:left w:val="nil"/>
              <w:bottom w:val="nil"/>
              <w:right w:val="nil"/>
            </w:tcBorders>
          </w:tcPr>
          <w:p w:rsidR="00D92177" w:rsidRPr="00E568A1" w:rsidRDefault="00D92177" w:rsidP="00F63D4D">
            <w:pPr>
              <w:spacing w:line="276" w:lineRule="auto"/>
              <w:rPr>
                <w:rFonts w:eastAsia="Calibri" w:cs="Arial"/>
                <w:sz w:val="20"/>
                <w:szCs w:val="20"/>
                <w:highlight w:val="yellow"/>
                <w:lang w:eastAsia="en-US"/>
              </w:rPr>
            </w:pPr>
          </w:p>
        </w:tc>
      </w:tr>
      <w:tr w:rsidR="0048409E" w:rsidRPr="00637B10" w:rsidTr="00396CE0">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Default="0048409E" w:rsidP="00F63D4D">
            <w:pPr>
              <w:spacing w:line="276" w:lineRule="auto"/>
              <w:rPr>
                <w:rFonts w:eastAsia="Calibri" w:cs="Arial"/>
                <w:sz w:val="20"/>
                <w:szCs w:val="20"/>
                <w:highlight w:val="yellow"/>
                <w:lang w:eastAsia="en-US"/>
              </w:rPr>
            </w:pPr>
          </w:p>
        </w:tc>
        <w:tc>
          <w:tcPr>
            <w:tcW w:w="1134" w:type="dxa"/>
            <w:tcBorders>
              <w:top w:val="nil"/>
              <w:left w:val="nil"/>
              <w:bottom w:val="nil"/>
              <w:right w:val="nil"/>
            </w:tcBorders>
          </w:tcPr>
          <w:p w:rsidR="0048409E" w:rsidRPr="00E568A1" w:rsidRDefault="0048409E" w:rsidP="00F63D4D">
            <w:pPr>
              <w:spacing w:line="276" w:lineRule="auto"/>
              <w:rPr>
                <w:rFonts w:eastAsia="Calibri" w:cs="Arial"/>
                <w:sz w:val="20"/>
                <w:szCs w:val="20"/>
                <w:highlight w:val="yellow"/>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648"/>
        <w:gridCol w:w="936"/>
        <w:gridCol w:w="24"/>
        <w:gridCol w:w="2640"/>
        <w:gridCol w:w="480"/>
        <w:gridCol w:w="168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9"/>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Signal station, warning</w:t>
            </w:r>
          </w:p>
        </w:tc>
      </w:tr>
      <w:tr w:rsidR="00B103EC" w:rsidRPr="000E289D" w:rsidTr="00F63D4D">
        <w:tc>
          <w:tcPr>
            <w:tcW w:w="10800" w:type="dxa"/>
            <w:gridSpan w:val="11"/>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del w:id="1154" w:author="Birklhuber Bernd" w:date="2014-06-27T15:26:00Z">
              <w:r w:rsidRPr="00A95735" w:rsidDel="00A1645D">
                <w:rPr>
                  <w:rFonts w:eastAsia="Calibri" w:cs="Arial"/>
                  <w:sz w:val="20"/>
                  <w:szCs w:val="20"/>
                  <w:lang w:eastAsia="en-US"/>
                </w:rPr>
                <w:delText>sistaw</w:delText>
              </w:r>
            </w:del>
            <w:ins w:id="1155" w:author="Birklhuber Bernd" w:date="2014-06-27T15:26:00Z">
              <w:r w:rsidR="00A1645D" w:rsidRPr="00A95735">
                <w:rPr>
                  <w:rFonts w:eastAsia="Calibri" w:cs="Arial"/>
                  <w:sz w:val="20"/>
                  <w:szCs w:val="20"/>
                  <w:lang w:eastAsia="en-US"/>
                </w:rPr>
                <w:t>SISTAW</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1156" w:author="Birklhuber Bernd" w:date="2014-06-27T15:26:00Z">
              <w:r w:rsidRPr="000E289D" w:rsidDel="00A1645D">
                <w:rPr>
                  <w:rFonts w:eastAsia="Calibri" w:cs="Arial"/>
                  <w:sz w:val="20"/>
                  <w:szCs w:val="20"/>
                  <w:lang w:eastAsia="en-US"/>
                </w:rPr>
                <w:delText>17008</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9"/>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D92177" w:rsidRPr="000E289D" w:rsidTr="00396CE0">
        <w:tc>
          <w:tcPr>
            <w:tcW w:w="1440" w:type="dxa"/>
            <w:gridSpan w:val="2"/>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3120" w:type="dxa"/>
            <w:gridSpan w:val="4"/>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P</w:t>
            </w:r>
            <w:ins w:id="1157" w:author="Birklhuber Bernd" w:date="2014-06-27T15:26:00Z">
              <w:r w:rsidRPr="00322DE7">
                <w:rPr>
                  <w:rFonts w:eastAsia="Calibri" w:cs="Arial"/>
                  <w:sz w:val="20"/>
                  <w:szCs w:val="20"/>
                  <w:highlight w:val="yellow"/>
                  <w:lang w:eastAsia="en-US"/>
                </w:rPr>
                <w:t>, A</w:t>
              </w:r>
            </w:ins>
          </w:p>
        </w:tc>
        <w:tc>
          <w:tcPr>
            <w:tcW w:w="3120" w:type="dxa"/>
            <w:gridSpan w:val="2"/>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c>
          <w:tcPr>
            <w:tcW w:w="3120" w:type="dxa"/>
            <w:gridSpan w:val="3"/>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r>
      <w:tr w:rsidR="00B103EC" w:rsidRPr="000E289D" w:rsidTr="00F63D4D">
        <w:trPr>
          <w:trHeight w:val="432"/>
        </w:trPr>
        <w:tc>
          <w:tcPr>
            <w:tcW w:w="10800" w:type="dxa"/>
            <w:gridSpan w:val="11"/>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11"/>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6"/>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10"/>
            <w:tcBorders>
              <w:top w:val="nil"/>
              <w:left w:val="nil"/>
              <w:bottom w:val="nil"/>
              <w:right w:val="nil"/>
            </w:tcBorders>
            <w:shd w:val="clear" w:color="auto" w:fill="auto"/>
            <w:tcMar>
              <w:top w:w="72" w:type="dxa"/>
              <w:left w:w="72" w:type="dxa"/>
              <w:bottom w:w="72" w:type="dxa"/>
              <w:right w:w="72" w:type="dxa"/>
            </w:tcMar>
          </w:tcPr>
          <w:p w:rsidR="00B103EC" w:rsidRDefault="00B103EC" w:rsidP="00F63D4D">
            <w:pPr>
              <w:spacing w:line="276" w:lineRule="auto"/>
              <w:rPr>
                <w:ins w:id="1158" w:author="Birklhuber Bernd" w:date="2014-06-27T15:26:00Z"/>
                <w:rFonts w:eastAsia="Calibri" w:cs="Arial"/>
                <w:sz w:val="20"/>
                <w:szCs w:val="20"/>
                <w:lang w:eastAsia="en-US"/>
              </w:rPr>
            </w:pPr>
            <w:r w:rsidRPr="000E289D">
              <w:rPr>
                <w:rFonts w:eastAsia="Calibri" w:cs="Arial"/>
                <w:sz w:val="20"/>
                <w:szCs w:val="20"/>
                <w:lang w:eastAsia="en-US"/>
              </w:rPr>
              <w:t>A signal station is a place on shore from which signals are made to ships at sea. (IHO Dictionary, S-32, 5th Edition, 4742)</w:t>
            </w:r>
          </w:p>
          <w:p w:rsidR="00A1645D" w:rsidRPr="00322DE7" w:rsidRDefault="00A1645D" w:rsidP="00A1645D">
            <w:pPr>
              <w:autoSpaceDE w:val="0"/>
              <w:autoSpaceDN w:val="0"/>
              <w:adjustRightInd w:val="0"/>
              <w:rPr>
                <w:ins w:id="1159" w:author="Birklhuber Bernd" w:date="2014-06-27T15:26:00Z"/>
                <w:rFonts w:ascii="ArialMT" w:hAnsi="ArialMT" w:cs="ArialMT"/>
                <w:sz w:val="20"/>
                <w:szCs w:val="20"/>
                <w:highlight w:val="yellow"/>
                <w:lang w:eastAsia="en-US"/>
              </w:rPr>
            </w:pPr>
            <w:ins w:id="1160" w:author="Birklhuber Bernd" w:date="2014-06-27T15:26:00Z">
              <w:r w:rsidRPr="00322DE7">
                <w:rPr>
                  <w:rFonts w:ascii="ArialMT" w:hAnsi="ArialMT" w:cs="ArialMT"/>
                  <w:sz w:val="20"/>
                  <w:szCs w:val="20"/>
                  <w:highlight w:val="yellow"/>
                  <w:lang w:eastAsia="en-US"/>
                </w:rPr>
                <w:t>Warning signals are made to ships at sea. (</w:t>
              </w:r>
              <w:proofErr w:type="spellStart"/>
              <w:r w:rsidRPr="00322DE7">
                <w:rPr>
                  <w:rFonts w:ascii="ArialMT" w:hAnsi="ArialMT" w:cs="ArialMT"/>
                  <w:sz w:val="20"/>
                  <w:szCs w:val="20"/>
                  <w:highlight w:val="yellow"/>
                  <w:lang w:eastAsia="en-US"/>
                </w:rPr>
                <w:t>Defence</w:t>
              </w:r>
              <w:proofErr w:type="spellEnd"/>
              <w:r w:rsidRPr="00322DE7">
                <w:rPr>
                  <w:rFonts w:ascii="ArialMT" w:hAnsi="ArialMT" w:cs="ArialMT"/>
                  <w:sz w:val="20"/>
                  <w:szCs w:val="20"/>
                  <w:highlight w:val="yellow"/>
                  <w:lang w:eastAsia="en-US"/>
                </w:rPr>
                <w:t xml:space="preserve"> Geospatial Information Working Group; Feature Data</w:t>
              </w:r>
            </w:ins>
          </w:p>
          <w:p w:rsidR="00A1645D" w:rsidRPr="000E289D" w:rsidRDefault="00A1645D" w:rsidP="00A1645D">
            <w:pPr>
              <w:spacing w:line="276" w:lineRule="auto"/>
              <w:rPr>
                <w:rFonts w:eastAsia="Calibri" w:cs="Arial"/>
                <w:sz w:val="20"/>
                <w:szCs w:val="20"/>
                <w:lang w:eastAsia="en-US"/>
              </w:rPr>
            </w:pPr>
            <w:proofErr w:type="spellStart"/>
            <w:ins w:id="1161" w:author="Birklhuber Bernd" w:date="2014-06-27T15:26:00Z">
              <w:r w:rsidRPr="00322DE7">
                <w:rPr>
                  <w:rFonts w:ascii="ArialMT" w:hAnsi="ArialMT" w:cs="ArialMT"/>
                  <w:sz w:val="20"/>
                  <w:szCs w:val="20"/>
                  <w:highlight w:val="yellow"/>
                  <w:lang w:val="de-AT" w:eastAsia="en-US"/>
                </w:rPr>
                <w:t>Dictionary</w:t>
              </w:r>
              <w:proofErr w:type="spellEnd"/>
              <w:r w:rsidRPr="00322DE7">
                <w:rPr>
                  <w:rFonts w:ascii="ArialMT" w:hAnsi="ArialMT" w:cs="ArialMT"/>
                  <w:sz w:val="20"/>
                  <w:szCs w:val="20"/>
                  <w:highlight w:val="yellow"/>
                  <w:lang w:val="de-AT" w:eastAsia="en-US"/>
                </w:rPr>
                <w:t xml:space="preserve"> Register, 2012).</w:t>
              </w:r>
            </w:ins>
          </w:p>
        </w:tc>
      </w:tr>
      <w:tr w:rsidR="00D92177" w:rsidRPr="000E289D" w:rsidTr="00396CE0">
        <w:tblPrEx>
          <w:tblCellMar>
            <w:top w:w="0" w:type="dxa"/>
            <w:bottom w:w="0" w:type="dxa"/>
          </w:tblCellMar>
        </w:tblPrEx>
        <w:trPr>
          <w:trHeight w:val="432"/>
        </w:trPr>
        <w:tc>
          <w:tcPr>
            <w:tcW w:w="3600" w:type="dxa"/>
            <w:gridSpan w:val="4"/>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rPr>
                <w:rFonts w:eastAsia="Calibri" w:cs="Arial"/>
                <w:sz w:val="20"/>
                <w:szCs w:val="20"/>
                <w:lang w:eastAsia="en-US"/>
              </w:rPr>
            </w:pPr>
          </w:p>
        </w:tc>
        <w:tc>
          <w:tcPr>
            <w:tcW w:w="3600" w:type="dxa"/>
            <w:gridSpan w:val="3"/>
            <w:tcBorders>
              <w:top w:val="nil"/>
              <w:left w:val="nil"/>
              <w:bottom w:val="nil"/>
              <w:right w:val="nil"/>
            </w:tcBorders>
            <w:shd w:val="clear" w:color="auto" w:fill="auto"/>
          </w:tcPr>
          <w:p w:rsidR="00D92177" w:rsidRPr="000E289D" w:rsidRDefault="006E33C4" w:rsidP="00F63D4D">
            <w:pPr>
              <w:rPr>
                <w:rFonts w:eastAsia="Calibri" w:cs="Arial"/>
                <w:sz w:val="20"/>
                <w:szCs w:val="20"/>
                <w:lang w:eastAsia="en-US"/>
              </w:rPr>
            </w:pPr>
            <w:r>
              <w:rPr>
                <w:rFonts w:eastAsia="Calibri" w:cs="Arial"/>
                <w:sz w:val="20"/>
                <w:szCs w:val="20"/>
                <w:lang w:eastAsia="en-US"/>
              </w:rPr>
              <w:t>Y</w:t>
            </w:r>
          </w:p>
        </w:tc>
        <w:tc>
          <w:tcPr>
            <w:tcW w:w="3600" w:type="dxa"/>
            <w:gridSpan w:val="4"/>
            <w:tcBorders>
              <w:top w:val="nil"/>
              <w:left w:val="nil"/>
              <w:bottom w:val="nil"/>
              <w:right w:val="nil"/>
            </w:tcBorders>
            <w:shd w:val="clear" w:color="auto" w:fill="auto"/>
          </w:tcPr>
          <w:p w:rsidR="00D92177" w:rsidRPr="000E289D" w:rsidRDefault="00D92177"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11"/>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D9217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162" w:author="Birklhuber Bernd" w:date="2014-06-27T15:26:00Z">
              <w:r w:rsidRPr="00A95735" w:rsidDel="00A1645D">
                <w:rPr>
                  <w:rFonts w:eastAsia="Calibri" w:cs="Arial"/>
                  <w:sz w:val="20"/>
                  <w:szCs w:val="20"/>
                  <w:lang w:eastAsia="en-US"/>
                </w:rPr>
                <w:delText>catsiw</w:delText>
              </w:r>
            </w:del>
          </w:p>
          <w:p w:rsidR="00D92177" w:rsidRPr="000E289D" w:rsidRDefault="00D92177" w:rsidP="00F63D4D">
            <w:pPr>
              <w:spacing w:line="276" w:lineRule="auto"/>
              <w:rPr>
                <w:rFonts w:eastAsia="Calibri" w:cs="Arial"/>
                <w:sz w:val="20"/>
                <w:szCs w:val="20"/>
                <w:lang w:eastAsia="en-US"/>
              </w:rPr>
            </w:pPr>
            <w:ins w:id="1163" w:author="Birklhuber Bernd" w:date="2014-06-27T15:26:00Z">
              <w:r w:rsidRPr="00A95735">
                <w:rPr>
                  <w:rFonts w:eastAsia="Calibri" w:cs="Arial"/>
                  <w:sz w:val="20"/>
                  <w:szCs w:val="20"/>
                  <w:lang w:eastAsia="en-US"/>
                </w:rPr>
                <w:t>CATSIW</w:t>
              </w:r>
            </w:ins>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D92177" w:rsidRDefault="00D92177" w:rsidP="00F63D4D">
            <w:pPr>
              <w:spacing w:line="276" w:lineRule="auto"/>
              <w:rPr>
                <w:ins w:id="1164" w:author="Birklhuber Bernd" w:date="2014-06-27T15:27:00Z"/>
                <w:rFonts w:eastAsia="Calibri" w:cs="Arial"/>
                <w:sz w:val="20"/>
                <w:szCs w:val="20"/>
                <w:lang w:eastAsia="en-US"/>
              </w:rPr>
            </w:pPr>
            <w:r w:rsidRPr="000E289D">
              <w:rPr>
                <w:rFonts w:eastAsia="Calibri" w:cs="Arial"/>
                <w:sz w:val="20"/>
                <w:szCs w:val="20"/>
                <w:lang w:eastAsia="en-US"/>
              </w:rPr>
              <w:t>value list = "</w:t>
            </w:r>
            <w:ins w:id="1165" w:author="Birklhuber Bernd" w:date="2014-06-27T15:27:00Z">
              <w:r>
                <w:rPr>
                  <w:rFonts w:eastAsia="Calibri" w:cs="Arial"/>
                  <w:sz w:val="20"/>
                  <w:szCs w:val="20"/>
                  <w:lang w:eastAsia="en-US"/>
                </w:rPr>
                <w:t xml:space="preserve">1-14, </w:t>
              </w:r>
            </w:ins>
            <w:r w:rsidRPr="000E289D">
              <w:rPr>
                <w:rFonts w:eastAsia="Calibri" w:cs="Arial"/>
                <w:sz w:val="20"/>
                <w:szCs w:val="20"/>
                <w:lang w:eastAsia="en-US"/>
              </w:rPr>
              <w:t>15,16,18"</w:t>
            </w:r>
          </w:p>
          <w:p w:rsidR="00D92177" w:rsidRPr="00322DE7" w:rsidRDefault="00D92177" w:rsidP="00A1645D">
            <w:pPr>
              <w:autoSpaceDE w:val="0"/>
              <w:autoSpaceDN w:val="0"/>
              <w:adjustRightInd w:val="0"/>
              <w:rPr>
                <w:ins w:id="1166" w:author="Birklhuber Bernd" w:date="2014-06-27T15:27:00Z"/>
                <w:rFonts w:ascii="ArialMT" w:hAnsi="ArialMT" w:cs="ArialMT"/>
                <w:sz w:val="18"/>
                <w:szCs w:val="18"/>
                <w:highlight w:val="yellow"/>
                <w:lang w:eastAsia="en-US"/>
              </w:rPr>
            </w:pPr>
            <w:ins w:id="1167" w:author="Birklhuber Bernd" w:date="2014-06-27T15:27:00Z">
              <w:r>
                <w:rPr>
                  <w:rFonts w:ascii="ArialMT" w:hAnsi="ArialMT" w:cs="ArialMT"/>
                  <w:sz w:val="18"/>
                  <w:szCs w:val="18"/>
                  <w:lang w:eastAsia="en-US"/>
                </w:rPr>
                <w:t>[</w:t>
              </w:r>
              <w:r w:rsidRPr="00322DE7">
                <w:rPr>
                  <w:rFonts w:ascii="ArialMT" w:hAnsi="ArialMT" w:cs="ArialMT"/>
                  <w:sz w:val="18"/>
                  <w:szCs w:val="18"/>
                  <w:highlight w:val="yellow"/>
                  <w:lang w:eastAsia="en-US"/>
                </w:rPr>
                <w:t>1 : danger</w:t>
              </w:r>
            </w:ins>
          </w:p>
          <w:p w:rsidR="00D92177" w:rsidRPr="00322DE7" w:rsidRDefault="00D92177" w:rsidP="00A1645D">
            <w:pPr>
              <w:autoSpaceDE w:val="0"/>
              <w:autoSpaceDN w:val="0"/>
              <w:adjustRightInd w:val="0"/>
              <w:rPr>
                <w:ins w:id="1168" w:author="Birklhuber Bernd" w:date="2014-06-27T15:27:00Z"/>
                <w:rFonts w:ascii="ArialMT" w:hAnsi="ArialMT" w:cs="ArialMT"/>
                <w:sz w:val="18"/>
                <w:szCs w:val="18"/>
                <w:highlight w:val="yellow"/>
                <w:lang w:eastAsia="en-US"/>
              </w:rPr>
            </w:pPr>
            <w:ins w:id="1169" w:author="Birklhuber Bernd" w:date="2014-06-27T15:27:00Z">
              <w:r w:rsidRPr="00322DE7">
                <w:rPr>
                  <w:rFonts w:ascii="ArialMT" w:hAnsi="ArialMT" w:cs="ArialMT"/>
                  <w:sz w:val="18"/>
                  <w:szCs w:val="18"/>
                  <w:highlight w:val="yellow"/>
                  <w:lang w:eastAsia="en-US"/>
                </w:rPr>
                <w:t>2 : maritime obstruction</w:t>
              </w:r>
            </w:ins>
          </w:p>
          <w:p w:rsidR="00D92177" w:rsidRPr="00322DE7" w:rsidRDefault="00D92177" w:rsidP="00A1645D">
            <w:pPr>
              <w:autoSpaceDE w:val="0"/>
              <w:autoSpaceDN w:val="0"/>
              <w:adjustRightInd w:val="0"/>
              <w:rPr>
                <w:ins w:id="1170" w:author="Birklhuber Bernd" w:date="2014-06-27T15:27:00Z"/>
                <w:rFonts w:ascii="ArialMT" w:hAnsi="ArialMT" w:cs="ArialMT"/>
                <w:sz w:val="18"/>
                <w:szCs w:val="18"/>
                <w:highlight w:val="yellow"/>
                <w:lang w:eastAsia="en-US"/>
              </w:rPr>
            </w:pPr>
            <w:ins w:id="1171" w:author="Birklhuber Bernd" w:date="2014-06-27T15:27:00Z">
              <w:r w:rsidRPr="00322DE7">
                <w:rPr>
                  <w:rFonts w:ascii="ArialMT" w:hAnsi="ArialMT" w:cs="ArialMT"/>
                  <w:sz w:val="18"/>
                  <w:szCs w:val="18"/>
                  <w:highlight w:val="yellow"/>
                  <w:lang w:eastAsia="en-US"/>
                </w:rPr>
                <w:t>3 : cable</w:t>
              </w:r>
            </w:ins>
          </w:p>
          <w:p w:rsidR="00D92177" w:rsidRPr="00322DE7" w:rsidRDefault="00D92177" w:rsidP="00A1645D">
            <w:pPr>
              <w:autoSpaceDE w:val="0"/>
              <w:autoSpaceDN w:val="0"/>
              <w:adjustRightInd w:val="0"/>
              <w:rPr>
                <w:ins w:id="1172" w:author="Birklhuber Bernd" w:date="2014-06-27T15:27:00Z"/>
                <w:rFonts w:ascii="ArialMT" w:hAnsi="ArialMT" w:cs="ArialMT"/>
                <w:sz w:val="18"/>
                <w:szCs w:val="18"/>
                <w:highlight w:val="yellow"/>
                <w:lang w:eastAsia="en-US"/>
              </w:rPr>
            </w:pPr>
            <w:ins w:id="1173" w:author="Birklhuber Bernd" w:date="2014-06-27T15:27:00Z">
              <w:r w:rsidRPr="00322DE7">
                <w:rPr>
                  <w:rFonts w:ascii="ArialMT" w:hAnsi="ArialMT" w:cs="ArialMT"/>
                  <w:sz w:val="18"/>
                  <w:szCs w:val="18"/>
                  <w:highlight w:val="yellow"/>
                  <w:lang w:eastAsia="en-US"/>
                </w:rPr>
                <w:t>4 : military practice</w:t>
              </w:r>
            </w:ins>
          </w:p>
          <w:p w:rsidR="00D92177" w:rsidRPr="00322DE7" w:rsidRDefault="00D92177" w:rsidP="00A1645D">
            <w:pPr>
              <w:autoSpaceDE w:val="0"/>
              <w:autoSpaceDN w:val="0"/>
              <w:adjustRightInd w:val="0"/>
              <w:rPr>
                <w:ins w:id="1174" w:author="Birklhuber Bernd" w:date="2014-06-27T15:27:00Z"/>
                <w:rFonts w:ascii="ArialMT" w:hAnsi="ArialMT" w:cs="ArialMT"/>
                <w:sz w:val="18"/>
                <w:szCs w:val="18"/>
                <w:highlight w:val="yellow"/>
                <w:lang w:eastAsia="en-US"/>
              </w:rPr>
            </w:pPr>
            <w:ins w:id="1175" w:author="Birklhuber Bernd" w:date="2014-06-27T15:27:00Z">
              <w:r w:rsidRPr="00322DE7">
                <w:rPr>
                  <w:rFonts w:ascii="ArialMT" w:hAnsi="ArialMT" w:cs="ArialMT"/>
                  <w:sz w:val="18"/>
                  <w:szCs w:val="18"/>
                  <w:highlight w:val="yellow"/>
                  <w:lang w:eastAsia="en-US"/>
                </w:rPr>
                <w:t>5 : distress</w:t>
              </w:r>
            </w:ins>
          </w:p>
          <w:p w:rsidR="00D92177" w:rsidRPr="00322DE7" w:rsidRDefault="00D92177" w:rsidP="00A1645D">
            <w:pPr>
              <w:autoSpaceDE w:val="0"/>
              <w:autoSpaceDN w:val="0"/>
              <w:adjustRightInd w:val="0"/>
              <w:rPr>
                <w:ins w:id="1176" w:author="Birklhuber Bernd" w:date="2014-06-27T15:27:00Z"/>
                <w:rFonts w:ascii="ArialMT" w:hAnsi="ArialMT" w:cs="ArialMT"/>
                <w:sz w:val="18"/>
                <w:szCs w:val="18"/>
                <w:highlight w:val="yellow"/>
                <w:lang w:eastAsia="en-US"/>
              </w:rPr>
            </w:pPr>
            <w:ins w:id="1177" w:author="Birklhuber Bernd" w:date="2014-06-27T15:27:00Z">
              <w:r w:rsidRPr="00322DE7">
                <w:rPr>
                  <w:rFonts w:ascii="ArialMT" w:hAnsi="ArialMT" w:cs="ArialMT"/>
                  <w:sz w:val="18"/>
                  <w:szCs w:val="18"/>
                  <w:highlight w:val="yellow"/>
                  <w:lang w:eastAsia="en-US"/>
                </w:rPr>
                <w:t>6 : weather</w:t>
              </w:r>
            </w:ins>
          </w:p>
          <w:p w:rsidR="00D92177" w:rsidRPr="00322DE7" w:rsidRDefault="00D92177" w:rsidP="00A1645D">
            <w:pPr>
              <w:autoSpaceDE w:val="0"/>
              <w:autoSpaceDN w:val="0"/>
              <w:adjustRightInd w:val="0"/>
              <w:rPr>
                <w:ins w:id="1178" w:author="Birklhuber Bernd" w:date="2014-06-27T15:27:00Z"/>
                <w:rFonts w:ascii="ArialMT" w:hAnsi="ArialMT" w:cs="ArialMT"/>
                <w:sz w:val="18"/>
                <w:szCs w:val="18"/>
                <w:highlight w:val="yellow"/>
                <w:lang w:eastAsia="en-US"/>
              </w:rPr>
            </w:pPr>
            <w:ins w:id="1179" w:author="Birklhuber Bernd" w:date="2014-06-27T15:27:00Z">
              <w:r w:rsidRPr="00322DE7">
                <w:rPr>
                  <w:rFonts w:ascii="ArialMT" w:hAnsi="ArialMT" w:cs="ArialMT"/>
                  <w:sz w:val="18"/>
                  <w:szCs w:val="18"/>
                  <w:highlight w:val="yellow"/>
                  <w:lang w:eastAsia="en-US"/>
                </w:rPr>
                <w:t>7 : storm</w:t>
              </w:r>
            </w:ins>
          </w:p>
          <w:p w:rsidR="00D92177" w:rsidRPr="00322DE7" w:rsidRDefault="00D92177" w:rsidP="00A1645D">
            <w:pPr>
              <w:autoSpaceDE w:val="0"/>
              <w:autoSpaceDN w:val="0"/>
              <w:adjustRightInd w:val="0"/>
              <w:rPr>
                <w:ins w:id="1180" w:author="Birklhuber Bernd" w:date="2014-06-27T15:27:00Z"/>
                <w:rFonts w:ascii="ArialMT" w:hAnsi="ArialMT" w:cs="ArialMT"/>
                <w:sz w:val="18"/>
                <w:szCs w:val="18"/>
                <w:highlight w:val="yellow"/>
                <w:lang w:eastAsia="en-US"/>
              </w:rPr>
            </w:pPr>
            <w:ins w:id="1181" w:author="Birklhuber Bernd" w:date="2014-06-27T15:27:00Z">
              <w:r w:rsidRPr="00322DE7">
                <w:rPr>
                  <w:rFonts w:ascii="ArialMT" w:hAnsi="ArialMT" w:cs="ArialMT"/>
                  <w:sz w:val="18"/>
                  <w:szCs w:val="18"/>
                  <w:highlight w:val="yellow"/>
                  <w:lang w:eastAsia="en-US"/>
                </w:rPr>
                <w:t>8 : ice</w:t>
              </w:r>
            </w:ins>
          </w:p>
          <w:p w:rsidR="00D92177" w:rsidRPr="00322DE7" w:rsidRDefault="00D92177" w:rsidP="00A1645D">
            <w:pPr>
              <w:autoSpaceDE w:val="0"/>
              <w:autoSpaceDN w:val="0"/>
              <w:adjustRightInd w:val="0"/>
              <w:rPr>
                <w:ins w:id="1182" w:author="Birklhuber Bernd" w:date="2014-06-27T15:27:00Z"/>
                <w:rFonts w:ascii="ArialMT" w:hAnsi="ArialMT" w:cs="ArialMT"/>
                <w:sz w:val="18"/>
                <w:szCs w:val="18"/>
                <w:highlight w:val="yellow"/>
                <w:lang w:eastAsia="en-US"/>
              </w:rPr>
            </w:pPr>
            <w:ins w:id="1183" w:author="Birklhuber Bernd" w:date="2014-06-27T15:27:00Z">
              <w:r w:rsidRPr="00322DE7">
                <w:rPr>
                  <w:rFonts w:ascii="ArialMT" w:hAnsi="ArialMT" w:cs="ArialMT"/>
                  <w:sz w:val="18"/>
                  <w:szCs w:val="18"/>
                  <w:highlight w:val="yellow"/>
                  <w:lang w:eastAsia="en-US"/>
                </w:rPr>
                <w:t>9 : time</w:t>
              </w:r>
            </w:ins>
          </w:p>
          <w:p w:rsidR="00D92177" w:rsidRPr="00322DE7" w:rsidRDefault="00D92177" w:rsidP="00A1645D">
            <w:pPr>
              <w:autoSpaceDE w:val="0"/>
              <w:autoSpaceDN w:val="0"/>
              <w:adjustRightInd w:val="0"/>
              <w:rPr>
                <w:ins w:id="1184" w:author="Birklhuber Bernd" w:date="2014-06-27T15:27:00Z"/>
                <w:rFonts w:ascii="ArialMT" w:hAnsi="ArialMT" w:cs="ArialMT"/>
                <w:sz w:val="18"/>
                <w:szCs w:val="18"/>
                <w:highlight w:val="yellow"/>
                <w:lang w:eastAsia="en-US"/>
              </w:rPr>
            </w:pPr>
            <w:ins w:id="1185" w:author="Birklhuber Bernd" w:date="2014-06-27T15:27:00Z">
              <w:r w:rsidRPr="00322DE7">
                <w:rPr>
                  <w:rFonts w:ascii="ArialMT" w:hAnsi="ArialMT" w:cs="ArialMT"/>
                  <w:sz w:val="18"/>
                  <w:szCs w:val="18"/>
                  <w:highlight w:val="yellow"/>
                  <w:lang w:eastAsia="en-US"/>
                </w:rPr>
                <w:t>10 : tide</w:t>
              </w:r>
            </w:ins>
          </w:p>
          <w:p w:rsidR="00D92177" w:rsidRPr="00322DE7" w:rsidRDefault="00D92177" w:rsidP="00A1645D">
            <w:pPr>
              <w:autoSpaceDE w:val="0"/>
              <w:autoSpaceDN w:val="0"/>
              <w:adjustRightInd w:val="0"/>
              <w:rPr>
                <w:ins w:id="1186" w:author="Birklhuber Bernd" w:date="2014-06-27T15:27:00Z"/>
                <w:rFonts w:ascii="ArialMT" w:hAnsi="ArialMT" w:cs="ArialMT"/>
                <w:sz w:val="18"/>
                <w:szCs w:val="18"/>
                <w:highlight w:val="yellow"/>
                <w:lang w:eastAsia="en-US"/>
              </w:rPr>
            </w:pPr>
            <w:ins w:id="1187" w:author="Birklhuber Bernd" w:date="2014-06-27T15:27:00Z">
              <w:r w:rsidRPr="00322DE7">
                <w:rPr>
                  <w:rFonts w:ascii="ArialMT" w:hAnsi="ArialMT" w:cs="ArialMT"/>
                  <w:sz w:val="18"/>
                  <w:szCs w:val="18"/>
                  <w:highlight w:val="yellow"/>
                  <w:lang w:eastAsia="en-US"/>
                </w:rPr>
                <w:t>11 : tidal stream</w:t>
              </w:r>
            </w:ins>
          </w:p>
          <w:p w:rsidR="00D92177" w:rsidRPr="00322DE7" w:rsidRDefault="00D92177" w:rsidP="00A1645D">
            <w:pPr>
              <w:autoSpaceDE w:val="0"/>
              <w:autoSpaceDN w:val="0"/>
              <w:adjustRightInd w:val="0"/>
              <w:rPr>
                <w:ins w:id="1188" w:author="Birklhuber Bernd" w:date="2014-06-27T15:27:00Z"/>
                <w:rFonts w:ascii="ArialMT" w:hAnsi="ArialMT" w:cs="ArialMT"/>
                <w:sz w:val="18"/>
                <w:szCs w:val="18"/>
                <w:highlight w:val="yellow"/>
                <w:lang w:eastAsia="en-US"/>
              </w:rPr>
            </w:pPr>
            <w:ins w:id="1189" w:author="Birklhuber Bernd" w:date="2014-06-27T15:27:00Z">
              <w:r w:rsidRPr="00322DE7">
                <w:rPr>
                  <w:rFonts w:ascii="ArialMT" w:hAnsi="ArialMT" w:cs="ArialMT"/>
                  <w:sz w:val="18"/>
                  <w:szCs w:val="18"/>
                  <w:highlight w:val="yellow"/>
                  <w:lang w:eastAsia="en-US"/>
                </w:rPr>
                <w:t>12 : tide gauge</w:t>
              </w:r>
            </w:ins>
          </w:p>
          <w:p w:rsidR="00D92177" w:rsidRPr="00322DE7" w:rsidRDefault="00D92177" w:rsidP="00A1645D">
            <w:pPr>
              <w:autoSpaceDE w:val="0"/>
              <w:autoSpaceDN w:val="0"/>
              <w:adjustRightInd w:val="0"/>
              <w:rPr>
                <w:ins w:id="1190" w:author="Birklhuber Bernd" w:date="2014-06-27T15:27:00Z"/>
                <w:rFonts w:ascii="ArialMT" w:hAnsi="ArialMT" w:cs="ArialMT"/>
                <w:sz w:val="18"/>
                <w:szCs w:val="18"/>
                <w:highlight w:val="yellow"/>
                <w:lang w:eastAsia="en-US"/>
              </w:rPr>
            </w:pPr>
            <w:ins w:id="1191" w:author="Birklhuber Bernd" w:date="2014-06-27T15:27:00Z">
              <w:r w:rsidRPr="00322DE7">
                <w:rPr>
                  <w:rFonts w:ascii="ArialMT" w:hAnsi="ArialMT" w:cs="ArialMT"/>
                  <w:sz w:val="18"/>
                  <w:szCs w:val="18"/>
                  <w:highlight w:val="yellow"/>
                  <w:lang w:eastAsia="en-US"/>
                </w:rPr>
                <w:t>13 : tide scale</w:t>
              </w:r>
            </w:ins>
          </w:p>
          <w:p w:rsidR="00D92177" w:rsidRPr="00A1645D" w:rsidRDefault="00D92177" w:rsidP="00A1645D">
            <w:pPr>
              <w:autoSpaceDE w:val="0"/>
              <w:autoSpaceDN w:val="0"/>
              <w:adjustRightInd w:val="0"/>
              <w:rPr>
                <w:ins w:id="1192" w:author="Birklhuber Bernd" w:date="2014-06-27T15:27:00Z"/>
                <w:rFonts w:ascii="ArialMT" w:hAnsi="ArialMT" w:cs="ArialMT"/>
                <w:sz w:val="18"/>
                <w:szCs w:val="18"/>
                <w:lang w:eastAsia="en-US"/>
              </w:rPr>
            </w:pPr>
            <w:ins w:id="1193" w:author="Birklhuber Bernd" w:date="2014-06-27T15:27:00Z">
              <w:r w:rsidRPr="00322DE7">
                <w:rPr>
                  <w:rFonts w:ascii="ArialMT" w:hAnsi="ArialMT" w:cs="ArialMT"/>
                  <w:sz w:val="18"/>
                  <w:szCs w:val="18"/>
                  <w:highlight w:val="yellow"/>
                  <w:lang w:eastAsia="en-US"/>
                </w:rPr>
                <w:t>14 : diving</w:t>
              </w:r>
            </w:ins>
          </w:p>
          <w:p w:rsidR="00D92177" w:rsidRDefault="00D92177" w:rsidP="00A1645D">
            <w:pPr>
              <w:spacing w:line="276" w:lineRule="auto"/>
              <w:rPr>
                <w:ins w:id="1194" w:author="Birklhuber Bernd" w:date="2014-06-27T15:27:00Z"/>
                <w:rFonts w:ascii="ArialMT" w:hAnsi="ArialMT" w:cs="ArialMT"/>
                <w:sz w:val="18"/>
                <w:szCs w:val="18"/>
                <w:lang w:eastAsia="en-US"/>
              </w:rPr>
            </w:pPr>
            <w:ins w:id="1195" w:author="Birklhuber Bernd" w:date="2014-06-27T15:27:00Z">
              <w:r w:rsidRPr="00A1645D">
                <w:rPr>
                  <w:rFonts w:ascii="ArialMT" w:hAnsi="ArialMT" w:cs="ArialMT"/>
                  <w:sz w:val="18"/>
                  <w:szCs w:val="18"/>
                  <w:lang w:eastAsia="en-US"/>
                </w:rPr>
                <w:t>15 : water level gauge</w:t>
              </w:r>
            </w:ins>
          </w:p>
          <w:p w:rsidR="00D92177" w:rsidRDefault="00D92177" w:rsidP="00A1645D">
            <w:pPr>
              <w:spacing w:line="276" w:lineRule="auto"/>
              <w:rPr>
                <w:ins w:id="1196" w:author="Birklhuber Bernd" w:date="2014-06-27T15:27:00Z"/>
                <w:rFonts w:ascii="ArialMT" w:hAnsi="ArialMT" w:cs="ArialMT"/>
                <w:sz w:val="18"/>
                <w:szCs w:val="18"/>
                <w:lang w:eastAsia="en-US"/>
              </w:rPr>
            </w:pPr>
            <w:ins w:id="1197" w:author="Birklhuber Bernd" w:date="2014-06-27T15:27:00Z">
              <w:r>
                <w:rPr>
                  <w:rFonts w:ascii="ArialMT" w:hAnsi="ArialMT" w:cs="ArialMT"/>
                  <w:sz w:val="18"/>
                  <w:szCs w:val="18"/>
                  <w:lang w:eastAsia="en-US"/>
                </w:rPr>
                <w:t xml:space="preserve">16 : </w:t>
              </w:r>
            </w:ins>
          </w:p>
          <w:p w:rsidR="00D92177" w:rsidRPr="000E289D" w:rsidRDefault="00D92177" w:rsidP="00A1645D">
            <w:pPr>
              <w:spacing w:line="276" w:lineRule="auto"/>
              <w:rPr>
                <w:rFonts w:eastAsia="Calibri" w:cs="Arial"/>
                <w:sz w:val="20"/>
                <w:szCs w:val="20"/>
                <w:lang w:eastAsia="en-US"/>
              </w:rPr>
            </w:pPr>
            <w:ins w:id="1198" w:author="Birklhuber Bernd" w:date="2014-06-27T15:27:00Z">
              <w:r>
                <w:rPr>
                  <w:rFonts w:ascii="ArialMT" w:hAnsi="ArialMT" w:cs="ArialMT"/>
                  <w:sz w:val="18"/>
                  <w:szCs w:val="18"/>
                  <w:lang w:eastAsia="en-US"/>
                </w:rPr>
                <w:t xml:space="preserve">18 : </w:t>
              </w:r>
              <w:r w:rsidRPr="00A1645D">
                <w:rPr>
                  <w:rFonts w:ascii="ArialMT" w:hAnsi="ArialMT" w:cs="ArialMT"/>
                  <w:sz w:val="18"/>
                  <w:szCs w:val="18"/>
                  <w:lang w:eastAsia="en-US"/>
                </w:rPr>
                <w:t>]</w:t>
              </w:r>
            </w:ins>
          </w:p>
        </w:tc>
        <w:tc>
          <w:tcPr>
            <w:tcW w:w="1134" w:type="dxa"/>
            <w:tcBorders>
              <w:top w:val="nil"/>
              <w:left w:val="nil"/>
              <w:bottom w:val="nil"/>
              <w:right w:val="nil"/>
            </w:tcBorders>
          </w:tcPr>
          <w:p w:rsidR="00D92177" w:rsidRPr="000E289D" w:rsidRDefault="00C10190" w:rsidP="00F63D4D">
            <w:pPr>
              <w:spacing w:line="276" w:lineRule="auto"/>
              <w:rPr>
                <w:rFonts w:eastAsia="Calibri" w:cs="Arial"/>
                <w:sz w:val="20"/>
                <w:szCs w:val="20"/>
                <w:lang w:eastAsia="en-US"/>
              </w:rPr>
            </w:pPr>
            <w:r>
              <w:rPr>
                <w:rFonts w:eastAsia="Calibri" w:cs="Arial"/>
                <w:sz w:val="20"/>
                <w:szCs w:val="20"/>
                <w:lang w:eastAsia="en-US"/>
              </w:rPr>
              <w:t>N</w:t>
            </w:r>
          </w:p>
        </w:tc>
        <w:tc>
          <w:tcPr>
            <w:tcW w:w="1134" w:type="dxa"/>
            <w:tcBorders>
              <w:top w:val="nil"/>
              <w:left w:val="nil"/>
              <w:bottom w:val="nil"/>
              <w:right w:val="nil"/>
            </w:tcBorders>
          </w:tcPr>
          <w:p w:rsidR="00D92177" w:rsidRPr="000E289D" w:rsidRDefault="002650D3" w:rsidP="00F63D4D">
            <w:pPr>
              <w:spacing w:line="276" w:lineRule="auto"/>
              <w:rPr>
                <w:rFonts w:eastAsia="Calibri" w:cs="Arial"/>
                <w:sz w:val="20"/>
                <w:szCs w:val="20"/>
                <w:lang w:eastAsia="en-US"/>
              </w:rPr>
            </w:pPr>
            <w:r>
              <w:rPr>
                <w:rFonts w:eastAsia="Calibri" w:cs="Arial"/>
                <w:sz w:val="20"/>
                <w:szCs w:val="20"/>
                <w:lang w:eastAsia="en-US"/>
              </w:rPr>
              <w:t>-(D:15,16, 18)</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322DE7" w:rsidRDefault="00D92177" w:rsidP="00F63D4D">
            <w:pPr>
              <w:spacing w:line="276" w:lineRule="auto"/>
              <w:rPr>
                <w:rFonts w:eastAsia="Calibri" w:cs="Arial"/>
                <w:sz w:val="20"/>
                <w:szCs w:val="20"/>
                <w:highlight w:val="yellow"/>
                <w:lang w:eastAsia="en-US"/>
              </w:rPr>
            </w:pPr>
            <w:del w:id="1199" w:author="Birklhuber Bernd" w:date="2014-06-27T15:29:00Z">
              <w:r w:rsidRPr="00322DE7" w:rsidDel="00426009">
                <w:rPr>
                  <w:rFonts w:eastAsia="Calibri" w:cs="Arial"/>
                  <w:sz w:val="20"/>
                  <w:szCs w:val="20"/>
                  <w:highlight w:val="yellow"/>
                  <w:lang w:eastAsia="en-US"/>
                </w:rPr>
                <w:delText>CONDTN</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322DE7" w:rsidRDefault="00D92177" w:rsidP="00F63D4D">
            <w:pPr>
              <w:spacing w:line="276" w:lineRule="auto"/>
              <w:jc w:val="center"/>
              <w:rPr>
                <w:rFonts w:eastAsia="Calibri" w:cs="Arial"/>
                <w:sz w:val="20"/>
                <w:szCs w:val="20"/>
                <w:highlight w:val="yellow"/>
                <w:lang w:eastAsia="en-US"/>
              </w:rPr>
            </w:pPr>
            <w:del w:id="1200" w:author="Birklhuber Bernd" w:date="2014-06-27T15:29:00Z">
              <w:r w:rsidRPr="00322DE7" w:rsidDel="00426009">
                <w:rPr>
                  <w:rFonts w:eastAsia="Calibri" w:cs="Arial"/>
                  <w:sz w:val="20"/>
                  <w:szCs w:val="20"/>
                  <w:highlight w:val="yellow"/>
                  <w:lang w:eastAsia="en-US"/>
                </w:rPr>
                <w:delText>O</w:delText>
              </w:r>
            </w:del>
          </w:p>
        </w:tc>
        <w:tc>
          <w:tcPr>
            <w:tcW w:w="6210" w:type="dxa"/>
            <w:tcBorders>
              <w:top w:val="nil"/>
              <w:left w:val="nil"/>
              <w:bottom w:val="nil"/>
              <w:right w:val="nil"/>
            </w:tcBorders>
            <w:shd w:val="clear" w:color="auto" w:fill="auto"/>
          </w:tcPr>
          <w:p w:rsidR="00D92177" w:rsidRPr="00322DE7" w:rsidRDefault="00D92177" w:rsidP="00F63D4D">
            <w:pPr>
              <w:spacing w:line="276" w:lineRule="auto"/>
              <w:rPr>
                <w:rFonts w:eastAsia="Calibri" w:cs="Arial"/>
                <w:sz w:val="20"/>
                <w:szCs w:val="20"/>
                <w:highlight w:val="yellow"/>
                <w:lang w:eastAsia="en-US"/>
              </w:rPr>
            </w:pPr>
            <w:del w:id="1201" w:author="Birklhuber Bernd" w:date="2014-06-27T15:29:00Z">
              <w:r w:rsidRPr="00322DE7" w:rsidDel="00426009">
                <w:rPr>
                  <w:rFonts w:eastAsia="Calibri" w:cs="Arial"/>
                  <w:sz w:val="20"/>
                  <w:szCs w:val="20"/>
                  <w:highlight w:val="yellow"/>
                  <w:lang w:eastAsia="en-US"/>
                </w:rPr>
                <w:delText>value list = "1,2,3,5"</w:delText>
              </w:r>
            </w:del>
          </w:p>
        </w:tc>
        <w:tc>
          <w:tcPr>
            <w:tcW w:w="1134" w:type="dxa"/>
            <w:tcBorders>
              <w:top w:val="nil"/>
              <w:left w:val="nil"/>
              <w:bottom w:val="nil"/>
              <w:right w:val="nil"/>
            </w:tcBorders>
          </w:tcPr>
          <w:p w:rsidR="00D92177" w:rsidRPr="00322DE7" w:rsidDel="00426009" w:rsidRDefault="00C10190"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Y</w:t>
            </w:r>
          </w:p>
        </w:tc>
        <w:tc>
          <w:tcPr>
            <w:tcW w:w="1134" w:type="dxa"/>
            <w:tcBorders>
              <w:top w:val="nil"/>
              <w:left w:val="nil"/>
              <w:bottom w:val="nil"/>
              <w:right w:val="nil"/>
            </w:tcBorders>
          </w:tcPr>
          <w:p w:rsidR="00D92177" w:rsidRPr="00322DE7" w:rsidDel="00426009" w:rsidRDefault="00F058F4"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02" w:author="Birklhuber Bernd" w:date="2014-06-27T15:28:00Z">
              <w:r w:rsidRPr="00A95735" w:rsidDel="00A1645D">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ins w:id="1203" w:author="Birklhuber Bernd" w:date="2014-06-27T15:28:00Z">
              <w:r w:rsidRPr="00A95735">
                <w:rPr>
                  <w:rFonts w:eastAsia="Calibri" w:cs="Arial"/>
                  <w:sz w:val="20"/>
                  <w:szCs w:val="20"/>
                  <w:lang w:eastAsia="en-US"/>
                </w:rPr>
                <w:t>Feature name</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CB3E4E"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04" w:author="Birklhuber Bernd" w:date="2014-06-27T15:28:00Z">
              <w:r w:rsidRPr="00A95735" w:rsidDel="00A1645D">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CB3E4E"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05" w:author="Birklhuber Bernd" w:date="2014-06-27T15:29:00Z">
              <w:r w:rsidRPr="00A95735" w:rsidDel="00426009">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ins w:id="1206" w:author="Birklhuber Bernd" w:date="2014-06-27T15:29:00Z">
              <w:r w:rsidRPr="00A95735">
                <w:rPr>
                  <w:rFonts w:eastAsia="Calibri" w:cs="Arial"/>
                  <w:sz w:val="20"/>
                  <w:szCs w:val="20"/>
                  <w:lang w:eastAsia="en-US"/>
                </w:rPr>
                <w:t>Information</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F63937"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07" w:author="Birklhuber Bernd" w:date="2014-06-27T15:29:00Z">
              <w:r w:rsidRPr="00A95735" w:rsidDel="00426009">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F63937"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208" w:author="Birklhuber Bernd" w:date="2014-06-27T15:29:00Z">
              <w:r w:rsidRPr="00A95735" w:rsidDel="00426009">
                <w:rPr>
                  <w:rFonts w:eastAsia="Calibri" w:cs="Arial"/>
                  <w:sz w:val="20"/>
                  <w:szCs w:val="20"/>
                  <w:lang w:eastAsia="en-US"/>
                </w:rPr>
                <w:delText>M</w:delText>
              </w:r>
            </w:del>
            <w:ins w:id="1209" w:author="Birklhuber Bernd" w:date="2014-06-27T15:29:00Z">
              <w:r w:rsidRPr="00A95735">
                <w:rPr>
                  <w:rFonts w:eastAsia="Calibri" w:cs="Arial"/>
                  <w:sz w:val="20"/>
                  <w:szCs w:val="20"/>
                  <w:lang w:eastAsia="en-US"/>
                </w:rPr>
                <w:t>O</w:t>
              </w:r>
            </w:ins>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min = "1"</w:t>
            </w: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E7519B" w:rsidP="00F63D4D">
            <w:pPr>
              <w:spacing w:line="276" w:lineRule="auto"/>
              <w:rPr>
                <w:rFonts w:eastAsia="Calibri" w:cs="Arial"/>
                <w:sz w:val="20"/>
                <w:szCs w:val="20"/>
                <w:lang w:eastAsia="en-US"/>
              </w:rPr>
            </w:pPr>
            <w:r w:rsidRPr="00A95735">
              <w:rPr>
                <w:rFonts w:eastAsia="Calibri" w:cs="Arial"/>
                <w:sz w:val="20"/>
                <w:szCs w:val="20"/>
                <w:lang w:eastAsia="en-US"/>
              </w:rPr>
              <w:t>N</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10" w:author="Birklhuber Bernd" w:date="2014-06-27T15:29:00Z">
              <w:r w:rsidRPr="00A95735" w:rsidDel="00426009">
                <w:rPr>
                  <w:rFonts w:eastAsia="Calibri" w:cs="Arial"/>
                  <w:sz w:val="20"/>
                  <w:szCs w:val="20"/>
                  <w:lang w:eastAsia="en-US"/>
                </w:rPr>
                <w:delText>PICREP</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211" w:author="Birklhuber Bernd" w:date="2014-06-27T15:29:00Z">
              <w:r w:rsidRPr="00A95735" w:rsidDel="00426009">
                <w:rPr>
                  <w:rFonts w:eastAsia="Calibri" w:cs="Arial"/>
                  <w:sz w:val="20"/>
                  <w:szCs w:val="20"/>
                  <w:lang w:eastAsia="en-US"/>
                </w:rPr>
                <w:delText>O</w:delText>
              </w:r>
            </w:del>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4D035D"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12" w:author="Birklhuber Bernd" w:date="2014-06-27T15:29:00Z">
              <w:r w:rsidRPr="00A95735" w:rsidDel="00426009">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C</w:t>
            </w:r>
          </w:p>
        </w:tc>
        <w:tc>
          <w:tcPr>
            <w:tcW w:w="6210" w:type="dxa"/>
            <w:tcBorders>
              <w:top w:val="nil"/>
              <w:left w:val="nil"/>
              <w:bottom w:val="nil"/>
              <w:right w:val="nil"/>
            </w:tcBorders>
            <w:shd w:val="clear" w:color="auto" w:fill="auto"/>
          </w:tcPr>
          <w:p w:rsidR="00D92177" w:rsidRPr="00A95735" w:rsidRDefault="00D92177" w:rsidP="00426009">
            <w:pPr>
              <w:spacing w:line="276" w:lineRule="auto"/>
              <w:rPr>
                <w:rFonts w:eastAsia="Calibri" w:cs="Arial"/>
                <w:sz w:val="20"/>
                <w:szCs w:val="20"/>
                <w:lang w:eastAsia="en-US"/>
              </w:rPr>
            </w:pPr>
            <w:ins w:id="1213" w:author="Birklhuber Bernd" w:date="2014-06-27T15:29:00Z">
              <w:r w:rsidRPr="00A95735">
                <w:rPr>
                  <w:rFonts w:eastAsia="Calibri" w:cs="Arial"/>
                  <w:sz w:val="20"/>
                  <w:szCs w:val="20"/>
                  <w:lang w:eastAsia="en-US"/>
                </w:rPr>
                <w:t xml:space="preserve">Textual </w:t>
              </w:r>
              <w:proofErr w:type="spellStart"/>
              <w:r w:rsidRPr="00A95735">
                <w:rPr>
                  <w:rFonts w:eastAsia="Calibri" w:cs="Arial"/>
                  <w:sz w:val="20"/>
                  <w:szCs w:val="20"/>
                  <w:lang w:eastAsia="en-US"/>
                </w:rPr>
                <w:t>desription</w:t>
              </w:r>
            </w:ins>
            <w:proofErr w:type="spellEnd"/>
          </w:p>
        </w:tc>
        <w:tc>
          <w:tcPr>
            <w:tcW w:w="1134" w:type="dxa"/>
            <w:tcBorders>
              <w:top w:val="nil"/>
              <w:left w:val="nil"/>
              <w:bottom w:val="nil"/>
              <w:right w:val="nil"/>
            </w:tcBorders>
          </w:tcPr>
          <w:p w:rsidR="00D92177" w:rsidRPr="00A95735" w:rsidRDefault="00D92177" w:rsidP="00426009">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257706" w:rsidP="00426009">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14" w:author="Birklhuber Bernd" w:date="2014-06-27T15:28:00Z">
              <w:r w:rsidRPr="00A95735" w:rsidDel="00A1645D">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ins w:id="1215" w:author="Birklhuber Bernd" w:date="2014-06-27T15:28:00Z">
              <w:r w:rsidRPr="00A95735">
                <w:rPr>
                  <w:rFonts w:eastAsia="Calibri" w:cs="Arial"/>
                  <w:sz w:val="20"/>
                  <w:szCs w:val="20"/>
                  <w:lang w:eastAsia="en-US"/>
                </w:rPr>
                <w:t xml:space="preserve"> fixed date range</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16" w:author="Birklhuber Bernd" w:date="2014-06-27T15:28:00Z">
              <w:r w:rsidRPr="00A95735" w:rsidDel="00A1645D">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17" w:author="Birklhuber Bernd" w:date="2014-06-27T15:28:00Z">
              <w:r w:rsidRPr="00A95735" w:rsidDel="00A1645D">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ins w:id="1218" w:author="Birklhuber Bernd" w:date="2014-06-27T15:28:00Z">
              <w:r w:rsidRPr="00A95735">
                <w:rPr>
                  <w:rFonts w:eastAsia="Calibri" w:cs="Arial"/>
                  <w:sz w:val="20"/>
                  <w:szCs w:val="20"/>
                  <w:lang w:eastAsia="en-US"/>
                </w:rPr>
                <w:t xml:space="preserve"> periodic date range</w:t>
              </w:r>
            </w:ins>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19" w:author="Birklhuber Bernd" w:date="2014-06-27T15:28:00Z">
              <w:r w:rsidRPr="00A95735" w:rsidDel="00A1645D">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r w:rsidRPr="00A95735">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r w:rsidRPr="00A95735">
              <w:rPr>
                <w:rFonts w:eastAsia="Calibri" w:cs="Arial"/>
                <w:sz w:val="20"/>
                <w:szCs w:val="20"/>
                <w:lang w:eastAsia="en-US"/>
              </w:rPr>
              <w:t>format = "</w:t>
            </w:r>
            <w:proofErr w:type="spellStart"/>
            <w:r w:rsidRPr="00A95735">
              <w:rPr>
                <w:rFonts w:eastAsia="Calibri" w:cs="Arial"/>
                <w:sz w:val="20"/>
                <w:szCs w:val="20"/>
                <w:lang w:eastAsia="en-US"/>
              </w:rPr>
              <w:t>ccyymmdd</w:t>
            </w:r>
            <w:proofErr w:type="spellEnd"/>
            <w:r w:rsidRPr="00A95735">
              <w:rPr>
                <w:rFonts w:eastAsia="Calibri" w:cs="Arial"/>
                <w:sz w:val="20"/>
                <w:szCs w:val="20"/>
                <w:lang w:eastAsia="en-US"/>
              </w:rPr>
              <w:t>"</w:t>
            </w:r>
          </w:p>
        </w:tc>
        <w:tc>
          <w:tcPr>
            <w:tcW w:w="1134" w:type="dxa"/>
            <w:tcBorders>
              <w:top w:val="nil"/>
              <w:left w:val="nil"/>
              <w:bottom w:val="nil"/>
              <w:right w:val="nil"/>
            </w:tcBorders>
          </w:tcPr>
          <w:p w:rsidR="00D92177" w:rsidRPr="00A95735"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RDefault="005E05A9" w:rsidP="00F63D4D">
            <w:pPr>
              <w:spacing w:line="276" w:lineRule="auto"/>
              <w:rPr>
                <w:rFonts w:eastAsia="Calibri" w:cs="Arial"/>
                <w:sz w:val="20"/>
                <w:szCs w:val="20"/>
                <w:lang w:eastAsia="en-US"/>
              </w:rPr>
            </w:pPr>
            <w:r w:rsidRPr="00A95735">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20" w:author="Birklhuber Bernd" w:date="2014-06-27T15:29:00Z">
              <w:r w:rsidRPr="00A95735" w:rsidDel="00426009">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221" w:author="Birklhuber Bernd" w:date="2014-06-27T15:29:00Z">
              <w:r w:rsidRPr="00A95735" w:rsidDel="00426009">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eastAsia="en-US"/>
              </w:rPr>
            </w:pPr>
            <w:del w:id="1222" w:author="Birklhuber Bernd" w:date="2014-06-27T15:29:00Z">
              <w:r w:rsidRPr="00A95735" w:rsidDel="00426009">
                <w:rPr>
                  <w:rFonts w:eastAsia="Calibri" w:cs="Arial"/>
                  <w:sz w:val="20"/>
                  <w:szCs w:val="20"/>
                  <w:lang w:eastAsia="en-US"/>
                </w:rPr>
                <w:delText>format = "ccyymmdd"</w:delText>
              </w:r>
            </w:del>
          </w:p>
        </w:tc>
        <w:tc>
          <w:tcPr>
            <w:tcW w:w="1134" w:type="dxa"/>
            <w:tcBorders>
              <w:top w:val="nil"/>
              <w:left w:val="nil"/>
              <w:bottom w:val="nil"/>
              <w:right w:val="nil"/>
            </w:tcBorders>
          </w:tcPr>
          <w:p w:rsidR="00D92177" w:rsidRPr="00A95735" w:rsidDel="00426009"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A95735" w:rsidDel="00426009" w:rsidRDefault="001B71ED" w:rsidP="00F63D4D">
            <w:pPr>
              <w:spacing w:line="276" w:lineRule="auto"/>
              <w:rPr>
                <w:rFonts w:eastAsia="Calibri" w:cs="Arial"/>
                <w:sz w:val="20"/>
                <w:szCs w:val="20"/>
                <w:lang w:eastAsia="en-US"/>
              </w:rPr>
            </w:pPr>
            <w:r w:rsidRPr="00A95735">
              <w:rPr>
                <w:rFonts w:eastAsia="Calibri" w:cs="Arial"/>
                <w:sz w:val="20"/>
                <w:szCs w:val="20"/>
                <w:lang w:eastAsia="en-US"/>
              </w:rPr>
              <w:t>N</w:t>
            </w:r>
          </w:p>
        </w:tc>
      </w:tr>
      <w:tr w:rsidR="00D92177" w:rsidRPr="00637B10"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rPr>
                <w:rFonts w:eastAsia="Calibri" w:cs="Arial"/>
                <w:sz w:val="20"/>
                <w:szCs w:val="20"/>
                <w:lang w:eastAsia="en-US"/>
              </w:rPr>
            </w:pPr>
            <w:del w:id="1223" w:author="Birklhuber Bernd" w:date="2014-06-27T15:29:00Z">
              <w:r w:rsidRPr="00A95735" w:rsidDel="00426009">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A95735" w:rsidRDefault="00D92177" w:rsidP="00F63D4D">
            <w:pPr>
              <w:spacing w:line="276" w:lineRule="auto"/>
              <w:jc w:val="center"/>
              <w:rPr>
                <w:rFonts w:eastAsia="Calibri" w:cs="Arial"/>
                <w:sz w:val="20"/>
                <w:szCs w:val="20"/>
                <w:lang w:eastAsia="en-US"/>
              </w:rPr>
            </w:pPr>
            <w:del w:id="1224" w:author="Birklhuber Bernd" w:date="2014-06-27T15:29:00Z">
              <w:r w:rsidRPr="00A95735" w:rsidDel="00426009">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D92177" w:rsidRPr="00A95735" w:rsidRDefault="00D92177" w:rsidP="00F63D4D">
            <w:pPr>
              <w:spacing w:line="276" w:lineRule="auto"/>
              <w:rPr>
                <w:rFonts w:eastAsia="Calibri" w:cs="Arial"/>
                <w:sz w:val="20"/>
                <w:szCs w:val="20"/>
                <w:lang w:val="fr-FR" w:eastAsia="en-US"/>
              </w:rPr>
            </w:pPr>
            <w:del w:id="1225" w:author="Birklhuber Bernd" w:date="2014-06-27T15:29:00Z">
              <w:r w:rsidRPr="00A95735" w:rsidDel="00426009">
                <w:rPr>
                  <w:rFonts w:eastAsia="Calibri" w:cs="Arial"/>
                  <w:sz w:val="20"/>
                  <w:szCs w:val="20"/>
                  <w:lang w:val="fr-FR" w:eastAsia="en-US"/>
                </w:rPr>
                <w:delText>format = "cc,cc,ccccc,c..."</w:delText>
              </w:r>
            </w:del>
          </w:p>
        </w:tc>
        <w:tc>
          <w:tcPr>
            <w:tcW w:w="1134" w:type="dxa"/>
            <w:tcBorders>
              <w:top w:val="nil"/>
              <w:left w:val="nil"/>
              <w:bottom w:val="nil"/>
              <w:right w:val="nil"/>
            </w:tcBorders>
          </w:tcPr>
          <w:p w:rsidR="00D92177" w:rsidRPr="00A95735" w:rsidDel="00426009" w:rsidRDefault="00D9217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92177" w:rsidRPr="00A95735" w:rsidDel="00426009" w:rsidRDefault="001B71ED" w:rsidP="00F63D4D">
            <w:pPr>
              <w:spacing w:line="276" w:lineRule="auto"/>
              <w:rPr>
                <w:rFonts w:eastAsia="Calibri" w:cs="Arial"/>
                <w:sz w:val="20"/>
                <w:szCs w:val="20"/>
                <w:lang w:val="fr-FR" w:eastAsia="en-US"/>
              </w:rPr>
            </w:pPr>
            <w:r w:rsidRPr="00A95735">
              <w:rPr>
                <w:rFonts w:eastAsia="Calibri" w:cs="Arial"/>
                <w:sz w:val="20"/>
                <w:szCs w:val="20"/>
                <w:lang w:val="fr-FR" w:eastAsia="en-US"/>
              </w:rPr>
              <w:t>N</w:t>
            </w:r>
          </w:p>
        </w:tc>
      </w:tr>
      <w:tr w:rsidR="00D92177" w:rsidRPr="00637B10" w:rsidTr="00396CE0">
        <w:trPr>
          <w:ins w:id="1226" w:author="Birklhuber Bernd" w:date="2014-06-27T15:27:00Z"/>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ins w:id="1227" w:author="Birklhuber Bernd" w:date="2014-06-27T15:27: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ins w:id="1228" w:author="Birklhuber Bernd" w:date="2014-06-27T15:27:00Z"/>
                <w:rFonts w:eastAsia="Calibri" w:cs="Arial"/>
                <w:sz w:val="20"/>
                <w:szCs w:val="20"/>
                <w:lang w:eastAsia="en-US"/>
              </w:rPr>
            </w:pPr>
          </w:p>
        </w:tc>
        <w:tc>
          <w:tcPr>
            <w:tcW w:w="6210" w:type="dxa"/>
            <w:tcBorders>
              <w:top w:val="nil"/>
              <w:left w:val="nil"/>
              <w:bottom w:val="nil"/>
              <w:right w:val="nil"/>
            </w:tcBorders>
            <w:shd w:val="clear" w:color="auto" w:fill="auto"/>
          </w:tcPr>
          <w:p w:rsidR="00D92177" w:rsidRPr="00322DE7" w:rsidRDefault="00D92177" w:rsidP="00F63D4D">
            <w:pPr>
              <w:spacing w:line="276" w:lineRule="auto"/>
              <w:rPr>
                <w:ins w:id="1229" w:author="Birklhuber Bernd" w:date="2014-06-27T15:27:00Z"/>
                <w:rFonts w:eastAsia="Calibri" w:cs="Arial"/>
                <w:sz w:val="20"/>
                <w:szCs w:val="20"/>
                <w:highlight w:val="yellow"/>
                <w:lang w:val="fr-FR" w:eastAsia="en-US"/>
              </w:rPr>
            </w:pPr>
            <w:ins w:id="1230" w:author="Birklhuber Bernd" w:date="2014-06-27T15:28:00Z">
              <w:r w:rsidRPr="00322DE7">
                <w:rPr>
                  <w:rFonts w:eastAsia="Calibri" w:cs="Arial"/>
                  <w:sz w:val="20"/>
                  <w:szCs w:val="20"/>
                  <w:highlight w:val="yellow"/>
                  <w:lang w:val="fr-FR" w:eastAsia="en-US"/>
                </w:rPr>
                <w:t xml:space="preserve">Communication </w:t>
              </w:r>
              <w:proofErr w:type="spellStart"/>
              <w:r w:rsidRPr="00322DE7">
                <w:rPr>
                  <w:rFonts w:eastAsia="Calibri" w:cs="Arial"/>
                  <w:sz w:val="20"/>
                  <w:szCs w:val="20"/>
                  <w:highlight w:val="yellow"/>
                  <w:lang w:val="fr-FR" w:eastAsia="en-US"/>
                </w:rPr>
                <w:t>channel</w:t>
              </w:r>
            </w:ins>
            <w:proofErr w:type="spellEnd"/>
          </w:p>
        </w:tc>
        <w:tc>
          <w:tcPr>
            <w:tcW w:w="1134" w:type="dxa"/>
            <w:tcBorders>
              <w:top w:val="nil"/>
              <w:left w:val="nil"/>
              <w:bottom w:val="nil"/>
              <w:right w:val="nil"/>
            </w:tcBorders>
          </w:tcPr>
          <w:p w:rsidR="00D92177" w:rsidRPr="00322DE7" w:rsidRDefault="00C10190"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D92177" w:rsidRPr="00322DE7" w:rsidRDefault="00D92177" w:rsidP="00F63D4D">
            <w:pPr>
              <w:spacing w:line="276" w:lineRule="auto"/>
              <w:rPr>
                <w:rFonts w:eastAsia="Calibri" w:cs="Arial"/>
                <w:sz w:val="20"/>
                <w:szCs w:val="20"/>
                <w:highlight w:val="yellow"/>
                <w:lang w:val="fr-FR" w:eastAsia="en-US"/>
              </w:rPr>
            </w:pPr>
          </w:p>
        </w:tc>
      </w:tr>
      <w:tr w:rsidR="00D92177" w:rsidRPr="00637B10" w:rsidTr="00396CE0">
        <w:trPr>
          <w:ins w:id="1231" w:author="Birklhuber Bernd" w:date="2014-06-27T15:28:00Z"/>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ins w:id="1232" w:author="Birklhuber Bernd" w:date="2014-06-27T15:28: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ins w:id="1233" w:author="Birklhuber Bernd" w:date="2014-06-27T15:28:00Z"/>
                <w:rFonts w:eastAsia="Calibri" w:cs="Arial"/>
                <w:sz w:val="20"/>
                <w:szCs w:val="20"/>
                <w:lang w:eastAsia="en-US"/>
              </w:rPr>
            </w:pPr>
          </w:p>
        </w:tc>
        <w:tc>
          <w:tcPr>
            <w:tcW w:w="6210" w:type="dxa"/>
            <w:tcBorders>
              <w:top w:val="nil"/>
              <w:left w:val="nil"/>
              <w:bottom w:val="nil"/>
              <w:right w:val="nil"/>
            </w:tcBorders>
            <w:shd w:val="clear" w:color="auto" w:fill="auto"/>
          </w:tcPr>
          <w:p w:rsidR="00D92177" w:rsidRPr="00322DE7" w:rsidRDefault="00D92177" w:rsidP="00F63D4D">
            <w:pPr>
              <w:spacing w:line="276" w:lineRule="auto"/>
              <w:rPr>
                <w:ins w:id="1234" w:author="Birklhuber Bernd" w:date="2014-06-27T15:28:00Z"/>
                <w:rFonts w:eastAsia="Calibri" w:cs="Arial"/>
                <w:sz w:val="20"/>
                <w:szCs w:val="20"/>
                <w:highlight w:val="yellow"/>
                <w:lang w:eastAsia="en-US"/>
              </w:rPr>
            </w:pPr>
            <w:ins w:id="1235" w:author="Birklhuber Bernd" w:date="2014-06-27T15:28:00Z">
              <w:r w:rsidRPr="00322DE7">
                <w:rPr>
                  <w:rFonts w:eastAsia="Calibri" w:cs="Arial"/>
                  <w:sz w:val="20"/>
                  <w:szCs w:val="20"/>
                  <w:highlight w:val="yellow"/>
                  <w:lang w:eastAsia="en-US"/>
                </w:rPr>
                <w:t>Status</w:t>
              </w:r>
            </w:ins>
          </w:p>
          <w:p w:rsidR="00D92177" w:rsidRPr="00322DE7" w:rsidRDefault="00D92177" w:rsidP="00A1645D">
            <w:pPr>
              <w:autoSpaceDE w:val="0"/>
              <w:autoSpaceDN w:val="0"/>
              <w:adjustRightInd w:val="0"/>
              <w:rPr>
                <w:ins w:id="1236" w:author="Birklhuber Bernd" w:date="2014-06-27T15:28:00Z"/>
                <w:rFonts w:ascii="ArialMT" w:hAnsi="ArialMT" w:cs="ArialMT"/>
                <w:sz w:val="18"/>
                <w:szCs w:val="18"/>
                <w:highlight w:val="yellow"/>
                <w:lang w:eastAsia="en-US"/>
              </w:rPr>
            </w:pPr>
            <w:ins w:id="1237" w:author="Birklhuber Bernd" w:date="2014-06-27T15:29:00Z">
              <w:r w:rsidRPr="00322DE7">
                <w:rPr>
                  <w:rFonts w:ascii="ArialMT" w:hAnsi="ArialMT" w:cs="ArialMT"/>
                  <w:sz w:val="18"/>
                  <w:szCs w:val="18"/>
                  <w:highlight w:val="yellow"/>
                  <w:lang w:eastAsia="en-US"/>
                </w:rPr>
                <w:t>[</w:t>
              </w:r>
            </w:ins>
            <w:ins w:id="1238" w:author="Birklhuber Bernd" w:date="2014-06-27T15:28:00Z">
              <w:r w:rsidRPr="00322DE7">
                <w:rPr>
                  <w:rFonts w:ascii="ArialMT" w:hAnsi="ArialMT" w:cs="ArialMT"/>
                  <w:sz w:val="18"/>
                  <w:szCs w:val="18"/>
                  <w:highlight w:val="yellow"/>
                  <w:lang w:eastAsia="en-US"/>
                </w:rPr>
                <w:t>1 : permanent</w:t>
              </w:r>
            </w:ins>
          </w:p>
          <w:p w:rsidR="00D92177" w:rsidRPr="00322DE7" w:rsidRDefault="00D92177" w:rsidP="00A1645D">
            <w:pPr>
              <w:autoSpaceDE w:val="0"/>
              <w:autoSpaceDN w:val="0"/>
              <w:adjustRightInd w:val="0"/>
              <w:rPr>
                <w:ins w:id="1239" w:author="Birklhuber Bernd" w:date="2014-06-27T15:28:00Z"/>
                <w:rFonts w:ascii="ArialMT" w:hAnsi="ArialMT" w:cs="ArialMT"/>
                <w:sz w:val="18"/>
                <w:szCs w:val="18"/>
                <w:highlight w:val="yellow"/>
                <w:lang w:eastAsia="en-US"/>
              </w:rPr>
            </w:pPr>
            <w:ins w:id="1240" w:author="Birklhuber Bernd" w:date="2014-06-27T15:28:00Z">
              <w:r w:rsidRPr="00322DE7">
                <w:rPr>
                  <w:rFonts w:ascii="ArialMT" w:hAnsi="ArialMT" w:cs="ArialMT"/>
                  <w:sz w:val="18"/>
                  <w:szCs w:val="18"/>
                  <w:highlight w:val="yellow"/>
                  <w:lang w:eastAsia="en-US"/>
                </w:rPr>
                <w:t>2 : occasional</w:t>
              </w:r>
            </w:ins>
          </w:p>
          <w:p w:rsidR="00D92177" w:rsidRPr="00322DE7" w:rsidRDefault="00D92177" w:rsidP="00A1645D">
            <w:pPr>
              <w:autoSpaceDE w:val="0"/>
              <w:autoSpaceDN w:val="0"/>
              <w:adjustRightInd w:val="0"/>
              <w:rPr>
                <w:ins w:id="1241" w:author="Birklhuber Bernd" w:date="2014-06-27T15:28:00Z"/>
                <w:rFonts w:ascii="ArialMT" w:hAnsi="ArialMT" w:cs="ArialMT"/>
                <w:sz w:val="18"/>
                <w:szCs w:val="18"/>
                <w:highlight w:val="yellow"/>
                <w:lang w:eastAsia="en-US"/>
              </w:rPr>
            </w:pPr>
            <w:ins w:id="1242" w:author="Birklhuber Bernd" w:date="2014-06-27T15:28:00Z">
              <w:r w:rsidRPr="00322DE7">
                <w:rPr>
                  <w:rFonts w:ascii="ArialMT" w:hAnsi="ArialMT" w:cs="ArialMT"/>
                  <w:sz w:val="18"/>
                  <w:szCs w:val="18"/>
                  <w:highlight w:val="yellow"/>
                  <w:lang w:eastAsia="en-US"/>
                </w:rPr>
                <w:t>4 : not in use</w:t>
              </w:r>
            </w:ins>
          </w:p>
          <w:p w:rsidR="00D92177" w:rsidRPr="00322DE7" w:rsidRDefault="00D92177" w:rsidP="00A1645D">
            <w:pPr>
              <w:autoSpaceDE w:val="0"/>
              <w:autoSpaceDN w:val="0"/>
              <w:adjustRightInd w:val="0"/>
              <w:rPr>
                <w:ins w:id="1243" w:author="Birklhuber Bernd" w:date="2014-06-27T15:28:00Z"/>
                <w:rFonts w:ascii="ArialMT" w:hAnsi="ArialMT" w:cs="ArialMT"/>
                <w:sz w:val="18"/>
                <w:szCs w:val="18"/>
                <w:highlight w:val="yellow"/>
                <w:lang w:eastAsia="en-US"/>
              </w:rPr>
            </w:pPr>
            <w:ins w:id="1244" w:author="Birklhuber Bernd" w:date="2014-06-27T15:28:00Z">
              <w:r w:rsidRPr="00322DE7">
                <w:rPr>
                  <w:rFonts w:ascii="ArialMT" w:hAnsi="ArialMT" w:cs="ArialMT"/>
                  <w:sz w:val="18"/>
                  <w:szCs w:val="18"/>
                  <w:highlight w:val="yellow"/>
                  <w:lang w:eastAsia="en-US"/>
                </w:rPr>
                <w:t>5 : periodic/intermittent</w:t>
              </w:r>
            </w:ins>
          </w:p>
          <w:p w:rsidR="00D92177" w:rsidRPr="00322DE7" w:rsidRDefault="00D92177" w:rsidP="00A1645D">
            <w:pPr>
              <w:autoSpaceDE w:val="0"/>
              <w:autoSpaceDN w:val="0"/>
              <w:adjustRightInd w:val="0"/>
              <w:rPr>
                <w:ins w:id="1245" w:author="Birklhuber Bernd" w:date="2014-06-27T15:28:00Z"/>
                <w:rFonts w:ascii="ArialMT" w:hAnsi="ArialMT" w:cs="ArialMT"/>
                <w:sz w:val="18"/>
                <w:szCs w:val="18"/>
                <w:highlight w:val="yellow"/>
                <w:lang w:eastAsia="en-US"/>
              </w:rPr>
            </w:pPr>
            <w:ins w:id="1246" w:author="Birklhuber Bernd" w:date="2014-06-27T15:28:00Z">
              <w:r w:rsidRPr="00322DE7">
                <w:rPr>
                  <w:rFonts w:ascii="ArialMT" w:hAnsi="ArialMT" w:cs="ArialMT"/>
                  <w:sz w:val="18"/>
                  <w:szCs w:val="18"/>
                  <w:highlight w:val="yellow"/>
                  <w:lang w:eastAsia="en-US"/>
                </w:rPr>
                <w:t>7 : temporary</w:t>
              </w:r>
            </w:ins>
          </w:p>
          <w:p w:rsidR="00D92177" w:rsidRPr="00322DE7" w:rsidRDefault="00D92177" w:rsidP="00A1645D">
            <w:pPr>
              <w:autoSpaceDE w:val="0"/>
              <w:autoSpaceDN w:val="0"/>
              <w:adjustRightInd w:val="0"/>
              <w:rPr>
                <w:ins w:id="1247" w:author="Birklhuber Bernd" w:date="2014-06-27T15:28:00Z"/>
                <w:rFonts w:ascii="ArialMT" w:hAnsi="ArialMT" w:cs="ArialMT"/>
                <w:sz w:val="18"/>
                <w:szCs w:val="18"/>
                <w:highlight w:val="yellow"/>
                <w:lang w:eastAsia="en-US"/>
              </w:rPr>
            </w:pPr>
            <w:ins w:id="1248" w:author="Birklhuber Bernd" w:date="2014-06-27T15:28:00Z">
              <w:r w:rsidRPr="00322DE7">
                <w:rPr>
                  <w:rFonts w:ascii="ArialMT" w:hAnsi="ArialMT" w:cs="ArialMT"/>
                  <w:sz w:val="18"/>
                  <w:szCs w:val="18"/>
                  <w:highlight w:val="yellow"/>
                  <w:lang w:eastAsia="en-US"/>
                </w:rPr>
                <w:t>8 : private</w:t>
              </w:r>
            </w:ins>
          </w:p>
          <w:p w:rsidR="00D92177" w:rsidRPr="00322DE7" w:rsidRDefault="00D92177" w:rsidP="00A1645D">
            <w:pPr>
              <w:autoSpaceDE w:val="0"/>
              <w:autoSpaceDN w:val="0"/>
              <w:adjustRightInd w:val="0"/>
              <w:rPr>
                <w:ins w:id="1249" w:author="Birklhuber Bernd" w:date="2014-06-27T15:28:00Z"/>
                <w:rFonts w:ascii="ArialMT" w:hAnsi="ArialMT" w:cs="ArialMT"/>
                <w:sz w:val="18"/>
                <w:szCs w:val="18"/>
                <w:highlight w:val="yellow"/>
                <w:lang w:eastAsia="en-US"/>
              </w:rPr>
            </w:pPr>
            <w:ins w:id="1250" w:author="Birklhuber Bernd" w:date="2014-06-27T15:28:00Z">
              <w:r w:rsidRPr="00322DE7">
                <w:rPr>
                  <w:rFonts w:ascii="ArialMT" w:hAnsi="ArialMT" w:cs="ArialMT"/>
                  <w:sz w:val="18"/>
                  <w:szCs w:val="18"/>
                  <w:highlight w:val="yellow"/>
                  <w:lang w:eastAsia="en-US"/>
                </w:rPr>
                <w:t>12 : illuminated</w:t>
              </w:r>
            </w:ins>
          </w:p>
          <w:p w:rsidR="00D92177" w:rsidRPr="00322DE7" w:rsidRDefault="00D92177" w:rsidP="00A1645D">
            <w:pPr>
              <w:autoSpaceDE w:val="0"/>
              <w:autoSpaceDN w:val="0"/>
              <w:adjustRightInd w:val="0"/>
              <w:rPr>
                <w:ins w:id="1251" w:author="Birklhuber Bernd" w:date="2014-06-27T15:28:00Z"/>
                <w:rFonts w:ascii="ArialMT" w:hAnsi="ArialMT" w:cs="ArialMT"/>
                <w:sz w:val="18"/>
                <w:szCs w:val="18"/>
                <w:highlight w:val="yellow"/>
                <w:lang w:eastAsia="en-US"/>
              </w:rPr>
            </w:pPr>
            <w:ins w:id="1252" w:author="Birklhuber Bernd" w:date="2014-06-27T15:28:00Z">
              <w:r w:rsidRPr="00322DE7">
                <w:rPr>
                  <w:rFonts w:ascii="ArialMT" w:hAnsi="ArialMT" w:cs="ArialMT"/>
                  <w:sz w:val="18"/>
                  <w:szCs w:val="18"/>
                  <w:highlight w:val="yellow"/>
                  <w:lang w:eastAsia="en-US"/>
                </w:rPr>
                <w:t>14 : public</w:t>
              </w:r>
            </w:ins>
          </w:p>
          <w:p w:rsidR="00D92177" w:rsidRPr="00322DE7" w:rsidRDefault="00D92177" w:rsidP="00A1645D">
            <w:pPr>
              <w:autoSpaceDE w:val="0"/>
              <w:autoSpaceDN w:val="0"/>
              <w:adjustRightInd w:val="0"/>
              <w:rPr>
                <w:ins w:id="1253" w:author="Birklhuber Bernd" w:date="2014-06-27T15:28:00Z"/>
                <w:rFonts w:ascii="ArialMT" w:hAnsi="ArialMT" w:cs="ArialMT"/>
                <w:sz w:val="18"/>
                <w:szCs w:val="18"/>
                <w:highlight w:val="yellow"/>
                <w:lang w:val="de-AT" w:eastAsia="en-US"/>
              </w:rPr>
            </w:pPr>
            <w:ins w:id="1254" w:author="Birklhuber Bernd" w:date="2014-06-27T15:28:00Z">
              <w:r w:rsidRPr="00322DE7">
                <w:rPr>
                  <w:rFonts w:ascii="ArialMT" w:hAnsi="ArialMT" w:cs="ArialMT"/>
                  <w:sz w:val="18"/>
                  <w:szCs w:val="18"/>
                  <w:highlight w:val="yellow"/>
                  <w:lang w:val="de-AT" w:eastAsia="en-US"/>
                </w:rPr>
                <w:t xml:space="preserve">15 : </w:t>
              </w:r>
              <w:proofErr w:type="spellStart"/>
              <w:r w:rsidRPr="00322DE7">
                <w:rPr>
                  <w:rFonts w:ascii="ArialMT" w:hAnsi="ArialMT" w:cs="ArialMT"/>
                  <w:sz w:val="18"/>
                  <w:szCs w:val="18"/>
                  <w:highlight w:val="yellow"/>
                  <w:lang w:val="de-AT" w:eastAsia="en-US"/>
                </w:rPr>
                <w:t>synchronized</w:t>
              </w:r>
              <w:proofErr w:type="spellEnd"/>
            </w:ins>
          </w:p>
          <w:p w:rsidR="00D92177" w:rsidRPr="00322DE7" w:rsidRDefault="00D92177" w:rsidP="00A1645D">
            <w:pPr>
              <w:spacing w:line="276" w:lineRule="auto"/>
              <w:rPr>
                <w:ins w:id="1255" w:author="Birklhuber Bernd" w:date="2014-06-27T15:29:00Z"/>
                <w:rFonts w:ascii="ArialMT" w:hAnsi="ArialMT" w:cs="ArialMT"/>
                <w:sz w:val="18"/>
                <w:szCs w:val="18"/>
                <w:highlight w:val="yellow"/>
                <w:lang w:val="de-AT" w:eastAsia="en-US"/>
              </w:rPr>
            </w:pPr>
            <w:ins w:id="1256" w:author="Birklhuber Bernd" w:date="2014-06-27T15:28:00Z">
              <w:r w:rsidRPr="00322DE7">
                <w:rPr>
                  <w:rFonts w:ascii="ArialMT" w:hAnsi="ArialMT" w:cs="ArialMT"/>
                  <w:sz w:val="18"/>
                  <w:szCs w:val="18"/>
                  <w:highlight w:val="yellow"/>
                  <w:lang w:val="de-AT" w:eastAsia="en-US"/>
                </w:rPr>
                <w:t xml:space="preserve">16 : </w:t>
              </w:r>
              <w:proofErr w:type="spellStart"/>
              <w:r w:rsidRPr="00322DE7">
                <w:rPr>
                  <w:rFonts w:ascii="ArialMT" w:hAnsi="ArialMT" w:cs="ArialMT"/>
                  <w:sz w:val="18"/>
                  <w:szCs w:val="18"/>
                  <w:highlight w:val="yellow"/>
                  <w:lang w:val="de-AT" w:eastAsia="en-US"/>
                </w:rPr>
                <w:t>watched</w:t>
              </w:r>
            </w:ins>
            <w:proofErr w:type="spellEnd"/>
          </w:p>
          <w:p w:rsidR="00D92177" w:rsidRPr="00322DE7" w:rsidRDefault="00D92177" w:rsidP="00A1645D">
            <w:pPr>
              <w:spacing w:line="276" w:lineRule="auto"/>
              <w:rPr>
                <w:ins w:id="1257" w:author="Birklhuber Bernd" w:date="2014-06-27T15:28:00Z"/>
                <w:rFonts w:eastAsia="Calibri" w:cs="Arial"/>
                <w:sz w:val="20"/>
                <w:szCs w:val="20"/>
                <w:highlight w:val="yellow"/>
                <w:lang w:val="fr-FR" w:eastAsia="en-US"/>
              </w:rPr>
            </w:pPr>
            <w:ins w:id="1258" w:author="Birklhuber Bernd" w:date="2014-06-27T15:29:00Z">
              <w:r w:rsidRPr="00322DE7">
                <w:rPr>
                  <w:rFonts w:ascii="ArialMT" w:hAnsi="ArialMT" w:cs="ArialMT"/>
                  <w:sz w:val="18"/>
                  <w:szCs w:val="18"/>
                  <w:highlight w:val="yellow"/>
                  <w:lang w:val="de-AT" w:eastAsia="en-US"/>
                </w:rPr>
                <w:t xml:space="preserve">17 : </w:t>
              </w:r>
              <w:proofErr w:type="spellStart"/>
              <w:r w:rsidRPr="00322DE7">
                <w:rPr>
                  <w:rFonts w:ascii="ArialMT" w:hAnsi="ArialMT" w:cs="ArialMT"/>
                  <w:sz w:val="18"/>
                  <w:szCs w:val="18"/>
                  <w:highlight w:val="yellow"/>
                  <w:lang w:val="de-AT" w:eastAsia="en-US"/>
                </w:rPr>
                <w:t>un-watched</w:t>
              </w:r>
              <w:proofErr w:type="spellEnd"/>
              <w:r w:rsidRPr="00322DE7">
                <w:rPr>
                  <w:rFonts w:ascii="ArialMT" w:hAnsi="ArialMT" w:cs="ArialMT"/>
                  <w:sz w:val="18"/>
                  <w:szCs w:val="18"/>
                  <w:highlight w:val="yellow"/>
                  <w:lang w:val="de-AT" w:eastAsia="en-US"/>
                </w:rPr>
                <w:t>]</w:t>
              </w:r>
            </w:ins>
          </w:p>
        </w:tc>
        <w:tc>
          <w:tcPr>
            <w:tcW w:w="1134" w:type="dxa"/>
            <w:tcBorders>
              <w:top w:val="nil"/>
              <w:left w:val="nil"/>
              <w:bottom w:val="nil"/>
              <w:right w:val="nil"/>
            </w:tcBorders>
          </w:tcPr>
          <w:p w:rsidR="00D92177" w:rsidRPr="00322DE7" w:rsidRDefault="00C10190" w:rsidP="00F63D4D">
            <w:pPr>
              <w:spacing w:line="276" w:lineRule="auto"/>
              <w:rPr>
                <w:rFonts w:eastAsia="Calibri" w:cs="Arial"/>
                <w:sz w:val="20"/>
                <w:szCs w:val="20"/>
                <w:highlight w:val="yellow"/>
                <w:lang w:eastAsia="en-US"/>
              </w:rPr>
            </w:pPr>
            <w:r>
              <w:rPr>
                <w:rFonts w:eastAsia="Calibri" w:cs="Arial"/>
                <w:sz w:val="20"/>
                <w:szCs w:val="20"/>
                <w:highlight w:val="yellow"/>
                <w:lang w:eastAsia="en-US"/>
              </w:rPr>
              <w:t>N</w:t>
            </w:r>
          </w:p>
        </w:tc>
        <w:tc>
          <w:tcPr>
            <w:tcW w:w="1134" w:type="dxa"/>
            <w:tcBorders>
              <w:top w:val="nil"/>
              <w:left w:val="nil"/>
              <w:bottom w:val="nil"/>
              <w:right w:val="nil"/>
            </w:tcBorders>
          </w:tcPr>
          <w:p w:rsidR="00D92177" w:rsidRPr="00322DE7" w:rsidRDefault="00D92177" w:rsidP="00F63D4D">
            <w:pPr>
              <w:spacing w:line="276" w:lineRule="auto"/>
              <w:rPr>
                <w:rFonts w:eastAsia="Calibri" w:cs="Arial"/>
                <w:sz w:val="20"/>
                <w:szCs w:val="20"/>
                <w:highlight w:val="yellow"/>
                <w:lang w:eastAsia="en-US"/>
              </w:rPr>
            </w:pPr>
          </w:p>
        </w:tc>
      </w:tr>
      <w:tr w:rsidR="0048409E" w:rsidRPr="00637B10" w:rsidTr="00396CE0">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Default="0048409E" w:rsidP="00F63D4D">
            <w:pPr>
              <w:spacing w:line="276" w:lineRule="auto"/>
              <w:rPr>
                <w:rFonts w:eastAsia="Calibri" w:cs="Arial"/>
                <w:sz w:val="20"/>
                <w:szCs w:val="20"/>
                <w:highlight w:val="yellow"/>
                <w:lang w:eastAsia="en-US"/>
              </w:rPr>
            </w:pPr>
          </w:p>
        </w:tc>
        <w:tc>
          <w:tcPr>
            <w:tcW w:w="1134" w:type="dxa"/>
            <w:tcBorders>
              <w:top w:val="nil"/>
              <w:left w:val="nil"/>
              <w:bottom w:val="nil"/>
              <w:right w:val="nil"/>
            </w:tcBorders>
          </w:tcPr>
          <w:p w:rsidR="0048409E" w:rsidRPr="00322DE7" w:rsidRDefault="0048409E" w:rsidP="00F63D4D">
            <w:pPr>
              <w:spacing w:line="276" w:lineRule="auto"/>
              <w:rPr>
                <w:rFonts w:eastAsia="Calibri" w:cs="Arial"/>
                <w:sz w:val="20"/>
                <w:szCs w:val="20"/>
                <w:highlight w:val="yellow"/>
                <w:lang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Sounding datum</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760FBE" w:rsidRDefault="00B103EC" w:rsidP="00F63D4D">
            <w:pPr>
              <w:spacing w:line="276" w:lineRule="auto"/>
              <w:rPr>
                <w:rFonts w:eastAsia="Calibri" w:cs="Arial"/>
                <w:sz w:val="20"/>
                <w:szCs w:val="20"/>
                <w:lang w:eastAsia="en-US"/>
              </w:rPr>
            </w:pPr>
            <w:del w:id="1259" w:author="Birklhuber Bernd" w:date="2014-06-27T15:30:00Z">
              <w:r w:rsidRPr="00760FBE" w:rsidDel="00426009">
                <w:rPr>
                  <w:rFonts w:eastAsia="Calibri" w:cs="Arial"/>
                  <w:sz w:val="20"/>
                  <w:szCs w:val="20"/>
                  <w:lang w:eastAsia="en-US"/>
                </w:rPr>
                <w:delText>m_sdat</w:delText>
              </w:r>
            </w:del>
            <w:ins w:id="1260" w:author="Birklhuber Bernd" w:date="2014-06-27T15:30:00Z">
              <w:r w:rsidR="00426009" w:rsidRPr="00760FBE">
                <w:rPr>
                  <w:rFonts w:eastAsia="Calibri" w:cs="Arial"/>
                  <w:sz w:val="20"/>
                  <w:szCs w:val="20"/>
                  <w:lang w:eastAsia="en-US"/>
                </w:rPr>
                <w:t>M_SDAT</w:t>
              </w:r>
            </w:ins>
          </w:p>
        </w:tc>
        <w:tc>
          <w:tcPr>
            <w:tcW w:w="720" w:type="dxa"/>
            <w:tcBorders>
              <w:top w:val="nil"/>
              <w:left w:val="nil"/>
              <w:bottom w:val="nil"/>
              <w:right w:val="nil"/>
            </w:tcBorders>
            <w:shd w:val="clear" w:color="auto" w:fill="auto"/>
          </w:tcPr>
          <w:p w:rsidR="00B103EC" w:rsidRPr="00760FBE" w:rsidRDefault="00B103EC" w:rsidP="00F63D4D">
            <w:pPr>
              <w:spacing w:line="276" w:lineRule="auto"/>
              <w:jc w:val="right"/>
              <w:rPr>
                <w:rFonts w:eastAsia="Calibri" w:cs="Arial"/>
                <w:sz w:val="20"/>
                <w:szCs w:val="20"/>
                <w:lang w:eastAsia="en-US"/>
              </w:rPr>
            </w:pPr>
            <w:r w:rsidRPr="00760FBE">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760FBE" w:rsidRDefault="00B103EC" w:rsidP="00F63D4D">
            <w:pPr>
              <w:spacing w:line="276" w:lineRule="auto"/>
              <w:jc w:val="right"/>
              <w:rPr>
                <w:rFonts w:eastAsia="Calibri" w:cs="Arial"/>
                <w:sz w:val="20"/>
                <w:szCs w:val="20"/>
                <w:lang w:eastAsia="en-US"/>
              </w:rPr>
            </w:pPr>
            <w:del w:id="1261" w:author="Birklhuber Bernd" w:date="2014-06-27T15:30:00Z">
              <w:r w:rsidRPr="00760FBE" w:rsidDel="00426009">
                <w:rPr>
                  <w:rFonts w:eastAsia="Calibri" w:cs="Arial"/>
                  <w:sz w:val="20"/>
                  <w:szCs w:val="20"/>
                  <w:lang w:eastAsia="en-US"/>
                </w:rPr>
                <w:delText>17022</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760FBE" w:rsidRDefault="00B103EC" w:rsidP="00F63D4D">
            <w:pPr>
              <w:spacing w:line="276" w:lineRule="auto"/>
              <w:rPr>
                <w:rFonts w:eastAsia="Calibri" w:cs="Arial"/>
                <w:sz w:val="20"/>
                <w:szCs w:val="20"/>
                <w:lang w:eastAsia="en-US"/>
              </w:rPr>
            </w:pPr>
            <w:r w:rsidRPr="00760FBE">
              <w:rPr>
                <w:rFonts w:eastAsia="Calibri" w:cs="Arial"/>
                <w:sz w:val="20"/>
                <w:szCs w:val="20"/>
                <w:lang w:eastAsia="en-US"/>
              </w:rPr>
              <w:t>M</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An area of uniform sounding datum.</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D9217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62" w:author="Birklhuber Bernd" w:date="2014-06-27T15:31:00Z">
              <w:r w:rsidRPr="00760FBE" w:rsidDel="00426009">
                <w:rPr>
                  <w:rFonts w:eastAsia="Calibri" w:cs="Arial"/>
                  <w:sz w:val="20"/>
                  <w:szCs w:val="20"/>
                  <w:lang w:eastAsia="en-US"/>
                </w:rPr>
                <w:delText>verdat</w:delText>
              </w:r>
            </w:del>
          </w:p>
          <w:p w:rsidR="00D92177" w:rsidRPr="00760FBE" w:rsidRDefault="00D92177" w:rsidP="00F63D4D">
            <w:pPr>
              <w:spacing w:line="276" w:lineRule="auto"/>
              <w:rPr>
                <w:rFonts w:eastAsia="Calibri" w:cs="Arial"/>
                <w:sz w:val="20"/>
                <w:szCs w:val="20"/>
                <w:lang w:eastAsia="en-US"/>
              </w:rPr>
            </w:pPr>
            <w:ins w:id="1263" w:author="Birklhuber Bernd" w:date="2014-06-27T15:31:00Z">
              <w:r w:rsidRPr="00760FBE">
                <w:rPr>
                  <w:rFonts w:eastAsia="Calibri" w:cs="Arial"/>
                  <w:sz w:val="20"/>
                  <w:szCs w:val="20"/>
                  <w:lang w:eastAsia="en-US"/>
                </w:rPr>
                <w:t>VERDAT</w:t>
              </w:r>
            </w:ins>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M</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value list = "12,31,32,33,34,35,36,37,38,39,40,41</w:t>
            </w:r>
            <w:r w:rsidR="0048409E">
              <w:rPr>
                <w:rFonts w:eastAsia="Calibri" w:cs="Arial"/>
                <w:sz w:val="20"/>
                <w:szCs w:val="20"/>
                <w:lang w:eastAsia="en-US"/>
              </w:rPr>
              <w:t>,42,43,44</w:t>
            </w:r>
            <w:r w:rsidRPr="00760FBE">
              <w:rPr>
                <w:rFonts w:eastAsia="Calibri" w:cs="Arial"/>
                <w:sz w:val="20"/>
                <w:szCs w:val="20"/>
                <w:lang w:eastAsia="en-US"/>
              </w:rPr>
              <w:t>"</w:t>
            </w:r>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AC487F" w:rsidP="00F63D4D">
            <w:pPr>
              <w:spacing w:line="276" w:lineRule="auto"/>
              <w:rPr>
                <w:rFonts w:eastAsia="Calibri" w:cs="Arial"/>
                <w:sz w:val="20"/>
                <w:szCs w:val="20"/>
                <w:lang w:eastAsia="en-US"/>
              </w:rPr>
            </w:pPr>
            <w:r w:rsidRPr="00760FBE">
              <w:rPr>
                <w:rFonts w:eastAsia="Calibri" w:cs="Arial"/>
                <w:sz w:val="20"/>
                <w:szCs w:val="20"/>
                <w:lang w:eastAsia="en-US"/>
              </w:rPr>
              <w:t>-</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64" w:author="Birklhuber Bernd" w:date="2014-06-27T15:31:00Z">
              <w:r w:rsidRPr="00760FBE" w:rsidDel="00426009">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del w:id="1265" w:author="Birklhuber Bernd" w:date="2014-06-27T15:31:00Z">
              <w:r w:rsidRPr="00760FBE" w:rsidDel="00426009">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del w:id="1266" w:author="Birklhuber Bernd" w:date="2014-06-27T15:31:00Z">
              <w:r w:rsidRPr="00760FBE" w:rsidDel="00426009">
                <w:rPr>
                  <w:rFonts w:eastAsia="Calibri" w:cs="Arial"/>
                  <w:sz w:val="20"/>
                  <w:szCs w:val="20"/>
                  <w:lang w:eastAsia="en-US"/>
                </w:rPr>
                <w:delText>format = "ccyymmdd"</w:delText>
              </w:r>
            </w:del>
          </w:p>
        </w:tc>
        <w:tc>
          <w:tcPr>
            <w:tcW w:w="1134" w:type="dxa"/>
            <w:tcBorders>
              <w:top w:val="nil"/>
              <w:left w:val="nil"/>
              <w:bottom w:val="nil"/>
              <w:right w:val="nil"/>
            </w:tcBorders>
          </w:tcPr>
          <w:p w:rsidR="00D92177" w:rsidRPr="00760FBE" w:rsidDel="00426009"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Del="00426009" w:rsidRDefault="001B71ED" w:rsidP="00F63D4D">
            <w:pPr>
              <w:spacing w:line="276" w:lineRule="auto"/>
              <w:rPr>
                <w:rFonts w:eastAsia="Calibri" w:cs="Arial"/>
                <w:sz w:val="20"/>
                <w:szCs w:val="20"/>
                <w:lang w:eastAsia="en-US"/>
              </w:rPr>
            </w:pPr>
            <w:r w:rsidRPr="00760FBE">
              <w:rPr>
                <w:rFonts w:eastAsia="Calibri" w:cs="Arial"/>
                <w:sz w:val="20"/>
                <w:szCs w:val="20"/>
                <w:lang w:eastAsia="en-US"/>
              </w:rPr>
              <w:t>N</w:t>
            </w:r>
          </w:p>
        </w:tc>
      </w:tr>
      <w:tr w:rsidR="00D92177" w:rsidRPr="00637B10"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67" w:author="Birklhuber Bernd" w:date="2014-06-27T15:31:00Z">
              <w:r w:rsidRPr="00760FBE" w:rsidDel="00426009">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del w:id="1268" w:author="Birklhuber Bernd" w:date="2014-06-27T15:31:00Z">
              <w:r w:rsidRPr="00760FBE" w:rsidDel="00426009">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val="fr-FR" w:eastAsia="en-US"/>
              </w:rPr>
            </w:pPr>
            <w:del w:id="1269" w:author="Birklhuber Bernd" w:date="2014-06-27T15:31:00Z">
              <w:r w:rsidRPr="00760FBE" w:rsidDel="00426009">
                <w:rPr>
                  <w:rFonts w:eastAsia="Calibri" w:cs="Arial"/>
                  <w:sz w:val="20"/>
                  <w:szCs w:val="20"/>
                  <w:lang w:val="fr-FR" w:eastAsia="en-US"/>
                </w:rPr>
                <w:delText>format = "cc,cc,ccccc,c..."</w:delText>
              </w:r>
            </w:del>
          </w:p>
        </w:tc>
        <w:tc>
          <w:tcPr>
            <w:tcW w:w="1134" w:type="dxa"/>
            <w:tcBorders>
              <w:top w:val="nil"/>
              <w:left w:val="nil"/>
              <w:bottom w:val="nil"/>
              <w:right w:val="nil"/>
            </w:tcBorders>
          </w:tcPr>
          <w:p w:rsidR="00D92177" w:rsidRPr="00760FBE" w:rsidDel="00426009" w:rsidRDefault="00D9217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92177" w:rsidRPr="00760FBE" w:rsidDel="00426009" w:rsidRDefault="001B71ED" w:rsidP="00F63D4D">
            <w:pPr>
              <w:spacing w:line="276" w:lineRule="auto"/>
              <w:rPr>
                <w:rFonts w:eastAsia="Calibri" w:cs="Arial"/>
                <w:sz w:val="20"/>
                <w:szCs w:val="20"/>
                <w:lang w:val="fr-FR" w:eastAsia="en-US"/>
              </w:rPr>
            </w:pPr>
            <w:r w:rsidRPr="00760FBE">
              <w:rPr>
                <w:rFonts w:eastAsia="Calibri" w:cs="Arial"/>
                <w:sz w:val="20"/>
                <w:szCs w:val="20"/>
                <w:lang w:val="fr-FR" w:eastAsia="en-US"/>
              </w:rPr>
              <w:t>N</w:t>
            </w:r>
          </w:p>
        </w:tc>
      </w:tr>
      <w:tr w:rsidR="00D92177" w:rsidRPr="00637B10" w:rsidTr="00396CE0">
        <w:trPr>
          <w:ins w:id="1270" w:author="Birklhuber Bernd" w:date="2014-06-27T15:31:00Z"/>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ins w:id="1271" w:author="Birklhuber Bernd" w:date="2014-06-27T15:31: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ins w:id="1272" w:author="Birklhuber Bernd" w:date="2014-06-27T15:31:00Z"/>
                <w:rFonts w:eastAsia="Calibri" w:cs="Arial"/>
                <w:sz w:val="20"/>
                <w:szCs w:val="20"/>
                <w:lang w:eastAsia="en-US"/>
              </w:rPr>
            </w:pPr>
          </w:p>
        </w:tc>
        <w:tc>
          <w:tcPr>
            <w:tcW w:w="6210" w:type="dxa"/>
            <w:tcBorders>
              <w:top w:val="nil"/>
              <w:left w:val="nil"/>
              <w:bottom w:val="nil"/>
              <w:right w:val="nil"/>
            </w:tcBorders>
            <w:shd w:val="clear" w:color="auto" w:fill="auto"/>
          </w:tcPr>
          <w:p w:rsidR="00D92177" w:rsidRPr="00322DE7" w:rsidRDefault="00D92177" w:rsidP="00F63D4D">
            <w:pPr>
              <w:spacing w:line="276" w:lineRule="auto"/>
              <w:rPr>
                <w:ins w:id="1273" w:author="Birklhuber Bernd" w:date="2014-06-27T15:31:00Z"/>
                <w:rFonts w:eastAsia="Calibri" w:cs="Arial"/>
                <w:sz w:val="20"/>
                <w:szCs w:val="20"/>
                <w:highlight w:val="yellow"/>
                <w:lang w:val="fr-FR" w:eastAsia="en-US"/>
              </w:rPr>
            </w:pPr>
            <w:ins w:id="1274" w:author="Birklhuber Bernd" w:date="2014-06-27T15:31:00Z">
              <w:r w:rsidRPr="00322DE7">
                <w:rPr>
                  <w:rFonts w:eastAsia="Calibri" w:cs="Arial"/>
                  <w:sz w:val="20"/>
                  <w:szCs w:val="20"/>
                  <w:highlight w:val="yellow"/>
                  <w:lang w:val="fr-FR" w:eastAsia="en-US"/>
                </w:rPr>
                <w:t>Information</w:t>
              </w:r>
            </w:ins>
          </w:p>
        </w:tc>
        <w:tc>
          <w:tcPr>
            <w:tcW w:w="1134" w:type="dxa"/>
            <w:tcBorders>
              <w:top w:val="nil"/>
              <w:left w:val="nil"/>
              <w:bottom w:val="nil"/>
              <w:right w:val="nil"/>
            </w:tcBorders>
          </w:tcPr>
          <w:p w:rsidR="00D92177" w:rsidRPr="00322DE7" w:rsidRDefault="00C10190"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D92177" w:rsidRPr="00322DE7" w:rsidRDefault="00D92177" w:rsidP="00F63D4D">
            <w:pPr>
              <w:spacing w:line="276" w:lineRule="auto"/>
              <w:rPr>
                <w:rFonts w:eastAsia="Calibri" w:cs="Arial"/>
                <w:sz w:val="20"/>
                <w:szCs w:val="20"/>
                <w:highlight w:val="yellow"/>
                <w:lang w:val="fr-FR" w:eastAsia="en-US"/>
              </w:rPr>
            </w:pPr>
          </w:p>
        </w:tc>
      </w:tr>
      <w:tr w:rsidR="00D92177" w:rsidRPr="00637B10" w:rsidTr="00396CE0">
        <w:trPr>
          <w:ins w:id="1275" w:author="Birklhuber Bernd" w:date="2014-06-27T15:31:00Z"/>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ins w:id="1276" w:author="Birklhuber Bernd" w:date="2014-06-27T15:31:00Z"/>
                <w:rFonts w:eastAsia="Calibri" w:cs="Arial"/>
                <w:sz w:val="20"/>
                <w:szCs w:val="20"/>
                <w:lang w:eastAsia="en-US"/>
              </w:rPr>
            </w:pP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ins w:id="1277" w:author="Birklhuber Bernd" w:date="2014-06-27T15:31:00Z"/>
                <w:rFonts w:eastAsia="Calibri" w:cs="Arial"/>
                <w:sz w:val="20"/>
                <w:szCs w:val="20"/>
                <w:lang w:eastAsia="en-US"/>
              </w:rPr>
            </w:pPr>
          </w:p>
        </w:tc>
        <w:tc>
          <w:tcPr>
            <w:tcW w:w="6210" w:type="dxa"/>
            <w:tcBorders>
              <w:top w:val="nil"/>
              <w:left w:val="nil"/>
              <w:bottom w:val="nil"/>
              <w:right w:val="nil"/>
            </w:tcBorders>
            <w:shd w:val="clear" w:color="auto" w:fill="auto"/>
          </w:tcPr>
          <w:p w:rsidR="00D92177" w:rsidRPr="00322DE7" w:rsidRDefault="00D92177" w:rsidP="00F63D4D">
            <w:pPr>
              <w:spacing w:line="276" w:lineRule="auto"/>
              <w:rPr>
                <w:ins w:id="1278" w:author="Birklhuber Bernd" w:date="2014-06-27T15:31:00Z"/>
                <w:rFonts w:eastAsia="Calibri" w:cs="Arial"/>
                <w:sz w:val="20"/>
                <w:szCs w:val="20"/>
                <w:highlight w:val="yellow"/>
                <w:lang w:val="fr-FR" w:eastAsia="en-US"/>
              </w:rPr>
            </w:pPr>
            <w:proofErr w:type="spellStart"/>
            <w:ins w:id="1279" w:author="Birklhuber Bernd" w:date="2014-06-27T15:31:00Z">
              <w:r w:rsidRPr="00322DE7">
                <w:rPr>
                  <w:rFonts w:eastAsia="Calibri" w:cs="Arial"/>
                  <w:sz w:val="20"/>
                  <w:szCs w:val="20"/>
                  <w:highlight w:val="yellow"/>
                  <w:lang w:val="fr-FR" w:eastAsia="en-US"/>
                </w:rPr>
                <w:t>Textual</w:t>
              </w:r>
              <w:proofErr w:type="spellEnd"/>
              <w:r w:rsidRPr="00322DE7">
                <w:rPr>
                  <w:rFonts w:eastAsia="Calibri" w:cs="Arial"/>
                  <w:sz w:val="20"/>
                  <w:szCs w:val="20"/>
                  <w:highlight w:val="yellow"/>
                  <w:lang w:val="fr-FR" w:eastAsia="en-US"/>
                </w:rPr>
                <w:t xml:space="preserve"> description</w:t>
              </w:r>
            </w:ins>
          </w:p>
        </w:tc>
        <w:tc>
          <w:tcPr>
            <w:tcW w:w="1134" w:type="dxa"/>
            <w:tcBorders>
              <w:top w:val="nil"/>
              <w:left w:val="nil"/>
              <w:bottom w:val="nil"/>
              <w:right w:val="nil"/>
            </w:tcBorders>
          </w:tcPr>
          <w:p w:rsidR="00D92177" w:rsidRPr="00322DE7" w:rsidRDefault="00C10190" w:rsidP="00F63D4D">
            <w:pPr>
              <w:spacing w:line="276" w:lineRule="auto"/>
              <w:rPr>
                <w:rFonts w:eastAsia="Calibri" w:cs="Arial"/>
                <w:sz w:val="20"/>
                <w:szCs w:val="20"/>
                <w:highlight w:val="yellow"/>
                <w:lang w:val="fr-FR" w:eastAsia="en-US"/>
              </w:rPr>
            </w:pPr>
            <w:r>
              <w:rPr>
                <w:rFonts w:eastAsia="Calibri" w:cs="Arial"/>
                <w:sz w:val="20"/>
                <w:szCs w:val="20"/>
                <w:highlight w:val="yellow"/>
                <w:lang w:val="fr-FR" w:eastAsia="en-US"/>
              </w:rPr>
              <w:t>N</w:t>
            </w:r>
          </w:p>
        </w:tc>
        <w:tc>
          <w:tcPr>
            <w:tcW w:w="1134" w:type="dxa"/>
            <w:tcBorders>
              <w:top w:val="nil"/>
              <w:left w:val="nil"/>
              <w:bottom w:val="nil"/>
              <w:right w:val="nil"/>
            </w:tcBorders>
          </w:tcPr>
          <w:p w:rsidR="00D92177" w:rsidRPr="00322DE7" w:rsidRDefault="00D92177" w:rsidP="00F63D4D">
            <w:pPr>
              <w:spacing w:line="276" w:lineRule="auto"/>
              <w:rPr>
                <w:rFonts w:eastAsia="Calibri" w:cs="Arial"/>
                <w:sz w:val="20"/>
                <w:szCs w:val="20"/>
                <w:highlight w:val="yellow"/>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Terminal</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termnl</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17064</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 xml:space="preserve">A terminal covers that area on shore which provides buildings </w:t>
            </w:r>
            <w:r w:rsidR="0048409E">
              <w:rPr>
                <w:rFonts w:eastAsia="Calibri" w:cs="Arial"/>
                <w:sz w:val="20"/>
                <w:szCs w:val="20"/>
                <w:lang w:eastAsia="en-US"/>
              </w:rPr>
              <w:t>and constructions for the transfer of cargo or passengers</w:t>
            </w:r>
            <w:r w:rsidRPr="000E289D">
              <w:rPr>
                <w:rFonts w:eastAsia="Calibri" w:cs="Arial"/>
                <w:sz w:val="20"/>
                <w:szCs w:val="20"/>
                <w:lang w:eastAsia="en-US"/>
              </w:rPr>
              <w:t xml:space="preserve"> from and to ships.</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D9217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cathaf</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"1,3,7,8,10,11"</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trshgd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"1,2,3,4,5,6,7,8,9,10"</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80" w:author="Birklhuber Bernd" w:date="2014-06-27T15:32:00Z">
              <w:r w:rsidRPr="00760FBE" w:rsidDel="00426009">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ins w:id="1281" w:author="Birklhuber Bernd" w:date="2014-06-27T15:32:00Z">
              <w:r w:rsidRPr="00760FBE">
                <w:rPr>
                  <w:rFonts w:eastAsia="Calibri" w:cs="Arial"/>
                  <w:sz w:val="20"/>
                  <w:szCs w:val="20"/>
                  <w:lang w:eastAsia="en-US"/>
                </w:rPr>
                <w:t>Feature name</w:t>
              </w:r>
            </w:ins>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CB3E4E"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82" w:author="Birklhuber Bernd" w:date="2014-06-27T15:32:00Z">
              <w:r w:rsidRPr="00760FBE" w:rsidDel="00426009">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CB3E4E"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83" w:author="Birklhuber Bernd" w:date="2014-06-27T15:32:00Z">
              <w:r w:rsidRPr="00760FBE" w:rsidDel="00426009">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ins w:id="1284" w:author="Birklhuber Bernd" w:date="2014-06-27T15:32:00Z">
              <w:r w:rsidRPr="00760FBE">
                <w:rPr>
                  <w:rFonts w:eastAsia="Calibri" w:cs="Arial"/>
                  <w:sz w:val="20"/>
                  <w:szCs w:val="20"/>
                  <w:lang w:eastAsia="en-US"/>
                </w:rPr>
                <w:t>Information</w:t>
              </w:r>
            </w:ins>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F63937"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85" w:author="Birklhuber Bernd" w:date="2014-06-27T15:32:00Z">
              <w:r w:rsidRPr="00760FBE" w:rsidDel="00426009">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F63937"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del w:id="1286" w:author="Birklhuber Bernd" w:date="2014-06-27T15:32:00Z">
              <w:r w:rsidRPr="00760FBE" w:rsidDel="00426009">
                <w:rPr>
                  <w:rFonts w:eastAsia="Calibri" w:cs="Arial"/>
                  <w:sz w:val="20"/>
                  <w:szCs w:val="20"/>
                  <w:lang w:eastAsia="en-US"/>
                </w:rPr>
                <w:delText>M</w:delText>
              </w:r>
            </w:del>
            <w:ins w:id="1287" w:author="Birklhuber Bernd" w:date="2014-06-27T15:32:00Z">
              <w:r w:rsidRPr="00760FBE">
                <w:rPr>
                  <w:rFonts w:eastAsia="Calibri" w:cs="Arial"/>
                  <w:sz w:val="20"/>
                  <w:szCs w:val="20"/>
                  <w:lang w:eastAsia="en-US"/>
                </w:rPr>
                <w:t>O</w:t>
              </w:r>
            </w:ins>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min = "1"</w:t>
            </w:r>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E7519B" w:rsidP="00F63D4D">
            <w:pPr>
              <w:spacing w:line="276" w:lineRule="auto"/>
              <w:rPr>
                <w:rFonts w:eastAsia="Calibri" w:cs="Arial"/>
                <w:sz w:val="20"/>
                <w:szCs w:val="20"/>
                <w:lang w:eastAsia="en-US"/>
              </w:rPr>
            </w:pPr>
            <w:r w:rsidRPr="00760FBE">
              <w:rPr>
                <w:rFonts w:eastAsia="Calibri" w:cs="Arial"/>
                <w:sz w:val="20"/>
                <w:szCs w:val="20"/>
                <w:lang w:eastAsia="en-US"/>
              </w:rPr>
              <w:t>N</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4D035D" w:rsidP="00F63D4D">
            <w:pPr>
              <w:spacing w:line="276" w:lineRule="auto"/>
              <w:rPr>
                <w:rFonts w:eastAsia="Calibri" w:cs="Arial"/>
                <w:sz w:val="20"/>
                <w:szCs w:val="20"/>
                <w:lang w:eastAsia="en-US"/>
              </w:rPr>
            </w:pPr>
            <w:r w:rsidRPr="00760FBE">
              <w:rPr>
                <w:rFonts w:eastAsia="Calibri" w:cs="Arial"/>
                <w:sz w:val="20"/>
                <w:szCs w:val="20"/>
                <w:lang w:eastAsia="en-US"/>
              </w:rPr>
              <w:t>-</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88" w:author="Birklhuber Bernd" w:date="2014-06-27T15:32:00Z">
              <w:r w:rsidRPr="00760FBE" w:rsidDel="00426009">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ins w:id="1289" w:author="Birklhuber Bernd" w:date="2014-06-27T15:32:00Z">
              <w:r w:rsidRPr="00760FBE">
                <w:rPr>
                  <w:rFonts w:eastAsia="Calibri" w:cs="Arial"/>
                  <w:sz w:val="20"/>
                  <w:szCs w:val="20"/>
                  <w:lang w:eastAsia="en-US"/>
                </w:rPr>
                <w:t>Textual description</w:t>
              </w:r>
            </w:ins>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257706"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90" w:author="Birklhuber Bernd" w:date="2014-06-27T15:32:00Z">
              <w:r w:rsidRPr="00760FBE" w:rsidDel="00426009">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ins w:id="1291" w:author="Birklhuber Bernd" w:date="2014-06-27T15:32:00Z">
              <w:r w:rsidRPr="00760FBE">
                <w:rPr>
                  <w:rFonts w:eastAsia="Calibri" w:cs="Arial"/>
                  <w:sz w:val="20"/>
                  <w:szCs w:val="20"/>
                  <w:lang w:eastAsia="en-US"/>
                </w:rPr>
                <w:t xml:space="preserve"> fixed date range</w:t>
              </w:r>
            </w:ins>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92" w:author="Birklhuber Bernd" w:date="2014-06-27T15:32:00Z">
              <w:r w:rsidRPr="00760FBE" w:rsidDel="00426009">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93" w:author="Birklhuber Bernd" w:date="2014-06-27T15:32:00Z">
              <w:r w:rsidRPr="00760FBE" w:rsidDel="00426009">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ins w:id="1294" w:author="Birklhuber Bernd" w:date="2014-06-27T15:32:00Z">
              <w:r w:rsidRPr="00760FBE">
                <w:rPr>
                  <w:rFonts w:eastAsia="Calibri" w:cs="Arial"/>
                  <w:sz w:val="20"/>
                  <w:szCs w:val="20"/>
                  <w:lang w:eastAsia="en-US"/>
                </w:rPr>
                <w:t xml:space="preserve"> periodic date range</w:t>
              </w:r>
            </w:ins>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95" w:author="Birklhuber Bernd" w:date="2014-06-27T15:32:00Z">
              <w:r w:rsidRPr="00760FBE" w:rsidDel="00426009">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del w:id="1296" w:author="Birklhuber Bernd" w:date="2014-06-27T15:32:00Z">
              <w:r w:rsidRPr="00760FBE" w:rsidDel="00426009">
                <w:rPr>
                  <w:rFonts w:eastAsia="Calibri" w:cs="Arial"/>
                  <w:sz w:val="20"/>
                  <w:szCs w:val="20"/>
                  <w:lang w:eastAsia="en-US"/>
                </w:rPr>
                <w:delText>C</w:delText>
              </w:r>
            </w:del>
            <w:ins w:id="1297" w:author="Birklhuber Bernd" w:date="2014-06-27T15:32:00Z">
              <w:r w:rsidRPr="00760FBE">
                <w:rPr>
                  <w:rFonts w:eastAsia="Calibri" w:cs="Arial"/>
                  <w:sz w:val="20"/>
                  <w:szCs w:val="20"/>
                  <w:lang w:eastAsia="en-US"/>
                </w:rPr>
                <w:t>O</w:t>
              </w:r>
            </w:ins>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1B71ED" w:rsidP="00F63D4D">
            <w:pPr>
              <w:spacing w:line="276" w:lineRule="auto"/>
              <w:rPr>
                <w:rFonts w:eastAsia="Calibri" w:cs="Arial"/>
                <w:sz w:val="20"/>
                <w:szCs w:val="20"/>
                <w:lang w:eastAsia="en-US"/>
              </w:rPr>
            </w:pPr>
            <w:r w:rsidRPr="00760FBE">
              <w:rPr>
                <w:rFonts w:eastAsia="Calibri" w:cs="Arial"/>
                <w:sz w:val="20"/>
                <w:szCs w:val="20"/>
                <w:lang w:eastAsia="en-US"/>
              </w:rPr>
              <w:t>-</w:t>
            </w:r>
          </w:p>
        </w:tc>
      </w:tr>
      <w:tr w:rsidR="00D92177"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rPr>
                <w:rFonts w:eastAsia="Calibri" w:cs="Arial"/>
                <w:sz w:val="20"/>
                <w:szCs w:val="20"/>
                <w:lang w:eastAsia="en-US"/>
              </w:rPr>
            </w:pPr>
            <w:del w:id="1298" w:author="Birklhuber Bernd" w:date="2014-07-03T15:43:00Z">
              <w:r w:rsidRPr="00760FBE" w:rsidDel="00322DE7">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del w:id="1299" w:author="Birklhuber Bernd" w:date="2014-07-03T15:43:00Z">
              <w:r w:rsidRPr="00760FBE" w:rsidDel="00322DE7">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val="fr-FR" w:eastAsia="en-US"/>
              </w:rPr>
            </w:pPr>
            <w:del w:id="1300" w:author="Birklhuber Bernd" w:date="2014-07-03T15:43:00Z">
              <w:r w:rsidRPr="00760FBE" w:rsidDel="00322DE7">
                <w:rPr>
                  <w:rFonts w:eastAsia="Calibri" w:cs="Arial"/>
                  <w:sz w:val="20"/>
                  <w:szCs w:val="20"/>
                  <w:lang w:val="fr-FR" w:eastAsia="en-US"/>
                </w:rPr>
                <w:delText>format = "cc,cc,ccccc,c..."</w:delText>
              </w:r>
            </w:del>
          </w:p>
        </w:tc>
        <w:tc>
          <w:tcPr>
            <w:tcW w:w="1134" w:type="dxa"/>
            <w:tcBorders>
              <w:top w:val="nil"/>
              <w:left w:val="nil"/>
              <w:bottom w:val="nil"/>
              <w:right w:val="nil"/>
            </w:tcBorders>
          </w:tcPr>
          <w:p w:rsidR="00D92177" w:rsidRPr="00760FBE" w:rsidDel="00322DE7" w:rsidRDefault="00D9217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92177" w:rsidRPr="00760FBE" w:rsidDel="00322DE7" w:rsidRDefault="001B71ED" w:rsidP="00F63D4D">
            <w:pPr>
              <w:spacing w:line="276" w:lineRule="auto"/>
              <w:rPr>
                <w:rFonts w:eastAsia="Calibri" w:cs="Arial"/>
                <w:sz w:val="20"/>
                <w:szCs w:val="20"/>
                <w:lang w:val="fr-FR" w:eastAsia="en-US"/>
              </w:rPr>
            </w:pPr>
            <w:r w:rsidRPr="00760FBE">
              <w:rPr>
                <w:rFonts w:eastAsia="Calibri" w:cs="Arial"/>
                <w:sz w:val="20"/>
                <w:szCs w:val="20"/>
                <w:lang w:val="fr-FR" w:eastAsia="en-US"/>
              </w:rPr>
              <w:t>N</w:t>
            </w:r>
          </w:p>
        </w:tc>
      </w:tr>
      <w:tr w:rsidR="0048409E"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760FBE" w:rsidDel="00322DE7" w:rsidRDefault="0048409E"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409E" w:rsidRPr="00760FBE" w:rsidRDefault="0048409E"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Time Schedule - in general</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tisdge</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17068</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schedule listing events and the times at which they will take place (www.wordiq.com/dictionary).</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D9217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aptref</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cattab</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"1,2"</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dirimp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"1,2,3,4"</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schref</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shptyp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"1,2,3,4,5,6,7,8,9,10,11,12,13,14,15"</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useshp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value list = "1,2,3"</w:t>
            </w: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0E289D" w:rsidRDefault="00D92177" w:rsidP="00F63D4D">
            <w:pPr>
              <w:spacing w:line="276" w:lineRule="auto"/>
              <w:rPr>
                <w:rFonts w:eastAsia="Calibri" w:cs="Arial"/>
                <w:sz w:val="20"/>
                <w:szCs w:val="20"/>
                <w:lang w:eastAsia="en-US"/>
              </w:rPr>
            </w:pPr>
          </w:p>
        </w:tc>
      </w:tr>
      <w:tr w:rsidR="00D9217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0E289D" w:rsidRDefault="00D92177"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del w:id="1301" w:author="Birklhuber Bernd" w:date="2014-06-30T10:54:00Z">
              <w:r w:rsidRPr="00760FBE" w:rsidDel="00611920">
                <w:rPr>
                  <w:rFonts w:eastAsia="Calibri" w:cs="Arial"/>
                  <w:sz w:val="20"/>
                  <w:szCs w:val="20"/>
                  <w:lang w:eastAsia="en-US"/>
                </w:rPr>
                <w:delText>C</w:delText>
              </w:r>
            </w:del>
            <w:ins w:id="1302" w:author="Birklhuber Bernd" w:date="2014-06-30T10:54:00Z">
              <w:r w:rsidRPr="00760FBE">
                <w:rPr>
                  <w:rFonts w:eastAsia="Calibri" w:cs="Arial"/>
                  <w:sz w:val="20"/>
                  <w:szCs w:val="20"/>
                  <w:lang w:eastAsia="en-US"/>
                </w:rPr>
                <w:t>O</w:t>
              </w:r>
            </w:ins>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p>
        </w:tc>
        <w:tc>
          <w:tcPr>
            <w:tcW w:w="1134" w:type="dxa"/>
            <w:tcBorders>
              <w:top w:val="nil"/>
              <w:left w:val="nil"/>
              <w:bottom w:val="nil"/>
              <w:right w:val="nil"/>
            </w:tcBorders>
          </w:tcPr>
          <w:p w:rsidR="00D92177" w:rsidRPr="00760FBE" w:rsidRDefault="00D9217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D92177" w:rsidRPr="00760FBE" w:rsidRDefault="001B71ED" w:rsidP="00F63D4D">
            <w:pPr>
              <w:spacing w:line="276" w:lineRule="auto"/>
              <w:rPr>
                <w:rFonts w:eastAsia="Calibri" w:cs="Arial"/>
                <w:sz w:val="20"/>
                <w:szCs w:val="20"/>
                <w:lang w:eastAsia="en-US"/>
              </w:rPr>
            </w:pPr>
            <w:r w:rsidRPr="00760FBE">
              <w:rPr>
                <w:rFonts w:eastAsia="Calibri" w:cs="Arial"/>
                <w:sz w:val="20"/>
                <w:szCs w:val="20"/>
                <w:lang w:eastAsia="en-US"/>
              </w:rPr>
              <w:t>-</w:t>
            </w:r>
          </w:p>
        </w:tc>
      </w:tr>
      <w:tr w:rsidR="00D92177"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D92177" w:rsidRPr="00322DE7" w:rsidRDefault="00D92177" w:rsidP="00F63D4D">
            <w:pPr>
              <w:spacing w:line="276" w:lineRule="auto"/>
              <w:rPr>
                <w:rFonts w:eastAsia="Calibri" w:cs="Arial"/>
                <w:sz w:val="20"/>
                <w:szCs w:val="20"/>
                <w:highlight w:val="green"/>
                <w:lang w:eastAsia="en-US"/>
              </w:rPr>
            </w:pPr>
            <w:del w:id="1303" w:author="Birklhuber Bernd" w:date="2014-07-03T15:44:00Z">
              <w:r w:rsidRPr="00760FBE" w:rsidDel="00322DE7">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D92177" w:rsidRPr="00760FBE" w:rsidRDefault="00D92177" w:rsidP="00F63D4D">
            <w:pPr>
              <w:spacing w:line="276" w:lineRule="auto"/>
              <w:jc w:val="center"/>
              <w:rPr>
                <w:rFonts w:eastAsia="Calibri" w:cs="Arial"/>
                <w:sz w:val="20"/>
                <w:szCs w:val="20"/>
                <w:lang w:eastAsia="en-US"/>
              </w:rPr>
            </w:pPr>
            <w:del w:id="1304" w:author="Birklhuber Bernd" w:date="2014-07-03T15:44:00Z">
              <w:r w:rsidRPr="00760FBE" w:rsidDel="00322DE7">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D92177" w:rsidRPr="00760FBE" w:rsidRDefault="00D92177" w:rsidP="00F63D4D">
            <w:pPr>
              <w:spacing w:line="276" w:lineRule="auto"/>
              <w:rPr>
                <w:rFonts w:eastAsia="Calibri" w:cs="Arial"/>
                <w:sz w:val="20"/>
                <w:szCs w:val="20"/>
                <w:lang w:val="fr-FR" w:eastAsia="en-US"/>
              </w:rPr>
            </w:pPr>
            <w:del w:id="1305" w:author="Birklhuber Bernd" w:date="2014-07-03T15:44:00Z">
              <w:r w:rsidRPr="00760FBE" w:rsidDel="00322DE7">
                <w:rPr>
                  <w:rFonts w:eastAsia="Calibri" w:cs="Arial"/>
                  <w:sz w:val="20"/>
                  <w:szCs w:val="20"/>
                  <w:lang w:val="fr-FR" w:eastAsia="en-US"/>
                </w:rPr>
                <w:delText>format = "cc,cc,ccccc,c..."</w:delText>
              </w:r>
            </w:del>
          </w:p>
        </w:tc>
        <w:tc>
          <w:tcPr>
            <w:tcW w:w="1134" w:type="dxa"/>
            <w:tcBorders>
              <w:top w:val="nil"/>
              <w:left w:val="nil"/>
              <w:bottom w:val="nil"/>
              <w:right w:val="nil"/>
            </w:tcBorders>
          </w:tcPr>
          <w:p w:rsidR="00D92177" w:rsidRPr="00760FBE" w:rsidDel="00322DE7" w:rsidRDefault="00D9217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D92177" w:rsidRPr="00760FBE" w:rsidDel="00322DE7" w:rsidRDefault="001B71ED" w:rsidP="00F63D4D">
            <w:pPr>
              <w:spacing w:line="276" w:lineRule="auto"/>
              <w:rPr>
                <w:rFonts w:eastAsia="Calibri" w:cs="Arial"/>
                <w:sz w:val="20"/>
                <w:szCs w:val="20"/>
                <w:lang w:val="fr-FR" w:eastAsia="en-US"/>
              </w:rPr>
            </w:pPr>
            <w:r w:rsidRPr="00760FBE">
              <w:rPr>
                <w:rFonts w:eastAsia="Calibri" w:cs="Arial"/>
                <w:sz w:val="20"/>
                <w:szCs w:val="20"/>
                <w:lang w:val="fr-FR" w:eastAsia="en-US"/>
              </w:rPr>
              <w:t>N</w:t>
            </w: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Turning basin</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trnbsn</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17065</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An area of water or enlargement of a channel used for turning vessels (International Maritime Dictionary, 2d Edition).</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48540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HORCLR</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485407" w:rsidRPr="000E289D">
              <w:rPr>
                <w:rFonts w:eastAsia="Calibri" w:cs="Arial"/>
                <w:sz w:val="20"/>
                <w:szCs w:val="20"/>
                <w:lang w:eastAsia="en-US"/>
              </w:rPr>
              <w:t>" decimal digits = "2"</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06" w:author="Birklhuber Bernd" w:date="2014-06-27T15:33:00Z">
              <w:r w:rsidRPr="00760FBE" w:rsidDel="00426009">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ins w:id="1307" w:author="Birklhuber Bernd" w:date="2014-06-27T15:33:00Z">
              <w:r w:rsidRPr="00760FBE">
                <w:rPr>
                  <w:rFonts w:eastAsia="Calibri" w:cs="Arial"/>
                  <w:sz w:val="20"/>
                  <w:szCs w:val="20"/>
                  <w:lang w:eastAsia="en-US"/>
                </w:rPr>
                <w:t>Feature name</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CB3E4E"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08" w:author="Birklhuber Bernd" w:date="2014-06-27T15:33:00Z">
              <w:r w:rsidRPr="00760FBE" w:rsidDel="00426009">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CB3E4E"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09" w:author="Birklhuber Bernd" w:date="2014-06-27T15:33:00Z">
              <w:r w:rsidRPr="00760FBE" w:rsidDel="00426009">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ins w:id="1310" w:author="Birklhuber Bernd" w:date="2014-06-27T15:33:00Z">
              <w:r w:rsidRPr="00760FBE">
                <w:rPr>
                  <w:rFonts w:eastAsia="Calibri" w:cs="Arial"/>
                  <w:sz w:val="20"/>
                  <w:szCs w:val="20"/>
                  <w:lang w:eastAsia="en-US"/>
                </w:rPr>
                <w:t>Information</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F63937"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11" w:author="Birklhuber Bernd" w:date="2014-06-27T15:33:00Z">
              <w:r w:rsidRPr="00760FBE" w:rsidDel="00426009">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F63937"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del w:id="1312" w:author="Birklhuber Bernd" w:date="2014-06-27T15:33:00Z">
              <w:r w:rsidRPr="00760FBE" w:rsidDel="00426009">
                <w:rPr>
                  <w:rFonts w:eastAsia="Calibri" w:cs="Arial"/>
                  <w:sz w:val="20"/>
                  <w:szCs w:val="20"/>
                  <w:lang w:eastAsia="en-US"/>
                </w:rPr>
                <w:delText>M</w:delText>
              </w:r>
            </w:del>
            <w:ins w:id="1313" w:author="Birklhuber Bernd" w:date="2014-06-27T15:33:00Z">
              <w:r w:rsidRPr="00760FBE">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min = "1"</w:t>
            </w: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E7519B" w:rsidP="00F63D4D">
            <w:pPr>
              <w:spacing w:line="276" w:lineRule="auto"/>
              <w:rPr>
                <w:rFonts w:eastAsia="Calibri" w:cs="Arial"/>
                <w:sz w:val="20"/>
                <w:szCs w:val="20"/>
                <w:lang w:eastAsia="en-US"/>
              </w:rPr>
            </w:pPr>
            <w:r w:rsidRPr="00760FBE">
              <w:rPr>
                <w:rFonts w:eastAsia="Calibri" w:cs="Arial"/>
                <w:sz w:val="20"/>
                <w:szCs w:val="20"/>
                <w:lang w:eastAsia="en-US"/>
              </w:rPr>
              <w:t>N</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4D035D" w:rsidP="00F63D4D">
            <w:pPr>
              <w:spacing w:line="276" w:lineRule="auto"/>
              <w:rPr>
                <w:rFonts w:eastAsia="Calibri" w:cs="Arial"/>
                <w:sz w:val="20"/>
                <w:szCs w:val="20"/>
                <w:lang w:eastAsia="en-US"/>
              </w:rPr>
            </w:pPr>
            <w:r w:rsidRPr="00760FBE">
              <w:rPr>
                <w:rFonts w:eastAsia="Calibri" w:cs="Arial"/>
                <w:sz w:val="20"/>
                <w:szCs w:val="20"/>
                <w:lang w:eastAsia="en-US"/>
              </w:rPr>
              <w:t>-</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14" w:author="Birklhuber Bernd" w:date="2014-06-27T15:33:00Z">
              <w:r w:rsidRPr="00760FBE" w:rsidDel="00426009">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ins w:id="1315" w:author="Birklhuber Bernd" w:date="2014-06-27T15:33:00Z">
              <w:r w:rsidRPr="00760FBE">
                <w:rPr>
                  <w:rFonts w:eastAsia="Calibri" w:cs="Arial"/>
                  <w:sz w:val="20"/>
                  <w:szCs w:val="20"/>
                  <w:lang w:eastAsia="en-US"/>
                </w:rPr>
                <w:t>Textual description</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257706"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16" w:author="Birklhuber Bernd" w:date="2014-06-27T15:34:00Z">
              <w:r w:rsidRPr="00760FBE" w:rsidDel="00426009">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ins w:id="1317" w:author="Birklhuber Bernd" w:date="2014-06-27T15:34:00Z">
              <w:r w:rsidRPr="00760FBE">
                <w:rPr>
                  <w:rFonts w:eastAsia="Calibri" w:cs="Arial"/>
                  <w:sz w:val="20"/>
                  <w:szCs w:val="20"/>
                  <w:lang w:eastAsia="en-US"/>
                </w:rPr>
                <w:t xml:space="preserve"> fixed date range</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18" w:author="Birklhuber Bernd" w:date="2014-06-27T15:34:00Z">
              <w:r w:rsidRPr="00760FBE" w:rsidDel="00426009">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19" w:author="Birklhuber Bernd" w:date="2014-06-27T15:34:00Z">
              <w:r w:rsidRPr="00760FBE" w:rsidDel="00426009">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ins w:id="1320" w:author="Birklhuber Bernd" w:date="2014-06-27T15:34:00Z">
              <w:r w:rsidRPr="00760FBE">
                <w:rPr>
                  <w:rFonts w:eastAsia="Calibri" w:cs="Arial"/>
                  <w:sz w:val="20"/>
                  <w:szCs w:val="20"/>
                  <w:lang w:eastAsia="en-US"/>
                </w:rPr>
                <w:t xml:space="preserve"> periodic date range</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21" w:author="Birklhuber Bernd" w:date="2014-06-27T15:34:00Z">
              <w:r w:rsidRPr="00760FBE" w:rsidDel="00426009">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del w:id="1322" w:author="Birklhuber Bernd" w:date="2014-06-27T15:34:00Z">
              <w:r w:rsidRPr="00760FBE" w:rsidDel="00426009">
                <w:rPr>
                  <w:rFonts w:eastAsia="Calibri" w:cs="Arial"/>
                  <w:sz w:val="20"/>
                  <w:szCs w:val="20"/>
                  <w:lang w:eastAsia="en-US"/>
                </w:rPr>
                <w:delText>C</w:delText>
              </w:r>
            </w:del>
            <w:ins w:id="1323" w:author="Birklhuber Bernd" w:date="2014-06-27T15:34:00Z">
              <w:r w:rsidRPr="00760FBE">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1B71ED" w:rsidP="00F63D4D">
            <w:pPr>
              <w:spacing w:line="276" w:lineRule="auto"/>
              <w:rPr>
                <w:rFonts w:eastAsia="Calibri" w:cs="Arial"/>
                <w:sz w:val="20"/>
                <w:szCs w:val="20"/>
                <w:lang w:eastAsia="en-US"/>
              </w:rPr>
            </w:pPr>
            <w:r w:rsidRPr="00760FBE">
              <w:rPr>
                <w:rFonts w:eastAsia="Calibri" w:cs="Arial"/>
                <w:sz w:val="20"/>
                <w:szCs w:val="20"/>
                <w:lang w:eastAsia="en-US"/>
              </w:rPr>
              <w:t>-</w:t>
            </w:r>
          </w:p>
        </w:tc>
      </w:tr>
      <w:tr w:rsidR="00485407"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24" w:author="Birklhuber Bernd" w:date="2014-07-03T15:44:00Z">
              <w:r w:rsidRPr="00760FBE" w:rsidDel="00322DE7">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del w:id="1325" w:author="Birklhuber Bernd" w:date="2014-07-03T15:44:00Z">
              <w:r w:rsidRPr="00760FBE" w:rsidDel="00322DE7">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val="fr-FR" w:eastAsia="en-US"/>
              </w:rPr>
            </w:pPr>
            <w:del w:id="1326" w:author="Birklhuber Bernd" w:date="2014-07-03T15:44:00Z">
              <w:r w:rsidRPr="00760FBE" w:rsidDel="00322DE7">
                <w:rPr>
                  <w:rFonts w:eastAsia="Calibri" w:cs="Arial"/>
                  <w:sz w:val="20"/>
                  <w:szCs w:val="20"/>
                  <w:lang w:val="fr-FR" w:eastAsia="en-US"/>
                </w:rPr>
                <w:delText>format = "cc,cc,ccccc,c..."</w:delText>
              </w:r>
            </w:del>
          </w:p>
        </w:tc>
        <w:tc>
          <w:tcPr>
            <w:tcW w:w="1134" w:type="dxa"/>
            <w:tcBorders>
              <w:top w:val="nil"/>
              <w:left w:val="nil"/>
              <w:bottom w:val="nil"/>
              <w:right w:val="nil"/>
            </w:tcBorders>
          </w:tcPr>
          <w:p w:rsidR="00485407" w:rsidRPr="00760FBE" w:rsidDel="00322DE7" w:rsidRDefault="0048540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5407" w:rsidRPr="00760FBE" w:rsidDel="00322DE7" w:rsidRDefault="001B71ED" w:rsidP="00F63D4D">
            <w:pPr>
              <w:spacing w:line="276" w:lineRule="auto"/>
              <w:rPr>
                <w:rFonts w:eastAsia="Calibri" w:cs="Arial"/>
                <w:sz w:val="20"/>
                <w:szCs w:val="20"/>
                <w:lang w:val="fr-FR" w:eastAsia="en-US"/>
              </w:rPr>
            </w:pPr>
            <w:r w:rsidRPr="00760FBE">
              <w:rPr>
                <w:rFonts w:eastAsia="Calibri" w:cs="Arial"/>
                <w:sz w:val="20"/>
                <w:szCs w:val="20"/>
                <w:lang w:val="fr-FR" w:eastAsia="en-US"/>
              </w:rPr>
              <w:t>N</w:t>
            </w:r>
          </w:p>
        </w:tc>
      </w:tr>
      <w:tr w:rsidR="0048409E"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760FBE" w:rsidDel="00322DE7" w:rsidRDefault="0048409E"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409E" w:rsidRPr="00760FBE" w:rsidRDefault="0048409E"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128"/>
        <w:gridCol w:w="456"/>
        <w:gridCol w:w="2184"/>
        <w:gridCol w:w="2640"/>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7"/>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Underwater rock / awash rock</w:t>
            </w:r>
          </w:p>
        </w:tc>
      </w:tr>
      <w:tr w:rsidR="00B103EC" w:rsidRPr="000E289D" w:rsidTr="00F63D4D">
        <w:tc>
          <w:tcPr>
            <w:tcW w:w="10800" w:type="dxa"/>
            <w:gridSpan w:val="9"/>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485407" w:rsidRPr="000E289D" w:rsidTr="00396CE0">
        <w:tc>
          <w:tcPr>
            <w:tcW w:w="1440" w:type="dxa"/>
            <w:gridSpan w:val="2"/>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2640" w:type="dxa"/>
            <w:gridSpan w:val="2"/>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del w:id="1327" w:author="Birklhuber Bernd" w:date="2014-06-27T15:34:00Z">
              <w:r w:rsidRPr="00760FBE" w:rsidDel="00426009">
                <w:rPr>
                  <w:rFonts w:eastAsia="Calibri" w:cs="Arial"/>
                  <w:sz w:val="20"/>
                  <w:szCs w:val="20"/>
                  <w:lang w:eastAsia="en-US"/>
                </w:rPr>
                <w:delText>uwtroc</w:delText>
              </w:r>
            </w:del>
            <w:ins w:id="1328" w:author="Birklhuber Bernd" w:date="2014-06-27T15:34:00Z">
              <w:r w:rsidRPr="00760FBE">
                <w:rPr>
                  <w:rFonts w:eastAsia="Calibri" w:cs="Arial"/>
                  <w:sz w:val="20"/>
                  <w:szCs w:val="20"/>
                  <w:lang w:eastAsia="en-US"/>
                </w:rPr>
                <w:t xml:space="preserve"> see UWTROC</w:t>
              </w:r>
            </w:ins>
          </w:p>
        </w:tc>
        <w:tc>
          <w:tcPr>
            <w:tcW w:w="2640" w:type="dxa"/>
            <w:gridSpan w:val="2"/>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264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720" w:type="dxa"/>
            <w:tcBorders>
              <w:top w:val="nil"/>
              <w:left w:val="nil"/>
              <w:bottom w:val="nil"/>
              <w:right w:val="nil"/>
            </w:tcBorders>
            <w:shd w:val="clear" w:color="auto" w:fill="auto"/>
          </w:tcPr>
          <w:p w:rsidR="00485407" w:rsidRPr="000E289D" w:rsidRDefault="00485407"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485407" w:rsidRPr="000E289D" w:rsidRDefault="00485407" w:rsidP="00F63D4D">
            <w:pPr>
              <w:spacing w:line="276" w:lineRule="auto"/>
              <w:jc w:val="right"/>
              <w:rPr>
                <w:rFonts w:eastAsia="Calibri" w:cs="Arial"/>
                <w:sz w:val="20"/>
                <w:szCs w:val="20"/>
                <w:lang w:eastAsia="en-US"/>
              </w:rPr>
            </w:pPr>
            <w:r w:rsidRPr="000E289D">
              <w:rPr>
                <w:rFonts w:eastAsia="Calibri" w:cs="Arial"/>
                <w:sz w:val="20"/>
                <w:szCs w:val="20"/>
                <w:lang w:eastAsia="en-US"/>
              </w:rPr>
              <w:t>17033</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7"/>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9"/>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4"/>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8"/>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 xml:space="preserve">A concreted mass of stony material or coral which </w:t>
            </w:r>
            <w:proofErr w:type="gramStart"/>
            <w:r w:rsidRPr="000E289D">
              <w:rPr>
                <w:rFonts w:eastAsia="Calibri" w:cs="Arial"/>
                <w:sz w:val="20"/>
                <w:szCs w:val="20"/>
                <w:lang w:eastAsia="en-US"/>
              </w:rPr>
              <w:t>dries,</w:t>
            </w:r>
            <w:proofErr w:type="gramEnd"/>
            <w:r w:rsidRPr="000E289D">
              <w:rPr>
                <w:rFonts w:eastAsia="Calibri" w:cs="Arial"/>
                <w:sz w:val="20"/>
                <w:szCs w:val="20"/>
                <w:lang w:eastAsia="en-US"/>
              </w:rPr>
              <w:t xml:space="preserve"> is awash or is below the water surface.</w:t>
            </w:r>
          </w:p>
        </w:tc>
      </w:tr>
      <w:tr w:rsidR="00B103EC" w:rsidRPr="000E289D" w:rsidTr="00F63D4D">
        <w:tblPrEx>
          <w:tblCellMar>
            <w:top w:w="0" w:type="dxa"/>
            <w:bottom w:w="0" w:type="dxa"/>
          </w:tblCellMar>
        </w:tblPrEx>
        <w:trPr>
          <w:trHeight w:val="432"/>
        </w:trPr>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9"/>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8646"/>
      </w:tblGrid>
      <w:tr w:rsidR="00B103EC" w:rsidRPr="000E289D" w:rsidTr="00F63D4D">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VALSOU</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B103EC" w:rsidRPr="000E289D">
              <w:rPr>
                <w:rFonts w:eastAsia="Calibri" w:cs="Arial"/>
                <w:sz w:val="20"/>
                <w:szCs w:val="20"/>
                <w:lang w:eastAsia="en-US"/>
              </w:rPr>
              <w:t>" decimal digits = "2"</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watlev</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"1,2,3,4,8,9"</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NATSUR</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48409E" w:rsidP="00F63D4D">
            <w:pPr>
              <w:spacing w:line="276" w:lineRule="auto"/>
              <w:rPr>
                <w:rFonts w:eastAsia="Calibri" w:cs="Arial"/>
                <w:sz w:val="20"/>
                <w:szCs w:val="20"/>
                <w:lang w:eastAsia="en-US"/>
              </w:rPr>
            </w:pPr>
            <w:r>
              <w:rPr>
                <w:rFonts w:eastAsia="Calibri" w:cs="Arial"/>
                <w:sz w:val="20"/>
                <w:szCs w:val="20"/>
                <w:lang w:eastAsia="en-US"/>
              </w:rPr>
              <w:t>value list = "5,9,11,14,</w:t>
            </w:r>
            <w:r w:rsidR="00B103EC" w:rsidRPr="000E289D">
              <w:rPr>
                <w:rFonts w:eastAsia="Calibri" w:cs="Arial"/>
                <w:sz w:val="20"/>
                <w:szCs w:val="20"/>
                <w:lang w:eastAsia="en-US"/>
              </w:rPr>
              <w:t>18"</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QUASOU</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value list = "1,2,8,10,11"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OBJNAM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NOBJNM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INFORM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NINFOM</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min = "1"</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TXTDSC</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PERSTA</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PEREND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E289D"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format = "</w:t>
            </w:r>
            <w:proofErr w:type="spellStart"/>
            <w:r w:rsidRPr="000E289D">
              <w:rPr>
                <w:rFonts w:eastAsia="Calibri" w:cs="Arial"/>
                <w:sz w:val="20"/>
                <w:szCs w:val="20"/>
                <w:lang w:eastAsia="en-US"/>
              </w:rPr>
              <w:t>ccyymmdd</w:t>
            </w:r>
            <w:proofErr w:type="spellEnd"/>
            <w:r w:rsidRPr="000E289D">
              <w:rPr>
                <w:rFonts w:eastAsia="Calibri" w:cs="Arial"/>
                <w:sz w:val="20"/>
                <w:szCs w:val="20"/>
                <w:lang w:eastAsia="en-US"/>
              </w:rPr>
              <w:t>"</w:t>
            </w:r>
          </w:p>
        </w:tc>
      </w:tr>
      <w:tr w:rsidR="00B103EC"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SORIND</w:t>
            </w:r>
          </w:p>
        </w:tc>
        <w:tc>
          <w:tcPr>
            <w:tcW w:w="1080"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8646" w:type="dxa"/>
            <w:tcBorders>
              <w:top w:val="nil"/>
              <w:left w:val="nil"/>
              <w:bottom w:val="nil"/>
              <w:right w:val="nil"/>
            </w:tcBorders>
            <w:shd w:val="clear" w:color="auto" w:fill="auto"/>
          </w:tcPr>
          <w:p w:rsidR="00B103EC" w:rsidRPr="009A267F" w:rsidRDefault="00B103EC" w:rsidP="00F63D4D">
            <w:pPr>
              <w:spacing w:line="276" w:lineRule="auto"/>
              <w:rPr>
                <w:rFonts w:eastAsia="Calibri" w:cs="Arial"/>
                <w:sz w:val="20"/>
                <w:szCs w:val="20"/>
                <w:lang w:val="fr-FR" w:eastAsia="en-US"/>
              </w:rPr>
            </w:pPr>
            <w:r w:rsidRPr="009A267F">
              <w:rPr>
                <w:rFonts w:eastAsia="Calibri" w:cs="Arial"/>
                <w:sz w:val="20"/>
                <w:szCs w:val="20"/>
                <w:lang w:val="fr-FR" w:eastAsia="en-US"/>
              </w:rPr>
              <w:t>format = "</w:t>
            </w:r>
            <w:proofErr w:type="spellStart"/>
            <w:r w:rsidRPr="009A267F">
              <w:rPr>
                <w:rFonts w:eastAsia="Calibri" w:cs="Arial"/>
                <w:sz w:val="20"/>
                <w:szCs w:val="20"/>
                <w:lang w:val="fr-FR" w:eastAsia="en-US"/>
              </w:rPr>
              <w:t>cc</w:t>
            </w:r>
            <w:proofErr w:type="gramStart"/>
            <w:r w:rsidRPr="009A267F">
              <w:rPr>
                <w:rFonts w:eastAsia="Calibri" w:cs="Arial"/>
                <w:sz w:val="20"/>
                <w:szCs w:val="20"/>
                <w:lang w:val="fr-FR" w:eastAsia="en-US"/>
              </w:rPr>
              <w:t>,cc,ccccc,c</w:t>
            </w:r>
            <w:proofErr w:type="spellEnd"/>
            <w:proofErr w:type="gramEnd"/>
            <w:r w:rsidRPr="009A267F">
              <w:rPr>
                <w:rFonts w:eastAsia="Calibri" w:cs="Arial"/>
                <w:sz w:val="20"/>
                <w:szCs w:val="20"/>
                <w:lang w:val="fr-FR" w:eastAsia="en-US"/>
              </w:rPr>
              <w:t>..."</w:t>
            </w:r>
          </w:p>
        </w:tc>
      </w:tr>
      <w:tr w:rsidR="0048409E"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r>
      <w:tr w:rsidR="0048409E" w:rsidRPr="000159A5" w:rsidTr="00F63D4D">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Pr>
                <w:rFonts w:eastAsia="Calibri" w:cs="Arial"/>
                <w:sz w:val="20"/>
                <w:szCs w:val="20"/>
                <w:lang w:eastAsia="en-US"/>
              </w:rPr>
              <w:t>EXPSOU</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Pr>
                <w:rFonts w:eastAsia="Calibri" w:cs="Arial"/>
                <w:sz w:val="20"/>
                <w:szCs w:val="20"/>
                <w:lang w:eastAsia="en-US"/>
              </w:rPr>
              <w:t>C</w:t>
            </w:r>
          </w:p>
        </w:tc>
        <w:tc>
          <w:tcPr>
            <w:tcW w:w="8646"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r>
              <w:rPr>
                <w:rFonts w:eastAsia="Calibri" w:cs="Arial"/>
                <w:sz w:val="20"/>
                <w:szCs w:val="20"/>
                <w:lang w:eastAsia="en-US"/>
              </w:rPr>
              <w:t>value list = "1,2,3</w:t>
            </w:r>
            <w:r w:rsidRPr="000E289D">
              <w:rPr>
                <w:rFonts w:eastAsia="Calibri" w:cs="Arial"/>
                <w:sz w:val="20"/>
                <w:szCs w:val="20"/>
                <w:lang w:eastAsia="en-US"/>
              </w:rPr>
              <w:t>"</w:t>
            </w: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Vehicle transfer</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vehtrf</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17069</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place where vehicles can be loaded or unloaded from the inland vessel with onboard or on-shore facilities.</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48540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catvtr</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HEIGHT</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485407" w:rsidRPr="000E289D" w:rsidRDefault="0048409E" w:rsidP="00F63D4D">
            <w:pPr>
              <w:spacing w:line="276" w:lineRule="auto"/>
              <w:rPr>
                <w:rFonts w:eastAsia="Calibri" w:cs="Arial"/>
                <w:sz w:val="20"/>
                <w:szCs w:val="20"/>
                <w:lang w:eastAsia="en-US"/>
              </w:rPr>
            </w:pPr>
            <w:r>
              <w:rPr>
                <w:rFonts w:eastAsia="Calibri" w:cs="Arial"/>
                <w:sz w:val="20"/>
                <w:szCs w:val="20"/>
                <w:lang w:eastAsia="en-US"/>
              </w:rPr>
              <w:t>unit = "m</w:t>
            </w:r>
            <w:r w:rsidR="00485407" w:rsidRPr="000E289D">
              <w:rPr>
                <w:rFonts w:eastAsia="Calibri" w:cs="Arial"/>
                <w:sz w:val="20"/>
                <w:szCs w:val="20"/>
                <w:lang w:eastAsia="en-US"/>
              </w:rPr>
              <w:t>" decimal digits = "2"</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r w:rsidR="0048409E">
              <w:rPr>
                <w:rFonts w:eastAsia="Calibri" w:cs="Arial"/>
                <w:sz w:val="20"/>
                <w:szCs w:val="20"/>
                <w:lang w:eastAsia="en-US"/>
              </w:rPr>
              <w:t>,42,43,44</w:t>
            </w:r>
            <w:r w:rsidRPr="000E289D">
              <w:rPr>
                <w:rFonts w:eastAsia="Calibri" w:cs="Arial"/>
                <w:sz w:val="20"/>
                <w:szCs w:val="20"/>
                <w:lang w:eastAsia="en-US"/>
              </w:rPr>
              <w:t>"</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29" w:author="Birklhuber Bernd" w:date="2014-06-27T15:36:00Z">
              <w:r w:rsidRPr="00760FBE" w:rsidDel="00426009">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ins w:id="1330" w:author="Birklhuber Bernd" w:date="2014-06-27T15:36:00Z">
              <w:r w:rsidRPr="00760FBE">
                <w:rPr>
                  <w:rFonts w:eastAsia="Calibri" w:cs="Arial"/>
                  <w:sz w:val="20"/>
                  <w:szCs w:val="20"/>
                  <w:lang w:eastAsia="en-US"/>
                </w:rPr>
                <w:t>Feature name</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CB3E4E"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31" w:author="Birklhuber Bernd" w:date="2014-06-27T15:36:00Z">
              <w:r w:rsidRPr="00760FBE" w:rsidDel="00426009">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CB3E4E"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32" w:author="Birklhuber Bernd" w:date="2014-06-27T15:36:00Z">
              <w:r w:rsidRPr="00760FBE" w:rsidDel="00426009">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ins w:id="1333" w:author="Birklhuber Bernd" w:date="2014-06-27T15:36:00Z">
              <w:r w:rsidRPr="00760FBE">
                <w:rPr>
                  <w:rFonts w:eastAsia="Calibri" w:cs="Arial"/>
                  <w:sz w:val="20"/>
                  <w:szCs w:val="20"/>
                  <w:lang w:eastAsia="en-US"/>
                </w:rPr>
                <w:t>Information</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F63937"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34" w:author="Birklhuber Bernd" w:date="2014-06-27T15:36:00Z">
              <w:r w:rsidRPr="00760FBE" w:rsidDel="00426009">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F63937"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del w:id="1335" w:author="Birklhuber Bernd" w:date="2014-06-27T15:36:00Z">
              <w:r w:rsidRPr="00760FBE" w:rsidDel="00426009">
                <w:rPr>
                  <w:rFonts w:eastAsia="Calibri" w:cs="Arial"/>
                  <w:sz w:val="20"/>
                  <w:szCs w:val="20"/>
                  <w:lang w:eastAsia="en-US"/>
                </w:rPr>
                <w:delText>M</w:delText>
              </w:r>
            </w:del>
            <w:ins w:id="1336" w:author="Birklhuber Bernd" w:date="2014-06-27T15:36:00Z">
              <w:r w:rsidRPr="00760FBE">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min = "1"</w:t>
            </w: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E7519B" w:rsidP="00F63D4D">
            <w:pPr>
              <w:spacing w:line="276" w:lineRule="auto"/>
              <w:rPr>
                <w:rFonts w:eastAsia="Calibri" w:cs="Arial"/>
                <w:sz w:val="20"/>
                <w:szCs w:val="20"/>
                <w:lang w:eastAsia="en-US"/>
              </w:rPr>
            </w:pPr>
            <w:r w:rsidRPr="00760FBE">
              <w:rPr>
                <w:rFonts w:eastAsia="Calibri" w:cs="Arial"/>
                <w:sz w:val="20"/>
                <w:szCs w:val="20"/>
                <w:lang w:eastAsia="en-US"/>
              </w:rPr>
              <w:t>N</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4D035D" w:rsidP="00F63D4D">
            <w:pPr>
              <w:spacing w:line="276" w:lineRule="auto"/>
              <w:rPr>
                <w:rFonts w:eastAsia="Calibri" w:cs="Arial"/>
                <w:sz w:val="20"/>
                <w:szCs w:val="20"/>
                <w:lang w:eastAsia="en-US"/>
              </w:rPr>
            </w:pPr>
            <w:r w:rsidRPr="00760FBE">
              <w:rPr>
                <w:rFonts w:eastAsia="Calibri" w:cs="Arial"/>
                <w:sz w:val="20"/>
                <w:szCs w:val="20"/>
                <w:lang w:eastAsia="en-US"/>
              </w:rPr>
              <w:t>-</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37" w:author="Birklhuber Bernd" w:date="2014-06-27T15:36:00Z">
              <w:r w:rsidRPr="00760FBE" w:rsidDel="00426009">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ins w:id="1338" w:author="Birklhuber Bernd" w:date="2014-06-27T15:36:00Z">
              <w:r w:rsidRPr="00760FBE">
                <w:rPr>
                  <w:rFonts w:eastAsia="Calibri" w:cs="Arial"/>
                  <w:sz w:val="20"/>
                  <w:szCs w:val="20"/>
                  <w:lang w:eastAsia="en-US"/>
                </w:rPr>
                <w:t>Textual description</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257706"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39" w:author="Birklhuber Bernd" w:date="2014-06-27T15:36:00Z">
              <w:r w:rsidRPr="00760FBE" w:rsidDel="00426009">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ins w:id="1340" w:author="Birklhuber Bernd" w:date="2014-06-27T15:36:00Z">
              <w:r w:rsidRPr="00760FBE">
                <w:rPr>
                  <w:rFonts w:eastAsia="Calibri" w:cs="Arial"/>
                  <w:sz w:val="20"/>
                  <w:szCs w:val="20"/>
                  <w:lang w:eastAsia="en-US"/>
                </w:rPr>
                <w:t xml:space="preserve"> fixed date range</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41" w:author="Birklhuber Bernd" w:date="2014-06-27T15:36:00Z">
              <w:r w:rsidRPr="00760FBE" w:rsidDel="00426009">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42" w:author="Birklhuber Bernd" w:date="2014-06-27T15:36:00Z">
              <w:r w:rsidRPr="00760FBE" w:rsidDel="00426009">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ins w:id="1343" w:author="Birklhuber Bernd" w:date="2014-06-27T15:36:00Z">
              <w:r w:rsidRPr="00760FBE">
                <w:rPr>
                  <w:rFonts w:eastAsia="Calibri" w:cs="Arial"/>
                  <w:sz w:val="20"/>
                  <w:szCs w:val="20"/>
                  <w:lang w:eastAsia="en-US"/>
                </w:rPr>
                <w:t xml:space="preserve"> periodic date range</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44" w:author="Birklhuber Bernd" w:date="2014-06-27T15:36:00Z">
              <w:r w:rsidRPr="00760FBE" w:rsidDel="00426009">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5E05A9"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del w:id="1345" w:author="Birklhuber Bernd" w:date="2014-06-27T15:36:00Z">
              <w:r w:rsidRPr="00760FBE" w:rsidDel="00426009">
                <w:rPr>
                  <w:rFonts w:eastAsia="Calibri" w:cs="Arial"/>
                  <w:sz w:val="20"/>
                  <w:szCs w:val="20"/>
                  <w:lang w:eastAsia="en-US"/>
                </w:rPr>
                <w:delText>C</w:delText>
              </w:r>
            </w:del>
            <w:ins w:id="1346" w:author="Birklhuber Bernd" w:date="2014-06-27T15:36:00Z">
              <w:r w:rsidRPr="00760FBE">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r w:rsidRPr="00760FBE">
              <w:rPr>
                <w:rFonts w:eastAsia="Calibri" w:cs="Arial"/>
                <w:sz w:val="20"/>
                <w:szCs w:val="20"/>
                <w:lang w:eastAsia="en-US"/>
              </w:rPr>
              <w:t>format = "</w:t>
            </w:r>
            <w:proofErr w:type="spellStart"/>
            <w:r w:rsidRPr="00760FBE">
              <w:rPr>
                <w:rFonts w:eastAsia="Calibri" w:cs="Arial"/>
                <w:sz w:val="20"/>
                <w:szCs w:val="20"/>
                <w:lang w:eastAsia="en-US"/>
              </w:rPr>
              <w:t>ccyymmdd</w:t>
            </w:r>
            <w:proofErr w:type="spellEnd"/>
            <w:r w:rsidRPr="00760FBE">
              <w:rPr>
                <w:rFonts w:eastAsia="Calibri" w:cs="Arial"/>
                <w:sz w:val="20"/>
                <w:szCs w:val="20"/>
                <w:lang w:eastAsia="en-US"/>
              </w:rPr>
              <w:t>"</w:t>
            </w: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1B71ED" w:rsidP="00F63D4D">
            <w:pPr>
              <w:spacing w:line="276" w:lineRule="auto"/>
              <w:rPr>
                <w:rFonts w:eastAsia="Calibri" w:cs="Arial"/>
                <w:sz w:val="20"/>
                <w:szCs w:val="20"/>
                <w:lang w:eastAsia="en-US"/>
              </w:rPr>
            </w:pPr>
            <w:r w:rsidRPr="00760FBE">
              <w:rPr>
                <w:rFonts w:eastAsia="Calibri" w:cs="Arial"/>
                <w:sz w:val="20"/>
                <w:szCs w:val="20"/>
                <w:lang w:eastAsia="en-US"/>
              </w:rPr>
              <w:t>-</w:t>
            </w:r>
          </w:p>
        </w:tc>
      </w:tr>
      <w:tr w:rsidR="00485407"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47" w:author="Birklhuber Bernd" w:date="2014-07-03T15:44:00Z">
              <w:r w:rsidRPr="00760FBE" w:rsidDel="00322DE7">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del w:id="1348" w:author="Birklhuber Bernd" w:date="2014-07-03T15:44:00Z">
              <w:r w:rsidRPr="00760FBE" w:rsidDel="00322DE7">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val="fr-FR" w:eastAsia="en-US"/>
              </w:rPr>
            </w:pPr>
            <w:del w:id="1349" w:author="Birklhuber Bernd" w:date="2014-07-03T15:44:00Z">
              <w:r w:rsidRPr="00760FBE" w:rsidDel="00322DE7">
                <w:rPr>
                  <w:rFonts w:eastAsia="Calibri" w:cs="Arial"/>
                  <w:sz w:val="20"/>
                  <w:szCs w:val="20"/>
                  <w:lang w:val="fr-FR" w:eastAsia="en-US"/>
                </w:rPr>
                <w:delText>format = "cc,cc,ccccc,c..."</w:delText>
              </w:r>
            </w:del>
          </w:p>
        </w:tc>
        <w:tc>
          <w:tcPr>
            <w:tcW w:w="1134" w:type="dxa"/>
            <w:tcBorders>
              <w:top w:val="nil"/>
              <w:left w:val="nil"/>
              <w:bottom w:val="nil"/>
              <w:right w:val="nil"/>
            </w:tcBorders>
          </w:tcPr>
          <w:p w:rsidR="00485407" w:rsidRPr="00760FBE" w:rsidDel="00322DE7" w:rsidRDefault="0048540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5407" w:rsidRPr="00760FBE" w:rsidDel="00322DE7" w:rsidRDefault="001B71ED" w:rsidP="00F63D4D">
            <w:pPr>
              <w:spacing w:line="276" w:lineRule="auto"/>
              <w:rPr>
                <w:rFonts w:eastAsia="Calibri" w:cs="Arial"/>
                <w:sz w:val="20"/>
                <w:szCs w:val="20"/>
                <w:lang w:val="fr-FR" w:eastAsia="en-US"/>
              </w:rPr>
            </w:pPr>
            <w:r w:rsidRPr="00760FBE">
              <w:rPr>
                <w:rFonts w:eastAsia="Calibri" w:cs="Arial"/>
                <w:sz w:val="20"/>
                <w:szCs w:val="20"/>
                <w:lang w:val="fr-FR" w:eastAsia="en-US"/>
              </w:rPr>
              <w:t>N</w:t>
            </w:r>
          </w:p>
        </w:tc>
      </w:tr>
      <w:tr w:rsidR="0048409E"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48409E" w:rsidRPr="001D6F09" w:rsidRDefault="0048409E" w:rsidP="0048409E">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48409E" w:rsidRPr="001D6F09" w:rsidRDefault="0048409E" w:rsidP="0048409E">
            <w:pPr>
              <w:spacing w:line="276" w:lineRule="auto"/>
              <w:rPr>
                <w:rFonts w:eastAsia="Calibri" w:cs="Arial"/>
                <w:sz w:val="20"/>
                <w:szCs w:val="20"/>
                <w:lang w:eastAsia="en-US"/>
              </w:rPr>
            </w:pPr>
          </w:p>
        </w:tc>
        <w:tc>
          <w:tcPr>
            <w:tcW w:w="1134" w:type="dxa"/>
            <w:tcBorders>
              <w:top w:val="nil"/>
              <w:left w:val="nil"/>
              <w:bottom w:val="nil"/>
              <w:right w:val="nil"/>
            </w:tcBorders>
          </w:tcPr>
          <w:p w:rsidR="0048409E" w:rsidRPr="00760FBE" w:rsidDel="00322DE7" w:rsidRDefault="0048409E"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409E" w:rsidRPr="00760FBE" w:rsidRDefault="0048409E"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Vertical datum</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760FBE" w:rsidRDefault="00B103EC" w:rsidP="00F63D4D">
            <w:pPr>
              <w:spacing w:line="276" w:lineRule="auto"/>
              <w:rPr>
                <w:rFonts w:eastAsia="Calibri" w:cs="Arial"/>
                <w:sz w:val="20"/>
                <w:szCs w:val="20"/>
                <w:lang w:eastAsia="en-US"/>
              </w:rPr>
            </w:pPr>
            <w:del w:id="1350" w:author="Birklhuber Bernd" w:date="2014-06-27T15:37:00Z">
              <w:r w:rsidRPr="00760FBE" w:rsidDel="00426009">
                <w:rPr>
                  <w:rFonts w:eastAsia="Calibri" w:cs="Arial"/>
                  <w:sz w:val="20"/>
                  <w:szCs w:val="20"/>
                  <w:lang w:eastAsia="en-US"/>
                </w:rPr>
                <w:delText>m_vdat</w:delText>
              </w:r>
            </w:del>
            <w:ins w:id="1351" w:author="Birklhuber Bernd" w:date="2014-06-27T15:37:00Z">
              <w:r w:rsidR="00426009" w:rsidRPr="00760FBE">
                <w:rPr>
                  <w:rFonts w:eastAsia="Calibri" w:cs="Arial"/>
                  <w:sz w:val="20"/>
                  <w:szCs w:val="20"/>
                  <w:lang w:eastAsia="en-US"/>
                </w:rPr>
                <w:t>M_VDAT</w:t>
              </w:r>
            </w:ins>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del w:id="1352" w:author="Birklhuber Bernd" w:date="2014-06-27T15:37:00Z">
              <w:r w:rsidRPr="000E289D" w:rsidDel="00426009">
                <w:rPr>
                  <w:rFonts w:eastAsia="Calibri" w:cs="Arial"/>
                  <w:sz w:val="20"/>
                  <w:szCs w:val="20"/>
                  <w:lang w:eastAsia="en-US"/>
                </w:rPr>
                <w:delText>17023</w:delText>
              </w:r>
            </w:del>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M</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An area of uniform vertical datum.</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48540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53" w:author="Birklhuber Bernd" w:date="2014-06-27T15:37:00Z">
              <w:r w:rsidRPr="00760FBE" w:rsidDel="00426009">
                <w:rPr>
                  <w:rFonts w:eastAsia="Calibri" w:cs="Arial"/>
                  <w:sz w:val="20"/>
                  <w:szCs w:val="20"/>
                  <w:lang w:eastAsia="en-US"/>
                </w:rPr>
                <w:delText>verdat</w:delText>
              </w:r>
            </w:del>
          </w:p>
          <w:p w:rsidR="00485407" w:rsidRPr="00760FBE" w:rsidRDefault="00485407" w:rsidP="00F63D4D">
            <w:pPr>
              <w:spacing w:line="276" w:lineRule="auto"/>
              <w:rPr>
                <w:rFonts w:eastAsia="Calibri" w:cs="Arial"/>
                <w:sz w:val="20"/>
                <w:szCs w:val="20"/>
                <w:lang w:eastAsia="en-US"/>
              </w:rPr>
            </w:pPr>
            <w:ins w:id="1354" w:author="Birklhuber Bernd" w:date="2014-06-27T15:37:00Z">
              <w:r w:rsidRPr="00760FBE">
                <w:rPr>
                  <w:rFonts w:eastAsia="Calibri" w:cs="Arial"/>
                  <w:sz w:val="20"/>
                  <w:szCs w:val="20"/>
                  <w:lang w:eastAsia="en-US"/>
                </w:rPr>
                <w:t>VERDAT</w:t>
              </w:r>
            </w:ins>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w:t>
            </w:r>
            <w:ins w:id="1355" w:author="Birklhuber Bernd" w:date="2014-06-27T15:37:00Z">
              <w:r w:rsidRPr="00322DE7">
                <w:rPr>
                  <w:rFonts w:eastAsia="Calibri" w:cs="Arial"/>
                  <w:sz w:val="20"/>
                  <w:szCs w:val="20"/>
                  <w:highlight w:val="yellow"/>
                  <w:lang w:eastAsia="en-US"/>
                </w:rPr>
                <w:t>3</w:t>
              </w:r>
              <w:r>
                <w:rPr>
                  <w:rFonts w:eastAsia="Calibri" w:cs="Arial"/>
                  <w:sz w:val="20"/>
                  <w:szCs w:val="20"/>
                  <w:lang w:eastAsia="en-US"/>
                </w:rPr>
                <w:t>,</w:t>
              </w:r>
            </w:ins>
            <w:r w:rsidRPr="000E289D">
              <w:rPr>
                <w:rFonts w:eastAsia="Calibri" w:cs="Arial"/>
                <w:sz w:val="20"/>
                <w:szCs w:val="20"/>
                <w:lang w:eastAsia="en-US"/>
              </w:rPr>
              <w:t>12,</w:t>
            </w:r>
            <w:ins w:id="1356" w:author="Birklhuber Bernd" w:date="2014-06-27T15:37:00Z">
              <w:r w:rsidRPr="00322DE7">
                <w:rPr>
                  <w:rFonts w:eastAsia="Calibri" w:cs="Arial"/>
                  <w:sz w:val="20"/>
                  <w:szCs w:val="20"/>
                  <w:highlight w:val="yellow"/>
                  <w:lang w:eastAsia="en-US"/>
                </w:rPr>
                <w:t>16-21,24-26,28-30,</w:t>
              </w:r>
            </w:ins>
            <w:r w:rsidRPr="000E289D">
              <w:rPr>
                <w:rFonts w:eastAsia="Calibri" w:cs="Arial"/>
                <w:sz w:val="20"/>
                <w:szCs w:val="20"/>
                <w:lang w:eastAsia="en-US"/>
              </w:rPr>
              <w:t>31,32,33,34,35,36,37,38,39,40,41</w:t>
            </w:r>
            <w:r w:rsidR="00FF33D9">
              <w:rPr>
                <w:rFonts w:eastAsia="Calibri" w:cs="Arial"/>
                <w:sz w:val="20"/>
                <w:szCs w:val="20"/>
                <w:lang w:eastAsia="en-US"/>
              </w:rPr>
              <w:t>,42,43,44</w:t>
            </w:r>
            <w:r w:rsidRPr="000E289D">
              <w:rPr>
                <w:rFonts w:eastAsia="Calibri" w:cs="Arial"/>
                <w:sz w:val="20"/>
                <w:szCs w:val="20"/>
                <w:lang w:eastAsia="en-US"/>
              </w:rPr>
              <w:t>"</w:t>
            </w:r>
          </w:p>
        </w:tc>
        <w:tc>
          <w:tcPr>
            <w:tcW w:w="1134" w:type="dxa"/>
            <w:tcBorders>
              <w:top w:val="nil"/>
              <w:left w:val="nil"/>
              <w:bottom w:val="nil"/>
              <w:right w:val="nil"/>
            </w:tcBorders>
          </w:tcPr>
          <w:p w:rsidR="00485407" w:rsidRPr="000E289D" w:rsidRDefault="00C10190" w:rsidP="00F63D4D">
            <w:pPr>
              <w:spacing w:line="276" w:lineRule="auto"/>
              <w:rPr>
                <w:rFonts w:eastAsia="Calibri" w:cs="Arial"/>
                <w:sz w:val="20"/>
                <w:szCs w:val="20"/>
                <w:lang w:eastAsia="en-US"/>
              </w:rPr>
            </w:pPr>
            <w:r>
              <w:rPr>
                <w:rFonts w:eastAsia="Calibri" w:cs="Arial"/>
                <w:sz w:val="20"/>
                <w:szCs w:val="20"/>
                <w:lang w:eastAsia="en-US"/>
              </w:rPr>
              <w:t>Y</w:t>
            </w:r>
          </w:p>
        </w:tc>
        <w:tc>
          <w:tcPr>
            <w:tcW w:w="1134" w:type="dxa"/>
            <w:tcBorders>
              <w:top w:val="nil"/>
              <w:left w:val="nil"/>
              <w:bottom w:val="nil"/>
              <w:right w:val="nil"/>
            </w:tcBorders>
          </w:tcPr>
          <w:p w:rsidR="00485407" w:rsidRPr="000E289D" w:rsidRDefault="00AC487F" w:rsidP="00F63D4D">
            <w:pPr>
              <w:spacing w:line="276" w:lineRule="auto"/>
              <w:rPr>
                <w:rFonts w:eastAsia="Calibri" w:cs="Arial"/>
                <w:sz w:val="20"/>
                <w:szCs w:val="20"/>
                <w:lang w:eastAsia="en-US"/>
              </w:rPr>
            </w:pPr>
            <w:r>
              <w:rPr>
                <w:rFonts w:eastAsia="Calibri" w:cs="Arial"/>
                <w:sz w:val="20"/>
                <w:szCs w:val="20"/>
                <w:lang w:eastAsia="en-US"/>
              </w:rPr>
              <w:t>-</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57" w:author="Birklhuber Bernd" w:date="2014-06-27T15:38:00Z">
              <w:r w:rsidRPr="00760FBE" w:rsidDel="00426009">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ins w:id="1358" w:author="Birklhuber Bernd" w:date="2014-06-27T15:38:00Z">
              <w:r w:rsidRPr="00760FBE">
                <w:rPr>
                  <w:rFonts w:eastAsia="Calibri" w:cs="Arial"/>
                  <w:sz w:val="20"/>
                  <w:szCs w:val="20"/>
                  <w:lang w:eastAsia="en-US"/>
                </w:rPr>
                <w:t>Information</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F63937"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59" w:author="Birklhuber Bernd" w:date="2014-06-27T15:38:00Z">
              <w:r w:rsidRPr="00760FBE" w:rsidDel="00426009">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F63937"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60" w:author="Birklhuber Bernd" w:date="2014-06-27T15:38:00Z">
              <w:r w:rsidRPr="00760FBE" w:rsidDel="00426009">
                <w:rPr>
                  <w:rFonts w:eastAsia="Calibri" w:cs="Arial"/>
                  <w:sz w:val="20"/>
                  <w:szCs w:val="20"/>
                  <w:lang w:eastAsia="en-US"/>
                </w:rPr>
                <w:delText>NTXTDS</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ins w:id="1361" w:author="Birklhuber Bernd" w:date="2014-06-27T15:38:00Z">
              <w:r w:rsidRPr="00760FBE">
                <w:rPr>
                  <w:rFonts w:eastAsia="Calibri" w:cs="Arial"/>
                  <w:sz w:val="20"/>
                  <w:szCs w:val="20"/>
                  <w:lang w:eastAsia="en-US"/>
                </w:rPr>
                <w:t>Textual des</w:t>
              </w:r>
            </w:ins>
            <w:ins w:id="1362" w:author="Windows-Benutzer" w:date="2015-05-20T13:51:00Z">
              <w:r w:rsidR="0048409E">
                <w:rPr>
                  <w:rFonts w:eastAsia="Calibri" w:cs="Arial"/>
                  <w:sz w:val="20"/>
                  <w:szCs w:val="20"/>
                  <w:lang w:eastAsia="en-US"/>
                </w:rPr>
                <w:t>c</w:t>
              </w:r>
            </w:ins>
            <w:ins w:id="1363" w:author="Birklhuber Bernd" w:date="2014-06-27T15:38:00Z">
              <w:r w:rsidRPr="00760FBE">
                <w:rPr>
                  <w:rFonts w:eastAsia="Calibri" w:cs="Arial"/>
                  <w:sz w:val="20"/>
                  <w:szCs w:val="20"/>
                  <w:lang w:eastAsia="en-US"/>
                </w:rPr>
                <w:t>ription</w:t>
              </w:r>
            </w:ins>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6F38A4"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64" w:author="Birklhuber Bernd" w:date="2014-06-27T15:38:00Z">
              <w:r w:rsidRPr="00760FBE" w:rsidDel="00426009">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r w:rsidRPr="00760FBE">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RDefault="006F38A4" w:rsidP="00F63D4D">
            <w:pPr>
              <w:spacing w:line="276" w:lineRule="auto"/>
              <w:rPr>
                <w:rFonts w:eastAsia="Calibri" w:cs="Arial"/>
                <w:sz w:val="20"/>
                <w:szCs w:val="20"/>
                <w:lang w:eastAsia="en-US"/>
              </w:rPr>
            </w:pPr>
            <w:r w:rsidRPr="00760FBE">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65" w:author="Birklhuber Bernd" w:date="2014-06-27T15:38:00Z">
              <w:r w:rsidRPr="00760FBE" w:rsidDel="00426009">
                <w:rPr>
                  <w:rFonts w:eastAsia="Calibri" w:cs="Arial"/>
                  <w:sz w:val="20"/>
                  <w:szCs w:val="20"/>
                  <w:lang w:eastAsia="en-US"/>
                </w:rPr>
                <w:delText>SORDAT</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del w:id="1366" w:author="Birklhuber Bernd" w:date="2014-06-27T15:38:00Z">
              <w:r w:rsidRPr="00760FBE" w:rsidDel="00426009">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eastAsia="en-US"/>
              </w:rPr>
            </w:pPr>
            <w:del w:id="1367" w:author="Birklhuber Bernd" w:date="2014-06-27T15:38:00Z">
              <w:r w:rsidRPr="00760FBE" w:rsidDel="00426009">
                <w:rPr>
                  <w:rFonts w:eastAsia="Calibri" w:cs="Arial"/>
                  <w:sz w:val="20"/>
                  <w:szCs w:val="20"/>
                  <w:lang w:eastAsia="en-US"/>
                </w:rPr>
                <w:delText>format = "ccyymmdd"</w:delText>
              </w:r>
            </w:del>
          </w:p>
        </w:tc>
        <w:tc>
          <w:tcPr>
            <w:tcW w:w="1134" w:type="dxa"/>
            <w:tcBorders>
              <w:top w:val="nil"/>
              <w:left w:val="nil"/>
              <w:bottom w:val="nil"/>
              <w:right w:val="nil"/>
            </w:tcBorders>
          </w:tcPr>
          <w:p w:rsidR="00485407" w:rsidRPr="00760FBE" w:rsidDel="00426009"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760FBE" w:rsidDel="00426009" w:rsidRDefault="008758E3" w:rsidP="00F63D4D">
            <w:pPr>
              <w:spacing w:line="276" w:lineRule="auto"/>
              <w:rPr>
                <w:rFonts w:eastAsia="Calibri" w:cs="Arial"/>
                <w:sz w:val="20"/>
                <w:szCs w:val="20"/>
                <w:lang w:eastAsia="en-US"/>
              </w:rPr>
            </w:pPr>
            <w:r w:rsidRPr="00760FBE">
              <w:rPr>
                <w:rFonts w:eastAsia="Calibri" w:cs="Arial"/>
                <w:sz w:val="20"/>
                <w:szCs w:val="20"/>
                <w:lang w:eastAsia="en-US"/>
              </w:rPr>
              <w:t>N</w:t>
            </w:r>
          </w:p>
        </w:tc>
      </w:tr>
      <w:tr w:rsidR="00485407" w:rsidRPr="00637B10"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rPr>
                <w:rFonts w:eastAsia="Calibri" w:cs="Arial"/>
                <w:sz w:val="20"/>
                <w:szCs w:val="20"/>
                <w:lang w:eastAsia="en-US"/>
              </w:rPr>
            </w:pPr>
            <w:del w:id="1368" w:author="Birklhuber Bernd" w:date="2014-06-27T15:38:00Z">
              <w:r w:rsidRPr="00760FBE" w:rsidDel="00426009">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760FBE" w:rsidRDefault="00485407" w:rsidP="00F63D4D">
            <w:pPr>
              <w:spacing w:line="276" w:lineRule="auto"/>
              <w:jc w:val="center"/>
              <w:rPr>
                <w:rFonts w:eastAsia="Calibri" w:cs="Arial"/>
                <w:sz w:val="20"/>
                <w:szCs w:val="20"/>
                <w:lang w:eastAsia="en-US"/>
              </w:rPr>
            </w:pPr>
            <w:del w:id="1369" w:author="Birklhuber Bernd" w:date="2014-06-27T15:38:00Z">
              <w:r w:rsidRPr="00760FBE" w:rsidDel="00426009">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485407" w:rsidRPr="00760FBE" w:rsidRDefault="00485407" w:rsidP="00F63D4D">
            <w:pPr>
              <w:spacing w:line="276" w:lineRule="auto"/>
              <w:rPr>
                <w:rFonts w:eastAsia="Calibri" w:cs="Arial"/>
                <w:sz w:val="20"/>
                <w:szCs w:val="20"/>
                <w:lang w:val="fr-FR" w:eastAsia="en-US"/>
              </w:rPr>
            </w:pPr>
            <w:del w:id="1370" w:author="Birklhuber Bernd" w:date="2014-06-27T15:38:00Z">
              <w:r w:rsidRPr="00760FBE" w:rsidDel="00426009">
                <w:rPr>
                  <w:rFonts w:eastAsia="Calibri" w:cs="Arial"/>
                  <w:sz w:val="20"/>
                  <w:szCs w:val="20"/>
                  <w:lang w:val="fr-FR" w:eastAsia="en-US"/>
                </w:rPr>
                <w:delText>format = "cc,cc,ccccc,c..."</w:delText>
              </w:r>
            </w:del>
          </w:p>
        </w:tc>
        <w:tc>
          <w:tcPr>
            <w:tcW w:w="1134" w:type="dxa"/>
            <w:tcBorders>
              <w:top w:val="nil"/>
              <w:left w:val="nil"/>
              <w:bottom w:val="nil"/>
              <w:right w:val="nil"/>
            </w:tcBorders>
          </w:tcPr>
          <w:p w:rsidR="00485407" w:rsidRPr="00760FBE" w:rsidDel="00426009" w:rsidRDefault="0048540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5407" w:rsidRPr="00760FBE" w:rsidDel="00426009" w:rsidRDefault="001B71ED" w:rsidP="00F63D4D">
            <w:pPr>
              <w:spacing w:line="276" w:lineRule="auto"/>
              <w:rPr>
                <w:rFonts w:eastAsia="Calibri" w:cs="Arial"/>
                <w:sz w:val="20"/>
                <w:szCs w:val="20"/>
                <w:lang w:val="fr-FR" w:eastAsia="en-US"/>
              </w:rPr>
            </w:pPr>
            <w:r w:rsidRPr="00760FBE">
              <w:rPr>
                <w:rFonts w:eastAsia="Calibri" w:cs="Arial"/>
                <w:sz w:val="20"/>
                <w:szCs w:val="20"/>
                <w:lang w:val="fr-FR" w:eastAsia="en-US"/>
              </w:rPr>
              <w:t>N</w:t>
            </w: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Waterway area</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wtware</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17066</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An area in which uniform general information of the waterway exists.</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48540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catccl</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"1,2,3,4,5,6,7,8,9,10,11"</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dirimp</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"1,2,3,4"</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71" w:author="Birklhuber Bernd" w:date="2014-06-27T15:39:00Z">
              <w:r w:rsidRPr="006A3178" w:rsidDel="00426009">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372" w:author="Birklhuber Bernd" w:date="2014-06-27T15:39:00Z">
              <w:r w:rsidRPr="006A3178">
                <w:rPr>
                  <w:rFonts w:eastAsia="Calibri" w:cs="Arial"/>
                  <w:sz w:val="20"/>
                  <w:szCs w:val="20"/>
                  <w:lang w:eastAsia="en-US"/>
                </w:rPr>
                <w:t>Feature name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CB3E4E"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73" w:author="Birklhuber Bernd" w:date="2014-06-27T15:39:00Z">
              <w:r w:rsidRPr="006A3178" w:rsidDel="00426009">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CB3E4E"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74" w:author="Birklhuber Bernd" w:date="2014-06-27T15:39:00Z">
              <w:r w:rsidRPr="006A3178" w:rsidDel="00426009">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375" w:author="Birklhuber Bernd" w:date="2014-06-27T15:39:00Z">
              <w:r w:rsidRPr="006A3178">
                <w:rPr>
                  <w:rFonts w:eastAsia="Calibri" w:cs="Arial"/>
                  <w:sz w:val="20"/>
                  <w:szCs w:val="20"/>
                  <w:lang w:eastAsia="en-US"/>
                </w:rPr>
                <w:t>Information</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F63937"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76" w:author="Birklhuber Bernd" w:date="2014-06-27T15:39:00Z">
              <w:r w:rsidRPr="006A3178" w:rsidDel="00426009">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F63937"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377" w:author="Birklhuber Bernd" w:date="2014-06-27T15:39:00Z">
              <w:r w:rsidRPr="006A3178" w:rsidDel="00426009">
                <w:rPr>
                  <w:rFonts w:eastAsia="Calibri" w:cs="Arial"/>
                  <w:sz w:val="20"/>
                  <w:szCs w:val="20"/>
                  <w:lang w:eastAsia="en-US"/>
                </w:rPr>
                <w:delText>M</w:delText>
              </w:r>
            </w:del>
            <w:ins w:id="1378" w:author="Birklhuber Bernd" w:date="2014-06-27T15:39:00Z">
              <w:r w:rsidRPr="006A3178">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min = "1"</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E7519B" w:rsidP="00F63D4D">
            <w:pPr>
              <w:spacing w:line="276" w:lineRule="auto"/>
              <w:rPr>
                <w:rFonts w:eastAsia="Calibri" w:cs="Arial"/>
                <w:sz w:val="20"/>
                <w:szCs w:val="20"/>
                <w:lang w:eastAsia="en-US"/>
              </w:rPr>
            </w:pPr>
            <w:r w:rsidRPr="006A3178">
              <w:rPr>
                <w:rFonts w:eastAsia="Calibri" w:cs="Arial"/>
                <w:sz w:val="20"/>
                <w:szCs w:val="20"/>
                <w:lang w:eastAsia="en-US"/>
              </w:rPr>
              <w:t>N</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D035D" w:rsidP="00F63D4D">
            <w:pPr>
              <w:spacing w:line="276" w:lineRule="auto"/>
              <w:rPr>
                <w:rFonts w:eastAsia="Calibri" w:cs="Arial"/>
                <w:sz w:val="20"/>
                <w:szCs w:val="20"/>
                <w:lang w:eastAsia="en-US"/>
              </w:rPr>
            </w:pPr>
            <w:r w:rsidRPr="006A3178">
              <w:rPr>
                <w:rFonts w:eastAsia="Calibri" w:cs="Arial"/>
                <w:sz w:val="20"/>
                <w:szCs w:val="20"/>
                <w:lang w:eastAsia="en-US"/>
              </w:rPr>
              <w:t>-</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79" w:author="Birklhuber Bernd" w:date="2014-06-27T15:39:00Z">
              <w:r w:rsidRPr="006A3178" w:rsidDel="00426009">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380" w:author="Birklhuber Bernd" w:date="2014-06-27T15:39:00Z">
              <w:r w:rsidRPr="006A3178">
                <w:rPr>
                  <w:rFonts w:eastAsia="Calibri" w:cs="Arial"/>
                  <w:sz w:val="20"/>
                  <w:szCs w:val="20"/>
                  <w:lang w:eastAsia="en-US"/>
                </w:rPr>
                <w:t xml:space="preserve">Textual </w:t>
              </w:r>
              <w:proofErr w:type="spellStart"/>
              <w:r w:rsidRPr="006A3178">
                <w:rPr>
                  <w:rFonts w:eastAsia="Calibri" w:cs="Arial"/>
                  <w:sz w:val="20"/>
                  <w:szCs w:val="20"/>
                  <w:lang w:eastAsia="en-US"/>
                </w:rPr>
                <w:t>desription</w:t>
              </w:r>
            </w:ins>
            <w:proofErr w:type="spellEnd"/>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6F38A4"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81" w:author="Birklhuber Bernd" w:date="2014-06-27T15:39:00Z">
              <w:r w:rsidRPr="006A3178" w:rsidDel="00426009">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ins w:id="1382" w:author="Birklhuber Bernd" w:date="2014-06-27T15:39:00Z">
              <w:r w:rsidRPr="006A3178">
                <w:rPr>
                  <w:rFonts w:eastAsia="Calibri" w:cs="Arial"/>
                  <w:sz w:val="20"/>
                  <w:szCs w:val="20"/>
                  <w:lang w:eastAsia="en-US"/>
                </w:rPr>
                <w:t xml:space="preserve"> fixed date range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83" w:author="Birklhuber Bernd" w:date="2014-06-27T15:39:00Z">
              <w:r w:rsidRPr="006A3178" w:rsidDel="00426009">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84" w:author="Birklhuber Bernd" w:date="2014-06-27T15:39:00Z">
              <w:r w:rsidRPr="006A3178" w:rsidDel="00426009">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ins w:id="1385" w:author="Birklhuber Bernd" w:date="2014-06-27T15:39:00Z">
              <w:r w:rsidRPr="006A3178">
                <w:rPr>
                  <w:rFonts w:eastAsia="Calibri" w:cs="Arial"/>
                  <w:sz w:val="20"/>
                  <w:szCs w:val="20"/>
                  <w:lang w:eastAsia="en-US"/>
                </w:rPr>
                <w:t xml:space="preserve"> periodic date range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86" w:author="Birklhuber Bernd" w:date="2014-06-27T15:39:00Z">
              <w:r w:rsidRPr="006A3178" w:rsidDel="00426009">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387" w:author="Birklhuber Bernd" w:date="2014-06-27T15:39:00Z">
              <w:r w:rsidRPr="006A3178" w:rsidDel="00F037A4">
                <w:rPr>
                  <w:rFonts w:eastAsia="Calibri" w:cs="Arial"/>
                  <w:sz w:val="20"/>
                  <w:szCs w:val="20"/>
                  <w:lang w:eastAsia="en-US"/>
                </w:rPr>
                <w:delText>C</w:delText>
              </w:r>
            </w:del>
            <w:ins w:id="1388" w:author="Birklhuber Bernd" w:date="2014-06-27T15:39:00Z">
              <w:r w:rsidRPr="006A3178">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1B71ED" w:rsidP="00F63D4D">
            <w:pPr>
              <w:spacing w:line="276" w:lineRule="auto"/>
              <w:rPr>
                <w:rFonts w:eastAsia="Calibri" w:cs="Arial"/>
                <w:sz w:val="20"/>
                <w:szCs w:val="20"/>
                <w:lang w:eastAsia="en-US"/>
              </w:rPr>
            </w:pPr>
            <w:r w:rsidRPr="006A3178">
              <w:rPr>
                <w:rFonts w:eastAsia="Calibri" w:cs="Arial"/>
                <w:sz w:val="20"/>
                <w:szCs w:val="20"/>
                <w:lang w:eastAsia="en-US"/>
              </w:rPr>
              <w:t>-</w:t>
            </w:r>
          </w:p>
        </w:tc>
      </w:tr>
      <w:tr w:rsidR="00485407"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89" w:author="Birklhuber Bernd" w:date="2014-07-03T15:46:00Z">
              <w:r w:rsidRPr="006A3178" w:rsidDel="00322DE7">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390" w:author="Birklhuber Bernd" w:date="2014-07-03T15:46:00Z">
              <w:r w:rsidRPr="006A3178" w:rsidDel="00322DE7">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val="fr-FR" w:eastAsia="en-US"/>
              </w:rPr>
            </w:pPr>
            <w:del w:id="1391" w:author="Birklhuber Bernd" w:date="2014-07-03T15:46:00Z">
              <w:r w:rsidRPr="006A3178" w:rsidDel="00322DE7">
                <w:rPr>
                  <w:rFonts w:eastAsia="Calibri" w:cs="Arial"/>
                  <w:sz w:val="20"/>
                  <w:szCs w:val="20"/>
                  <w:lang w:val="fr-FR" w:eastAsia="en-US"/>
                </w:rPr>
                <w:delText>format = "cc,cc,ccccc,c..."</w:delText>
              </w:r>
            </w:del>
          </w:p>
        </w:tc>
        <w:tc>
          <w:tcPr>
            <w:tcW w:w="1134" w:type="dxa"/>
            <w:tcBorders>
              <w:top w:val="nil"/>
              <w:left w:val="nil"/>
              <w:bottom w:val="nil"/>
              <w:right w:val="nil"/>
            </w:tcBorders>
          </w:tcPr>
          <w:p w:rsidR="00485407" w:rsidRPr="006A3178" w:rsidDel="00322DE7" w:rsidRDefault="0048540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5407" w:rsidRPr="006A3178" w:rsidDel="00322DE7" w:rsidRDefault="001B71ED" w:rsidP="00F63D4D">
            <w:pPr>
              <w:spacing w:line="276" w:lineRule="auto"/>
              <w:rPr>
                <w:rFonts w:eastAsia="Calibri" w:cs="Arial"/>
                <w:sz w:val="20"/>
                <w:szCs w:val="20"/>
                <w:lang w:val="fr-FR" w:eastAsia="en-US"/>
              </w:rPr>
            </w:pPr>
            <w:r w:rsidRPr="006A3178">
              <w:rPr>
                <w:rFonts w:eastAsia="Calibri" w:cs="Arial"/>
                <w:sz w:val="20"/>
                <w:szCs w:val="20"/>
                <w:lang w:val="fr-FR" w:eastAsia="en-US"/>
              </w:rPr>
              <w:t>N</w:t>
            </w:r>
          </w:p>
        </w:tc>
      </w:tr>
      <w:tr w:rsidR="00FF33D9" w:rsidRPr="006A3178" w:rsidTr="00396CE0">
        <w:tc>
          <w:tcPr>
            <w:tcW w:w="1074" w:type="dxa"/>
            <w:tcBorders>
              <w:top w:val="nil"/>
              <w:left w:val="nil"/>
              <w:bottom w:val="nil"/>
              <w:right w:val="nil"/>
            </w:tcBorders>
            <w:shd w:val="clear" w:color="auto" w:fill="auto"/>
            <w:tcMar>
              <w:top w:w="72" w:type="dxa"/>
              <w:left w:w="72" w:type="dxa"/>
              <w:bottom w:w="72" w:type="dxa"/>
              <w:right w:w="72" w:type="dxa"/>
            </w:tcMar>
          </w:tcPr>
          <w:p w:rsidR="00FF33D9" w:rsidRPr="001D6F09" w:rsidRDefault="00FF33D9" w:rsidP="00926EE5">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FF33D9" w:rsidRPr="001D6F09" w:rsidRDefault="00FF33D9" w:rsidP="00926EE5">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FF33D9" w:rsidRPr="001D6F09" w:rsidRDefault="00FF33D9" w:rsidP="00926EE5">
            <w:pPr>
              <w:spacing w:line="276" w:lineRule="auto"/>
              <w:rPr>
                <w:rFonts w:eastAsia="Calibri" w:cs="Arial"/>
                <w:sz w:val="20"/>
                <w:szCs w:val="20"/>
                <w:lang w:eastAsia="en-US"/>
              </w:rPr>
            </w:pPr>
          </w:p>
        </w:tc>
        <w:tc>
          <w:tcPr>
            <w:tcW w:w="1134" w:type="dxa"/>
            <w:tcBorders>
              <w:top w:val="nil"/>
              <w:left w:val="nil"/>
              <w:bottom w:val="nil"/>
              <w:right w:val="nil"/>
            </w:tcBorders>
          </w:tcPr>
          <w:p w:rsidR="00FF33D9" w:rsidRPr="006A3178" w:rsidDel="00322DE7" w:rsidRDefault="00FF33D9"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FF33D9" w:rsidRPr="006A3178" w:rsidRDefault="00FF33D9"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Waterway axis</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wtwaxs</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17051</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L</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 xml:space="preserve">The waterway axis can be defined by </w:t>
            </w:r>
            <w:proofErr w:type="spellStart"/>
            <w:r w:rsidRPr="000E289D">
              <w:rPr>
                <w:rFonts w:eastAsia="Calibri" w:cs="Arial"/>
                <w:sz w:val="20"/>
                <w:szCs w:val="20"/>
                <w:lang w:eastAsia="en-US"/>
              </w:rPr>
              <w:t>e.g</w:t>
            </w:r>
            <w:proofErr w:type="spellEnd"/>
            <w:r w:rsidRPr="000E289D">
              <w:rPr>
                <w:rFonts w:eastAsia="Calibri" w:cs="Arial"/>
                <w:sz w:val="20"/>
                <w:szCs w:val="20"/>
                <w:lang w:eastAsia="en-US"/>
              </w:rPr>
              <w:t xml:space="preserve">: - the middle line of a fairway, (Definition of fairway: That part of a river, </w:t>
            </w:r>
            <w:proofErr w:type="spellStart"/>
            <w:r w:rsidRPr="000E289D">
              <w:rPr>
                <w:rFonts w:eastAsia="Calibri" w:cs="Arial"/>
                <w:sz w:val="20"/>
                <w:szCs w:val="20"/>
                <w:lang w:eastAsia="en-US"/>
              </w:rPr>
              <w:t>harbour</w:t>
            </w:r>
            <w:proofErr w:type="spellEnd"/>
            <w:r w:rsidRPr="000E289D">
              <w:rPr>
                <w:rFonts w:eastAsia="Calibri" w:cs="Arial"/>
                <w:sz w:val="20"/>
                <w:szCs w:val="20"/>
                <w:lang w:eastAsia="en-US"/>
              </w:rPr>
              <w:t xml:space="preserve">; etc. where the main navigable channel for vessels of larger size lies. It is also the usual course followed by vessels entering or leaving </w:t>
            </w:r>
            <w:proofErr w:type="spellStart"/>
            <w:r w:rsidRPr="000E289D">
              <w:rPr>
                <w:rFonts w:eastAsia="Calibri" w:cs="Arial"/>
                <w:sz w:val="20"/>
                <w:szCs w:val="20"/>
                <w:lang w:eastAsia="en-US"/>
              </w:rPr>
              <w:t>harbours</w:t>
            </w:r>
            <w:proofErr w:type="spellEnd"/>
            <w:r w:rsidRPr="000E289D">
              <w:rPr>
                <w:rFonts w:eastAsia="Calibri" w:cs="Arial"/>
                <w:sz w:val="20"/>
                <w:szCs w:val="20"/>
                <w:lang w:eastAsia="en-US"/>
              </w:rPr>
              <w:t xml:space="preserve">, called ‘ship channel’. (International Maritime Dictionary, 2nd Ed.). - </w:t>
            </w:r>
            <w:proofErr w:type="gramStart"/>
            <w:r w:rsidRPr="000E289D">
              <w:rPr>
                <w:rFonts w:eastAsia="Calibri" w:cs="Arial"/>
                <w:sz w:val="20"/>
                <w:szCs w:val="20"/>
                <w:lang w:eastAsia="en-US"/>
              </w:rPr>
              <w:t>the</w:t>
            </w:r>
            <w:proofErr w:type="gramEnd"/>
            <w:r w:rsidRPr="000E289D">
              <w:rPr>
                <w:rFonts w:eastAsia="Calibri" w:cs="Arial"/>
                <w:sz w:val="20"/>
                <w:szCs w:val="20"/>
                <w:lang w:eastAsia="en-US"/>
              </w:rPr>
              <w:t xml:space="preserve"> middle line of a water way (Definition of waterway: The waterway covers the entire area of a river or canal).</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48540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catccl</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"1,2,3,4,5,6,7,8,9,10,11</w:t>
            </w:r>
            <w:r w:rsidR="00FF33D9">
              <w:rPr>
                <w:rFonts w:eastAsia="Calibri" w:cs="Arial"/>
                <w:sz w:val="20"/>
                <w:szCs w:val="20"/>
                <w:lang w:eastAsia="en-US"/>
              </w:rPr>
              <w:t>,12</w:t>
            </w:r>
            <w:r w:rsidRPr="000E289D">
              <w:rPr>
                <w:rFonts w:eastAsia="Calibri" w:cs="Arial"/>
                <w:sz w:val="20"/>
                <w:szCs w:val="20"/>
                <w:lang w:eastAsia="en-US"/>
              </w:rPr>
              <w:t>"</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92" w:author="Birklhuber Bernd" w:date="2014-06-27T15:40:00Z">
              <w:r w:rsidRPr="006A3178" w:rsidDel="00F037A4">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M</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393" w:author="Birklhuber Bernd" w:date="2014-06-27T15:40:00Z">
              <w:r w:rsidRPr="006A3178">
                <w:rPr>
                  <w:rFonts w:eastAsia="Calibri" w:cs="Arial"/>
                  <w:sz w:val="20"/>
                  <w:szCs w:val="20"/>
                  <w:lang w:eastAsia="en-US"/>
                </w:rPr>
                <w:t>Feature name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CB3E4E"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94" w:author="Birklhuber Bernd" w:date="2014-06-27T15:40:00Z">
              <w:r w:rsidRPr="006A3178" w:rsidDel="00F037A4">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CB3E4E"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95" w:author="Birklhuber Bernd" w:date="2014-06-27T15:40:00Z">
              <w:r w:rsidRPr="006A3178" w:rsidDel="00F037A4">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396" w:author="Birklhuber Bernd" w:date="2014-06-27T15:40:00Z">
              <w:r w:rsidRPr="006A3178">
                <w:rPr>
                  <w:rFonts w:eastAsia="Calibri" w:cs="Arial"/>
                  <w:sz w:val="20"/>
                  <w:szCs w:val="20"/>
                  <w:lang w:eastAsia="en-US"/>
                </w:rPr>
                <w:t>Information</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F63937"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397" w:author="Birklhuber Bernd" w:date="2014-06-27T15:40:00Z">
              <w:r w:rsidRPr="006A3178" w:rsidDel="00F037A4">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F63937"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398" w:author="Birklhuber Bernd" w:date="2014-06-27T15:40:00Z">
              <w:r w:rsidRPr="006A3178" w:rsidDel="00F037A4">
                <w:rPr>
                  <w:rFonts w:eastAsia="Calibri" w:cs="Arial"/>
                  <w:sz w:val="20"/>
                  <w:szCs w:val="20"/>
                  <w:lang w:eastAsia="en-US"/>
                </w:rPr>
                <w:delText>M</w:delText>
              </w:r>
            </w:del>
            <w:ins w:id="1399" w:author="Birklhuber Bernd" w:date="2014-06-27T15:40:00Z">
              <w:r w:rsidRPr="006A3178">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min = "1"</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E7519B" w:rsidP="00F63D4D">
            <w:pPr>
              <w:spacing w:line="276" w:lineRule="auto"/>
              <w:rPr>
                <w:rFonts w:eastAsia="Calibri" w:cs="Arial"/>
                <w:sz w:val="20"/>
                <w:szCs w:val="20"/>
                <w:lang w:eastAsia="en-US"/>
              </w:rPr>
            </w:pPr>
            <w:r w:rsidRPr="006A3178">
              <w:rPr>
                <w:rFonts w:eastAsia="Calibri" w:cs="Arial"/>
                <w:sz w:val="20"/>
                <w:szCs w:val="20"/>
                <w:lang w:eastAsia="en-US"/>
              </w:rPr>
              <w:t>N</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D035D" w:rsidP="00F63D4D">
            <w:pPr>
              <w:spacing w:line="276" w:lineRule="auto"/>
              <w:rPr>
                <w:rFonts w:eastAsia="Calibri" w:cs="Arial"/>
                <w:sz w:val="20"/>
                <w:szCs w:val="20"/>
                <w:lang w:eastAsia="en-US"/>
              </w:rPr>
            </w:pPr>
            <w:r w:rsidRPr="006A3178">
              <w:rPr>
                <w:rFonts w:eastAsia="Calibri" w:cs="Arial"/>
                <w:sz w:val="20"/>
                <w:szCs w:val="20"/>
                <w:lang w:eastAsia="en-US"/>
              </w:rPr>
              <w:t>-</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00" w:author="Birklhuber Bernd" w:date="2014-06-27T15:40:00Z">
              <w:r w:rsidRPr="006A3178" w:rsidDel="00F037A4">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401" w:author="Birklhuber Bernd" w:date="2014-06-27T15:40:00Z">
              <w:r w:rsidRPr="006A3178">
                <w:rPr>
                  <w:rFonts w:eastAsia="Calibri" w:cs="Arial"/>
                  <w:sz w:val="20"/>
                  <w:szCs w:val="20"/>
                  <w:lang w:eastAsia="en-US"/>
                </w:rPr>
                <w:t>Textual description</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6F38A4"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02" w:author="Birklhuber Bernd" w:date="2014-06-27T15:40:00Z">
              <w:r w:rsidRPr="006A3178" w:rsidDel="00F037A4">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ins w:id="1403" w:author="Birklhuber Bernd" w:date="2014-06-27T15:40:00Z">
              <w:r w:rsidRPr="006A3178">
                <w:rPr>
                  <w:rFonts w:eastAsia="Calibri" w:cs="Arial"/>
                  <w:sz w:val="20"/>
                  <w:szCs w:val="20"/>
                  <w:lang w:eastAsia="en-US"/>
                </w:rPr>
                <w:t xml:space="preserve"> fixed date range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04" w:author="Birklhuber Bernd" w:date="2014-06-27T15:40:00Z">
              <w:r w:rsidRPr="006A3178" w:rsidDel="00F037A4">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5E05A9">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05" w:author="Birklhuber Bernd" w:date="2014-06-27T15:40:00Z">
              <w:r w:rsidRPr="006A3178" w:rsidDel="00F037A4">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ins w:id="1406" w:author="Birklhuber Bernd" w:date="2014-06-27T15:40:00Z">
              <w:r w:rsidRPr="006A3178">
                <w:rPr>
                  <w:rFonts w:eastAsia="Calibri" w:cs="Arial"/>
                  <w:sz w:val="20"/>
                  <w:szCs w:val="20"/>
                  <w:lang w:eastAsia="en-US"/>
                </w:rPr>
                <w:t xml:space="preserve"> periodic date range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07" w:author="Birklhuber Bernd" w:date="2014-06-27T15:40:00Z">
              <w:r w:rsidRPr="006A3178" w:rsidDel="00F037A4">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408" w:author="Birklhuber Bernd" w:date="2014-06-27T15:40:00Z">
              <w:r w:rsidRPr="006A3178" w:rsidDel="00F037A4">
                <w:rPr>
                  <w:rFonts w:eastAsia="Calibri" w:cs="Arial"/>
                  <w:sz w:val="20"/>
                  <w:szCs w:val="20"/>
                  <w:lang w:eastAsia="en-US"/>
                </w:rPr>
                <w:delText>C</w:delText>
              </w:r>
            </w:del>
            <w:ins w:id="1409" w:author="Birklhuber Bernd" w:date="2014-06-27T15:40:00Z">
              <w:r w:rsidRPr="006A3178">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1B71ED" w:rsidP="00F63D4D">
            <w:pPr>
              <w:spacing w:line="276" w:lineRule="auto"/>
              <w:rPr>
                <w:rFonts w:eastAsia="Calibri" w:cs="Arial"/>
                <w:sz w:val="20"/>
                <w:szCs w:val="20"/>
                <w:lang w:eastAsia="en-US"/>
              </w:rPr>
            </w:pPr>
            <w:r w:rsidRPr="006A3178">
              <w:rPr>
                <w:rFonts w:eastAsia="Calibri" w:cs="Arial"/>
                <w:sz w:val="20"/>
                <w:szCs w:val="20"/>
                <w:lang w:eastAsia="en-US"/>
              </w:rPr>
              <w:t>-</w:t>
            </w:r>
          </w:p>
        </w:tc>
      </w:tr>
      <w:tr w:rsidR="00485407"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10" w:author="Birklhuber Bernd" w:date="2014-07-03T15:46:00Z">
              <w:r w:rsidRPr="006A3178" w:rsidDel="00322DE7">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411" w:author="Birklhuber Bernd" w:date="2014-07-03T15:46:00Z">
              <w:r w:rsidRPr="006A3178" w:rsidDel="00322DE7">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val="fr-FR" w:eastAsia="en-US"/>
              </w:rPr>
            </w:pPr>
            <w:del w:id="1412" w:author="Birklhuber Bernd" w:date="2014-07-03T15:46:00Z">
              <w:r w:rsidRPr="006A3178" w:rsidDel="00322DE7">
                <w:rPr>
                  <w:rFonts w:eastAsia="Calibri" w:cs="Arial"/>
                  <w:sz w:val="20"/>
                  <w:szCs w:val="20"/>
                  <w:lang w:val="fr-FR" w:eastAsia="en-US"/>
                </w:rPr>
                <w:delText>format = "cc,cc,ccccc,c..."</w:delText>
              </w:r>
            </w:del>
          </w:p>
        </w:tc>
        <w:tc>
          <w:tcPr>
            <w:tcW w:w="1134" w:type="dxa"/>
            <w:tcBorders>
              <w:top w:val="nil"/>
              <w:left w:val="nil"/>
              <w:bottom w:val="nil"/>
              <w:right w:val="nil"/>
            </w:tcBorders>
          </w:tcPr>
          <w:p w:rsidR="00485407" w:rsidRPr="006A3178" w:rsidDel="00322DE7" w:rsidRDefault="0048540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5407" w:rsidRPr="006A3178" w:rsidDel="00322DE7" w:rsidRDefault="001B71ED" w:rsidP="00F63D4D">
            <w:pPr>
              <w:spacing w:line="276" w:lineRule="auto"/>
              <w:rPr>
                <w:rFonts w:eastAsia="Calibri" w:cs="Arial"/>
                <w:sz w:val="20"/>
                <w:szCs w:val="20"/>
                <w:lang w:val="fr-FR" w:eastAsia="en-US"/>
              </w:rPr>
            </w:pPr>
            <w:r w:rsidRPr="006A3178">
              <w:rPr>
                <w:rFonts w:eastAsia="Calibri" w:cs="Arial"/>
                <w:sz w:val="20"/>
                <w:szCs w:val="20"/>
                <w:lang w:val="fr-FR" w:eastAsia="en-US"/>
              </w:rPr>
              <w:t>N</w:t>
            </w:r>
          </w:p>
        </w:tc>
      </w:tr>
      <w:tr w:rsidR="00FF33D9"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FF33D9" w:rsidRPr="001D6F09" w:rsidRDefault="00FF33D9" w:rsidP="00926EE5">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FF33D9" w:rsidRPr="001D6F09" w:rsidRDefault="00FF33D9" w:rsidP="00926EE5">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FF33D9" w:rsidRPr="001D6F09" w:rsidRDefault="00FF33D9" w:rsidP="00926EE5">
            <w:pPr>
              <w:spacing w:line="276" w:lineRule="auto"/>
              <w:rPr>
                <w:rFonts w:eastAsia="Calibri" w:cs="Arial"/>
                <w:sz w:val="20"/>
                <w:szCs w:val="20"/>
                <w:lang w:eastAsia="en-US"/>
              </w:rPr>
            </w:pPr>
          </w:p>
        </w:tc>
        <w:tc>
          <w:tcPr>
            <w:tcW w:w="1134" w:type="dxa"/>
            <w:tcBorders>
              <w:top w:val="nil"/>
              <w:left w:val="nil"/>
              <w:bottom w:val="nil"/>
              <w:right w:val="nil"/>
            </w:tcBorders>
          </w:tcPr>
          <w:p w:rsidR="00FF33D9" w:rsidRPr="006A3178" w:rsidDel="00322DE7" w:rsidRDefault="00FF33D9"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FF33D9" w:rsidRPr="006A3178" w:rsidRDefault="00FF33D9"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Waterway gauge</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wtwgag</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17067</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P,A</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 waterway gauge is an instrument for measuring water levels</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48540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catgag</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"1,2,3,4,5"</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disipd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FF33D9" w:rsidP="00F63D4D">
            <w:pPr>
              <w:spacing w:line="276" w:lineRule="auto"/>
              <w:rPr>
                <w:rFonts w:eastAsia="Calibri" w:cs="Arial"/>
                <w:sz w:val="20"/>
                <w:szCs w:val="20"/>
                <w:lang w:eastAsia="en-US"/>
              </w:rPr>
            </w:pPr>
            <w:r>
              <w:rPr>
                <w:rFonts w:eastAsia="Calibri" w:cs="Arial"/>
                <w:sz w:val="20"/>
                <w:szCs w:val="20"/>
                <w:lang w:eastAsia="en-US"/>
              </w:rPr>
              <w:t>unit = "m</w:t>
            </w:r>
            <w:r w:rsidR="00485407" w:rsidRPr="000E289D">
              <w:rPr>
                <w:rFonts w:eastAsia="Calibri" w:cs="Arial"/>
                <w:sz w:val="20"/>
                <w:szCs w:val="20"/>
                <w:lang w:eastAsia="en-US"/>
              </w:rPr>
              <w:t>" decimal digits = "1"</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disipu</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FF33D9" w:rsidP="00F63D4D">
            <w:pPr>
              <w:spacing w:line="276" w:lineRule="auto"/>
              <w:rPr>
                <w:rFonts w:eastAsia="Calibri" w:cs="Arial"/>
                <w:sz w:val="20"/>
                <w:szCs w:val="20"/>
                <w:lang w:eastAsia="en-US"/>
              </w:rPr>
            </w:pPr>
            <w:r>
              <w:rPr>
                <w:rFonts w:eastAsia="Calibri" w:cs="Arial"/>
                <w:sz w:val="20"/>
                <w:szCs w:val="20"/>
                <w:lang w:eastAsia="en-US"/>
              </w:rPr>
              <w:t>unit = "m</w:t>
            </w:r>
            <w:r w:rsidR="00485407" w:rsidRPr="000E289D">
              <w:rPr>
                <w:rFonts w:eastAsia="Calibri" w:cs="Arial"/>
                <w:sz w:val="20"/>
                <w:szCs w:val="20"/>
                <w:lang w:eastAsia="en-US"/>
              </w:rPr>
              <w:t>" decimal digits = "1"</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ELEVAT</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FF33D9" w:rsidP="00F63D4D">
            <w:pPr>
              <w:spacing w:line="276" w:lineRule="auto"/>
              <w:rPr>
                <w:rFonts w:eastAsia="Calibri" w:cs="Arial"/>
                <w:sz w:val="20"/>
                <w:szCs w:val="20"/>
                <w:lang w:eastAsia="en-US"/>
              </w:rPr>
            </w:pPr>
            <w:r>
              <w:rPr>
                <w:rFonts w:eastAsia="Calibri" w:cs="Arial"/>
                <w:sz w:val="20"/>
                <w:szCs w:val="20"/>
                <w:lang w:eastAsia="en-US"/>
              </w:rPr>
              <w:t>unit = "m</w:t>
            </w:r>
            <w:r w:rsidR="00485407" w:rsidRPr="000E289D">
              <w:rPr>
                <w:rFonts w:eastAsia="Calibri" w:cs="Arial"/>
                <w:sz w:val="20"/>
                <w:szCs w:val="20"/>
                <w:lang w:eastAsia="en-US"/>
              </w:rPr>
              <w:t>" decimal digits = "2"</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higwat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BF0F46" w:rsidP="00F63D4D">
            <w:pPr>
              <w:spacing w:line="276" w:lineRule="auto"/>
              <w:rPr>
                <w:rFonts w:eastAsia="Calibri" w:cs="Arial"/>
                <w:sz w:val="20"/>
                <w:szCs w:val="20"/>
                <w:lang w:eastAsia="en-US"/>
              </w:rPr>
            </w:pPr>
            <w:r>
              <w:rPr>
                <w:rFonts w:eastAsia="Calibri" w:cs="Arial"/>
                <w:sz w:val="20"/>
                <w:szCs w:val="20"/>
                <w:lang w:eastAsia="en-US"/>
              </w:rPr>
              <w:t>unit = "m</w:t>
            </w:r>
            <w:r w:rsidR="00485407" w:rsidRPr="000E289D">
              <w:rPr>
                <w:rFonts w:eastAsia="Calibri" w:cs="Arial"/>
                <w:sz w:val="20"/>
                <w:szCs w:val="20"/>
                <w:lang w:eastAsia="en-US"/>
              </w:rPr>
              <w:t>" decimal digits = "2"</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hignam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lowwat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BF0F46" w:rsidP="00F63D4D">
            <w:pPr>
              <w:spacing w:line="276" w:lineRule="auto"/>
              <w:rPr>
                <w:rFonts w:eastAsia="Calibri" w:cs="Arial"/>
                <w:sz w:val="20"/>
                <w:szCs w:val="20"/>
                <w:lang w:eastAsia="en-US"/>
              </w:rPr>
            </w:pPr>
            <w:r>
              <w:rPr>
                <w:rFonts w:eastAsia="Calibri" w:cs="Arial"/>
                <w:sz w:val="20"/>
                <w:szCs w:val="20"/>
                <w:lang w:eastAsia="en-US"/>
              </w:rPr>
              <w:t>unit = "m</w:t>
            </w:r>
            <w:r w:rsidR="00485407" w:rsidRPr="000E289D">
              <w:rPr>
                <w:rFonts w:eastAsia="Calibri" w:cs="Arial"/>
                <w:sz w:val="20"/>
                <w:szCs w:val="20"/>
                <w:lang w:eastAsia="en-US"/>
              </w:rPr>
              <w:t>" decimal digits = "2"</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lownam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meawat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BF0F46" w:rsidP="00F63D4D">
            <w:pPr>
              <w:spacing w:line="276" w:lineRule="auto"/>
              <w:rPr>
                <w:rFonts w:eastAsia="Calibri" w:cs="Arial"/>
                <w:sz w:val="20"/>
                <w:szCs w:val="20"/>
                <w:lang w:eastAsia="en-US"/>
              </w:rPr>
            </w:pPr>
            <w:r>
              <w:rPr>
                <w:rFonts w:eastAsia="Calibri" w:cs="Arial"/>
                <w:sz w:val="20"/>
                <w:szCs w:val="20"/>
                <w:lang w:eastAsia="en-US"/>
              </w:rPr>
              <w:t>unit = "m</w:t>
            </w:r>
            <w:r w:rsidR="00485407" w:rsidRPr="000E289D">
              <w:rPr>
                <w:rFonts w:eastAsia="Calibri" w:cs="Arial"/>
                <w:sz w:val="20"/>
                <w:szCs w:val="20"/>
                <w:lang w:eastAsia="en-US"/>
              </w:rPr>
              <w:t>" decimal digits = "2"</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meanam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othwat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BF0F46" w:rsidP="00F63D4D">
            <w:pPr>
              <w:spacing w:line="276" w:lineRule="auto"/>
              <w:rPr>
                <w:rFonts w:eastAsia="Calibri" w:cs="Arial"/>
                <w:sz w:val="20"/>
                <w:szCs w:val="20"/>
                <w:lang w:eastAsia="en-US"/>
              </w:rPr>
            </w:pPr>
            <w:r>
              <w:rPr>
                <w:rFonts w:eastAsia="Calibri" w:cs="Arial"/>
                <w:sz w:val="20"/>
                <w:szCs w:val="20"/>
                <w:lang w:eastAsia="en-US"/>
              </w:rPr>
              <w:t>unit = "m</w:t>
            </w:r>
            <w:r w:rsidR="00485407" w:rsidRPr="000E289D">
              <w:rPr>
                <w:rFonts w:eastAsia="Calibri" w:cs="Arial"/>
                <w:sz w:val="20"/>
                <w:szCs w:val="20"/>
                <w:lang w:eastAsia="en-US"/>
              </w:rPr>
              <w:t>" decimal digits = "2"</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othnam</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reflev</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"1,2,3,4,5,6,7,8,9</w:t>
            </w:r>
            <w:r w:rsidR="00BF0F46">
              <w:rPr>
                <w:rFonts w:eastAsia="Calibri" w:cs="Arial"/>
                <w:sz w:val="20"/>
                <w:szCs w:val="20"/>
                <w:lang w:eastAsia="en-US"/>
              </w:rPr>
              <w:t>,10</w:t>
            </w:r>
            <w:r w:rsidRPr="000E289D">
              <w:rPr>
                <w:rFonts w:eastAsia="Calibri" w:cs="Arial"/>
                <w:sz w:val="20"/>
                <w:szCs w:val="20"/>
                <w:lang w:eastAsia="en-US"/>
              </w:rPr>
              <w:t>"</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sdrlev</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unlocd</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vcrlev</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r w:rsidR="00BF0F46">
              <w:rPr>
                <w:rFonts w:eastAsia="Calibri" w:cs="Arial"/>
                <w:sz w:val="20"/>
                <w:szCs w:val="20"/>
                <w:lang w:eastAsia="en-US"/>
              </w:rPr>
              <w:t>,42,43,44</w:t>
            </w:r>
            <w:r w:rsidRPr="000E289D">
              <w:rPr>
                <w:rFonts w:eastAsia="Calibri" w:cs="Arial"/>
                <w:sz w:val="20"/>
                <w:szCs w:val="20"/>
                <w:lang w:eastAsia="en-US"/>
              </w:rPr>
              <w:t>"</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hunits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"1,2,3,4,5,6"</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wtwdis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decimal digits = "3"</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CONDTN</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"1,2,3,5"</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13" w:author="Birklhuber Bernd" w:date="2014-06-27T15:41:00Z">
              <w:r w:rsidRPr="006A3178" w:rsidDel="00F81A94">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C</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414" w:author="Birklhuber Bernd" w:date="2014-06-27T15:41:00Z">
              <w:r w:rsidRPr="006A3178">
                <w:rPr>
                  <w:rFonts w:eastAsia="Calibri" w:cs="Arial"/>
                  <w:sz w:val="20"/>
                  <w:szCs w:val="20"/>
                  <w:lang w:eastAsia="en-US"/>
                </w:rPr>
                <w:t>Feature name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CB3E4E"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15" w:author="Birklhuber Bernd" w:date="2014-06-27T15:41:00Z">
              <w:r w:rsidRPr="006A3178" w:rsidDel="00F81A94">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CB3E4E"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16" w:author="Birklhuber Bernd" w:date="2014-06-27T15:41:00Z">
              <w:r w:rsidRPr="006A3178" w:rsidDel="00F81A94">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417" w:author="Birklhuber Bernd" w:date="2014-06-27T15:41:00Z">
              <w:r w:rsidRPr="006A3178">
                <w:rPr>
                  <w:rFonts w:eastAsia="Calibri" w:cs="Arial"/>
                  <w:sz w:val="20"/>
                  <w:szCs w:val="20"/>
                  <w:lang w:eastAsia="en-US"/>
                </w:rPr>
                <w:t>Information</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F63937"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18" w:author="Birklhuber Bernd" w:date="2014-06-27T15:41:00Z">
              <w:r w:rsidRPr="006A3178" w:rsidDel="00F81A94">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F63937"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419" w:author="Birklhuber Bernd" w:date="2014-06-27T15:41:00Z">
              <w:r w:rsidRPr="006A3178" w:rsidDel="00F81A94">
                <w:rPr>
                  <w:rFonts w:eastAsia="Calibri" w:cs="Arial"/>
                  <w:sz w:val="20"/>
                  <w:szCs w:val="20"/>
                  <w:lang w:eastAsia="en-US"/>
                </w:rPr>
                <w:delText>M</w:delText>
              </w:r>
            </w:del>
            <w:ins w:id="1420" w:author="Birklhuber Bernd" w:date="2014-06-27T15:41:00Z">
              <w:r w:rsidRPr="006A3178">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min = "1"</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E7519B" w:rsidP="00F63D4D">
            <w:pPr>
              <w:spacing w:line="276" w:lineRule="auto"/>
              <w:rPr>
                <w:rFonts w:eastAsia="Calibri" w:cs="Arial"/>
                <w:sz w:val="20"/>
                <w:szCs w:val="20"/>
                <w:lang w:eastAsia="en-US"/>
              </w:rPr>
            </w:pPr>
            <w:r w:rsidRPr="006A3178">
              <w:rPr>
                <w:rFonts w:eastAsia="Calibri" w:cs="Arial"/>
                <w:sz w:val="20"/>
                <w:szCs w:val="20"/>
                <w:lang w:eastAsia="en-US"/>
              </w:rPr>
              <w:t>N</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D035D" w:rsidP="00F63D4D">
            <w:pPr>
              <w:spacing w:line="276" w:lineRule="auto"/>
              <w:rPr>
                <w:rFonts w:eastAsia="Calibri" w:cs="Arial"/>
                <w:sz w:val="20"/>
                <w:szCs w:val="20"/>
                <w:lang w:eastAsia="en-US"/>
              </w:rPr>
            </w:pPr>
            <w:r w:rsidRPr="006A3178">
              <w:rPr>
                <w:rFonts w:eastAsia="Calibri" w:cs="Arial"/>
                <w:sz w:val="20"/>
                <w:szCs w:val="20"/>
                <w:lang w:eastAsia="en-US"/>
              </w:rPr>
              <w:t>-</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21" w:author="Birklhuber Bernd" w:date="2014-06-27T15:41:00Z">
              <w:r w:rsidRPr="006A3178" w:rsidDel="00F81A94">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422" w:author="Birklhuber Bernd" w:date="2014-06-27T15:41:00Z">
              <w:r w:rsidRPr="006A3178">
                <w:rPr>
                  <w:rFonts w:eastAsia="Calibri" w:cs="Arial"/>
                  <w:sz w:val="20"/>
                  <w:szCs w:val="20"/>
                  <w:lang w:eastAsia="en-US"/>
                </w:rPr>
                <w:t xml:space="preserve">Textual </w:t>
              </w:r>
              <w:proofErr w:type="spellStart"/>
              <w:r w:rsidRPr="006A3178">
                <w:rPr>
                  <w:rFonts w:eastAsia="Calibri" w:cs="Arial"/>
                  <w:sz w:val="20"/>
                  <w:szCs w:val="20"/>
                  <w:lang w:eastAsia="en-US"/>
                </w:rPr>
                <w:t>desription</w:t>
              </w:r>
            </w:ins>
            <w:proofErr w:type="spellEnd"/>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6F38A4"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23" w:author="Birklhuber Bernd" w:date="2014-06-27T15:41:00Z">
              <w:r w:rsidRPr="006A3178" w:rsidDel="00F81A94">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ins w:id="1424" w:author="Birklhuber Bernd" w:date="2014-06-27T15:41:00Z">
              <w:r w:rsidRPr="006A3178">
                <w:rPr>
                  <w:rFonts w:eastAsia="Calibri" w:cs="Arial"/>
                  <w:sz w:val="20"/>
                  <w:szCs w:val="20"/>
                  <w:lang w:eastAsia="en-US"/>
                </w:rPr>
                <w:t xml:space="preserve"> fixed date range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5E05A9">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25" w:author="Birklhuber Bernd" w:date="2014-06-27T15:41:00Z">
              <w:r w:rsidRPr="006A3178" w:rsidDel="00F81A94">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26" w:author="Birklhuber Bernd" w:date="2014-06-27T15:41:00Z">
              <w:r w:rsidRPr="006A3178" w:rsidDel="00F81A94">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ins w:id="1427" w:author="Birklhuber Bernd" w:date="2014-06-27T15:41:00Z">
              <w:r w:rsidRPr="006A3178">
                <w:rPr>
                  <w:rFonts w:eastAsia="Calibri" w:cs="Arial"/>
                  <w:sz w:val="20"/>
                  <w:szCs w:val="20"/>
                  <w:lang w:eastAsia="en-US"/>
                </w:rPr>
                <w:t xml:space="preserve"> periodic date range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28" w:author="Birklhuber Bernd" w:date="2014-06-27T15:41:00Z">
              <w:r w:rsidRPr="006A3178" w:rsidDel="00F81A94">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429" w:author="Birklhuber Bernd" w:date="2014-06-27T15:41:00Z">
              <w:r w:rsidRPr="006A3178" w:rsidDel="00F81A94">
                <w:rPr>
                  <w:rFonts w:eastAsia="Calibri" w:cs="Arial"/>
                  <w:sz w:val="20"/>
                  <w:szCs w:val="20"/>
                  <w:lang w:eastAsia="en-US"/>
                </w:rPr>
                <w:delText>C</w:delText>
              </w:r>
            </w:del>
            <w:ins w:id="1430" w:author="Birklhuber Bernd" w:date="2014-06-27T15:41:00Z">
              <w:r w:rsidRPr="006A3178">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1B71ED" w:rsidP="00F63D4D">
            <w:pPr>
              <w:spacing w:line="276" w:lineRule="auto"/>
              <w:rPr>
                <w:rFonts w:eastAsia="Calibri" w:cs="Arial"/>
                <w:sz w:val="20"/>
                <w:szCs w:val="20"/>
                <w:lang w:eastAsia="en-US"/>
              </w:rPr>
            </w:pPr>
            <w:r w:rsidRPr="006A3178">
              <w:rPr>
                <w:rFonts w:eastAsia="Calibri" w:cs="Arial"/>
                <w:sz w:val="20"/>
                <w:szCs w:val="20"/>
                <w:lang w:eastAsia="en-US"/>
              </w:rPr>
              <w:t>-</w:t>
            </w:r>
          </w:p>
        </w:tc>
      </w:tr>
      <w:tr w:rsidR="00485407"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31" w:author="Birklhuber Bernd" w:date="2014-07-03T15:46:00Z">
              <w:r w:rsidRPr="006A3178" w:rsidDel="00322DE7">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432" w:author="Birklhuber Bernd" w:date="2014-07-03T15:46:00Z">
              <w:r w:rsidRPr="006A3178" w:rsidDel="00322DE7">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val="fr-FR" w:eastAsia="en-US"/>
              </w:rPr>
            </w:pPr>
            <w:del w:id="1433" w:author="Birklhuber Bernd" w:date="2014-07-03T15:46:00Z">
              <w:r w:rsidRPr="006A3178" w:rsidDel="00322DE7">
                <w:rPr>
                  <w:rFonts w:eastAsia="Calibri" w:cs="Arial"/>
                  <w:sz w:val="20"/>
                  <w:szCs w:val="20"/>
                  <w:lang w:val="fr-FR" w:eastAsia="en-US"/>
                </w:rPr>
                <w:delText>format = "cc,cc,ccccc,c..."</w:delText>
              </w:r>
            </w:del>
          </w:p>
        </w:tc>
        <w:tc>
          <w:tcPr>
            <w:tcW w:w="1134" w:type="dxa"/>
            <w:tcBorders>
              <w:top w:val="nil"/>
              <w:left w:val="nil"/>
              <w:bottom w:val="nil"/>
              <w:right w:val="nil"/>
            </w:tcBorders>
          </w:tcPr>
          <w:p w:rsidR="00485407" w:rsidRPr="006A3178" w:rsidDel="00322DE7" w:rsidRDefault="0048540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5407" w:rsidRPr="006A3178" w:rsidDel="00322DE7" w:rsidRDefault="001B71ED" w:rsidP="00F63D4D">
            <w:pPr>
              <w:spacing w:line="276" w:lineRule="auto"/>
              <w:rPr>
                <w:rFonts w:eastAsia="Calibri" w:cs="Arial"/>
                <w:sz w:val="20"/>
                <w:szCs w:val="20"/>
                <w:lang w:val="fr-FR" w:eastAsia="en-US"/>
              </w:rPr>
            </w:pPr>
            <w:r w:rsidRPr="006A3178">
              <w:rPr>
                <w:rFonts w:eastAsia="Calibri" w:cs="Arial"/>
                <w:sz w:val="20"/>
                <w:szCs w:val="20"/>
                <w:lang w:val="fr-FR" w:eastAsia="en-US"/>
              </w:rPr>
              <w:t>N</w:t>
            </w:r>
          </w:p>
        </w:tc>
      </w:tr>
      <w:tr w:rsidR="00BF0F46"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BF0F46" w:rsidRPr="001D6F09" w:rsidRDefault="00BF0F46" w:rsidP="00926EE5">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BF0F46" w:rsidRPr="001D6F09" w:rsidRDefault="00BF0F46" w:rsidP="00926EE5">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BF0F46" w:rsidRPr="001D6F09" w:rsidRDefault="00BF0F46" w:rsidP="00926EE5">
            <w:pPr>
              <w:spacing w:line="276" w:lineRule="auto"/>
              <w:rPr>
                <w:rFonts w:eastAsia="Calibri" w:cs="Arial"/>
                <w:sz w:val="20"/>
                <w:szCs w:val="20"/>
                <w:lang w:eastAsia="en-US"/>
              </w:rPr>
            </w:pPr>
          </w:p>
        </w:tc>
        <w:tc>
          <w:tcPr>
            <w:tcW w:w="1134" w:type="dxa"/>
            <w:tcBorders>
              <w:top w:val="nil"/>
              <w:left w:val="nil"/>
              <w:bottom w:val="nil"/>
              <w:right w:val="nil"/>
            </w:tcBorders>
          </w:tcPr>
          <w:p w:rsidR="00BF0F46" w:rsidRPr="006A3178" w:rsidDel="00322DE7" w:rsidRDefault="00BF0F46"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BF0F46" w:rsidRPr="006A3178" w:rsidRDefault="00BF0F46" w:rsidP="00F63D4D">
            <w:pPr>
              <w:spacing w:line="276" w:lineRule="auto"/>
              <w:rPr>
                <w:rFonts w:eastAsia="Calibri" w:cs="Arial"/>
                <w:sz w:val="20"/>
                <w:szCs w:val="20"/>
                <w:lang w:val="fr-FR" w:eastAsia="en-US"/>
              </w:rPr>
            </w:pPr>
          </w:p>
        </w:tc>
      </w:tr>
    </w:tbl>
    <w:p w:rsidR="00B103EC" w:rsidRPr="009A267F" w:rsidRDefault="00B103EC" w:rsidP="00B103EC">
      <w:pPr>
        <w:spacing w:after="200" w:line="276" w:lineRule="auto"/>
        <w:rPr>
          <w:rFonts w:eastAsia="Calibri" w:cs="Arial"/>
          <w:sz w:val="20"/>
          <w:szCs w:val="20"/>
          <w:lang w:val="fr-FR" w:eastAsia="en-US"/>
        </w:rPr>
        <w:sectPr w:rsidR="00B103EC" w:rsidRPr="009A267F" w:rsidSect="00F63D4D">
          <w:pgSz w:w="12240" w:h="15840"/>
          <w:pgMar w:top="720" w:right="720" w:bottom="720" w:left="720" w:header="432" w:footer="288" w:gutter="0"/>
          <w:cols w:space="720"/>
          <w:docGrid w:linePitch="360"/>
        </w:sect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152"/>
        <w:gridCol w:w="288"/>
        <w:gridCol w:w="1512"/>
        <w:gridCol w:w="1584"/>
        <w:gridCol w:w="4824"/>
        <w:gridCol w:w="720"/>
        <w:gridCol w:w="720"/>
      </w:tblGrid>
      <w:tr w:rsidR="00B103EC" w:rsidRPr="000E289D" w:rsidTr="00F63D4D">
        <w:tc>
          <w:tcPr>
            <w:tcW w:w="1440" w:type="dxa"/>
            <w:gridSpan w:val="2"/>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Feature</w:t>
            </w:r>
          </w:p>
        </w:tc>
        <w:tc>
          <w:tcPr>
            <w:tcW w:w="9360" w:type="dxa"/>
            <w:gridSpan w:val="5"/>
            <w:tcBorders>
              <w:bottom w:val="single" w:sz="4" w:space="0" w:color="auto"/>
            </w:tcBorders>
            <w:shd w:val="clear" w:color="auto" w:fill="auto"/>
            <w:vAlign w:val="cente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Waterway profile</w:t>
            </w:r>
          </w:p>
        </w:tc>
      </w:tr>
      <w:tr w:rsidR="00B103EC" w:rsidRPr="000E289D" w:rsidTr="00F63D4D">
        <w:tc>
          <w:tcPr>
            <w:tcW w:w="10800" w:type="dxa"/>
            <w:gridSpan w:val="7"/>
            <w:tcBorders>
              <w:top w:val="single" w:sz="4" w:space="0" w:color="auto"/>
              <w:left w:val="nil"/>
              <w:bottom w:val="nil"/>
              <w:right w:val="nil"/>
            </w:tcBorders>
            <w:shd w:val="clear" w:color="auto" w:fill="auto"/>
            <w:tcMar>
              <w:top w:w="0" w:type="dxa"/>
              <w:left w:w="72" w:type="dxa"/>
              <w:bottom w:w="0" w:type="dxa"/>
              <w:right w:w="72" w:type="dxa"/>
            </w:tcMar>
          </w:tcPr>
          <w:p w:rsidR="00B103EC" w:rsidRPr="000E289D" w:rsidRDefault="00B103EC" w:rsidP="00F63D4D">
            <w:pPr>
              <w:rPr>
                <w:rFonts w:eastAsia="Calibri" w:cs="Arial"/>
                <w:sz w:val="20"/>
                <w:szCs w:val="20"/>
                <w:lang w:eastAsia="en-US"/>
              </w:rPr>
            </w:pP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7920"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wtwprf</w:t>
            </w:r>
            <w:proofErr w:type="spellEnd"/>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Code:</w:t>
            </w:r>
          </w:p>
        </w:tc>
        <w:tc>
          <w:tcPr>
            <w:tcW w:w="720" w:type="dxa"/>
            <w:tcBorders>
              <w:top w:val="nil"/>
              <w:left w:val="nil"/>
              <w:bottom w:val="nil"/>
              <w:right w:val="nil"/>
            </w:tcBorders>
            <w:shd w:val="clear" w:color="auto" w:fill="auto"/>
          </w:tcPr>
          <w:p w:rsidR="00B103EC" w:rsidRPr="000E289D" w:rsidRDefault="00B103EC" w:rsidP="00F63D4D">
            <w:pPr>
              <w:spacing w:line="276" w:lineRule="auto"/>
              <w:jc w:val="right"/>
              <w:rPr>
                <w:rFonts w:eastAsia="Calibri" w:cs="Arial"/>
                <w:sz w:val="20"/>
                <w:szCs w:val="20"/>
                <w:lang w:eastAsia="en-US"/>
              </w:rPr>
            </w:pPr>
            <w:r w:rsidRPr="000E289D">
              <w:rPr>
                <w:rFonts w:eastAsia="Calibri" w:cs="Arial"/>
                <w:sz w:val="20"/>
                <w:szCs w:val="20"/>
                <w:lang w:eastAsia="en-US"/>
              </w:rPr>
              <w:t>17052</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Type: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G</w:t>
            </w:r>
          </w:p>
        </w:tc>
      </w:tr>
      <w:tr w:rsidR="00B103EC" w:rsidRPr="000E289D" w:rsidTr="00F63D4D">
        <w:tc>
          <w:tcPr>
            <w:tcW w:w="1440" w:type="dxa"/>
            <w:gridSpan w:val="2"/>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Primitive:</w:t>
            </w:r>
          </w:p>
        </w:tc>
        <w:tc>
          <w:tcPr>
            <w:tcW w:w="9360" w:type="dxa"/>
            <w:gridSpan w:val="5"/>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L</w:t>
            </w:r>
          </w:p>
        </w:tc>
      </w:tr>
      <w:tr w:rsidR="00B103EC" w:rsidRPr="000E289D" w:rsidTr="00F63D4D">
        <w:trPr>
          <w:trHeight w:val="432"/>
        </w:trPr>
        <w:tc>
          <w:tcPr>
            <w:tcW w:w="10800" w:type="dxa"/>
            <w:gridSpan w:val="7"/>
            <w:tcBorders>
              <w:top w:val="nil"/>
              <w:left w:val="nil"/>
              <w:bottom w:val="nil"/>
              <w:right w:val="nil"/>
            </w:tcBorders>
            <w:shd w:val="clear" w:color="auto" w:fill="auto"/>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Data Dictionary (DD) Reference:</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DD Name:</w:t>
            </w:r>
          </w:p>
        </w:tc>
        <w:tc>
          <w:tcPr>
            <w:tcW w:w="1800" w:type="dxa"/>
            <w:gridSpan w:val="2"/>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IENC</w:t>
            </w:r>
          </w:p>
        </w:tc>
        <w:tc>
          <w:tcPr>
            <w:tcW w:w="1584"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Date accepted:</w:t>
            </w:r>
          </w:p>
        </w:tc>
        <w:tc>
          <w:tcPr>
            <w:tcW w:w="6264" w:type="dxa"/>
            <w:gridSpan w:val="3"/>
            <w:tcBorders>
              <w:top w:val="nil"/>
              <w:left w:val="nil"/>
              <w:bottom w:val="nil"/>
              <w:right w:val="nil"/>
            </w:tcBorders>
            <w:shd w:val="clear" w:color="auto" w:fill="auto"/>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2001-05-31</w:t>
            </w:r>
          </w:p>
        </w:tc>
      </w:tr>
      <w:tr w:rsidR="00B103EC" w:rsidRPr="000E289D" w:rsidTr="00F63D4D">
        <w:tblPrEx>
          <w:tblCellMar>
            <w:top w:w="0" w:type="dxa"/>
            <w:bottom w:w="0" w:type="dxa"/>
          </w:tblCellMar>
        </w:tblPrEx>
        <w:tc>
          <w:tcPr>
            <w:tcW w:w="1152" w:type="dxa"/>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lang w:eastAsia="en-US"/>
              </w:rPr>
            </w:pPr>
            <w:r w:rsidRPr="000E289D">
              <w:rPr>
                <w:rFonts w:eastAsia="Calibri" w:cs="Arial"/>
                <w:sz w:val="20"/>
                <w:szCs w:val="20"/>
                <w:lang w:eastAsia="en-US"/>
              </w:rPr>
              <w:t>Definition:</w:t>
            </w:r>
          </w:p>
        </w:tc>
        <w:tc>
          <w:tcPr>
            <w:tcW w:w="9648" w:type="dxa"/>
            <w:gridSpan w:val="6"/>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BF0F46">
            <w:pPr>
              <w:spacing w:line="276" w:lineRule="auto"/>
              <w:rPr>
                <w:rFonts w:eastAsia="Calibri" w:cs="Arial"/>
                <w:sz w:val="20"/>
                <w:szCs w:val="20"/>
                <w:lang w:eastAsia="en-US"/>
              </w:rPr>
            </w:pPr>
            <w:r w:rsidRPr="000E289D">
              <w:rPr>
                <w:rFonts w:eastAsia="Calibri" w:cs="Arial"/>
                <w:sz w:val="20"/>
                <w:szCs w:val="20"/>
                <w:lang w:eastAsia="en-US"/>
              </w:rPr>
              <w:t>A waterway profile is a</w:t>
            </w:r>
            <w:r w:rsidR="00BF0F46">
              <w:rPr>
                <w:rFonts w:eastAsia="Calibri" w:cs="Arial"/>
                <w:sz w:val="20"/>
                <w:szCs w:val="20"/>
                <w:lang w:eastAsia="en-US"/>
              </w:rPr>
              <w:t>n imaginary (i.e.</w:t>
            </w:r>
            <w:r w:rsidRPr="000E289D">
              <w:rPr>
                <w:rFonts w:eastAsia="Calibri" w:cs="Arial"/>
                <w:sz w:val="20"/>
                <w:szCs w:val="20"/>
                <w:lang w:eastAsia="en-US"/>
              </w:rPr>
              <w:t xml:space="preserve"> physically non-existent</w:t>
            </w:r>
            <w:r w:rsidR="00BF0F46">
              <w:rPr>
                <w:rFonts w:eastAsia="Calibri" w:cs="Arial"/>
                <w:sz w:val="20"/>
                <w:szCs w:val="20"/>
                <w:lang w:eastAsia="en-US"/>
              </w:rPr>
              <w:t>)</w:t>
            </w:r>
            <w:r w:rsidRPr="000E289D">
              <w:rPr>
                <w:rFonts w:eastAsia="Calibri" w:cs="Arial"/>
                <w:sz w:val="20"/>
                <w:szCs w:val="20"/>
                <w:lang w:eastAsia="en-US"/>
              </w:rPr>
              <w:t xml:space="preserve"> line </w:t>
            </w:r>
            <w:r w:rsidR="00BF0F46">
              <w:rPr>
                <w:rFonts w:eastAsia="Calibri" w:cs="Arial"/>
                <w:sz w:val="20"/>
                <w:szCs w:val="20"/>
                <w:lang w:eastAsia="en-US"/>
              </w:rPr>
              <w:t>across the waterway.</w:t>
            </w:r>
          </w:p>
        </w:tc>
      </w:tr>
      <w:tr w:rsidR="00B103EC" w:rsidRPr="000E289D" w:rsidTr="00F63D4D">
        <w:tblPrEx>
          <w:tblCellMar>
            <w:top w:w="0" w:type="dxa"/>
            <w:bottom w:w="0" w:type="dxa"/>
          </w:tblCellMar>
        </w:tblPrEx>
        <w:trPr>
          <w:trHeight w:val="432"/>
        </w:trPr>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rPr>
                <w:rFonts w:eastAsia="Calibri" w:cs="Arial"/>
                <w:sz w:val="20"/>
                <w:szCs w:val="20"/>
                <w:lang w:eastAsia="en-US"/>
              </w:rPr>
            </w:pPr>
          </w:p>
        </w:tc>
      </w:tr>
      <w:tr w:rsidR="00B103EC" w:rsidRPr="000E289D" w:rsidTr="00F63D4D">
        <w:tblPrEx>
          <w:tblCellMar>
            <w:top w:w="0" w:type="dxa"/>
            <w:bottom w:w="0" w:type="dxa"/>
          </w:tblCellMar>
        </w:tblPrEx>
        <w:tc>
          <w:tcPr>
            <w:tcW w:w="10800" w:type="dxa"/>
            <w:gridSpan w:val="7"/>
            <w:tcBorders>
              <w:top w:val="nil"/>
              <w:left w:val="nil"/>
              <w:bottom w:val="nil"/>
              <w:right w:val="nil"/>
            </w:tcBorders>
            <w:shd w:val="clear" w:color="auto" w:fill="auto"/>
            <w:tcMar>
              <w:top w:w="72" w:type="dxa"/>
              <w:left w:w="72" w:type="dxa"/>
              <w:bottom w:w="72" w:type="dxa"/>
              <w:right w:w="72" w:type="dxa"/>
            </w:tcMar>
          </w:tcPr>
          <w:p w:rsidR="00B103EC" w:rsidRPr="000E289D" w:rsidRDefault="00B103EC" w:rsidP="00F63D4D">
            <w:pPr>
              <w:spacing w:line="276" w:lineRule="auto"/>
              <w:rPr>
                <w:rFonts w:eastAsia="Calibri" w:cs="Arial"/>
                <w:sz w:val="20"/>
                <w:szCs w:val="20"/>
                <w:u w:val="single"/>
                <w:lang w:eastAsia="en-US"/>
              </w:rPr>
            </w:pPr>
            <w:r w:rsidRPr="000E289D">
              <w:rPr>
                <w:rFonts w:eastAsia="Calibri" w:cs="Arial"/>
                <w:sz w:val="20"/>
                <w:szCs w:val="20"/>
                <w:u w:val="single"/>
                <w:lang w:eastAsia="en-US"/>
              </w:rPr>
              <w:t>Attribute Bindings:</w:t>
            </w:r>
          </w:p>
        </w:tc>
      </w:tr>
    </w:tbl>
    <w:p w:rsidR="00B103EC" w:rsidRPr="000E289D" w:rsidRDefault="00B103EC" w:rsidP="00B103EC">
      <w:pPr>
        <w:rPr>
          <w:rFonts w:eastAsia="Calibri" w:cs="Arial"/>
          <w:sz w:val="20"/>
          <w:szCs w:val="20"/>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074"/>
        <w:gridCol w:w="1080"/>
        <w:gridCol w:w="6210"/>
        <w:gridCol w:w="1134"/>
        <w:gridCol w:w="1134"/>
      </w:tblGrid>
      <w:tr w:rsidR="00485407" w:rsidRPr="000E289D" w:rsidTr="00396CE0">
        <w:trPr>
          <w:tblHeader/>
        </w:trPr>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acronym</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usage</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constraints</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hunits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"1,2,3,5,6"</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wtwdis</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M</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decimal digits = "3"</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HEIGHT</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485407" w:rsidRPr="000E289D" w:rsidRDefault="00BF0F46" w:rsidP="00F63D4D">
            <w:pPr>
              <w:spacing w:line="276" w:lineRule="auto"/>
              <w:rPr>
                <w:rFonts w:eastAsia="Calibri" w:cs="Arial"/>
                <w:sz w:val="20"/>
                <w:szCs w:val="20"/>
                <w:lang w:eastAsia="en-US"/>
              </w:rPr>
            </w:pPr>
            <w:r>
              <w:rPr>
                <w:rFonts w:eastAsia="Calibri" w:cs="Arial"/>
                <w:sz w:val="20"/>
                <w:szCs w:val="20"/>
                <w:lang w:eastAsia="en-US"/>
              </w:rPr>
              <w:t>unit = "m</w:t>
            </w:r>
            <w:r w:rsidR="00485407" w:rsidRPr="000E289D">
              <w:rPr>
                <w:rFonts w:eastAsia="Calibri" w:cs="Arial"/>
                <w:sz w:val="20"/>
                <w:szCs w:val="20"/>
                <w:lang w:eastAsia="en-US"/>
              </w:rPr>
              <w:t>" decimal digits = "2"</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reflev</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"1,2,3,4,5,6,7,8,9</w:t>
            </w:r>
            <w:r w:rsidR="00BF0F46">
              <w:rPr>
                <w:rFonts w:eastAsia="Calibri" w:cs="Arial"/>
                <w:sz w:val="20"/>
                <w:szCs w:val="20"/>
                <w:lang w:eastAsia="en-US"/>
              </w:rPr>
              <w:t>,10</w:t>
            </w:r>
            <w:r w:rsidRPr="000E289D">
              <w:rPr>
                <w:rFonts w:eastAsia="Calibri" w:cs="Arial"/>
                <w:sz w:val="20"/>
                <w:szCs w:val="20"/>
                <w:lang w:eastAsia="en-US"/>
              </w:rPr>
              <w:t>"</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rPr>
                <w:rFonts w:eastAsia="Calibri" w:cs="Arial"/>
                <w:sz w:val="20"/>
                <w:szCs w:val="20"/>
                <w:lang w:eastAsia="en-US"/>
              </w:rPr>
            </w:pPr>
            <w:proofErr w:type="spellStart"/>
            <w:r w:rsidRPr="000E289D">
              <w:rPr>
                <w:rFonts w:eastAsia="Calibri" w:cs="Arial"/>
                <w:sz w:val="20"/>
                <w:szCs w:val="20"/>
                <w:lang w:eastAsia="en-US"/>
              </w:rPr>
              <w:t>verdat</w:t>
            </w:r>
            <w:proofErr w:type="spellEnd"/>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0E289D" w:rsidRDefault="00485407" w:rsidP="00F63D4D">
            <w:pPr>
              <w:spacing w:line="276" w:lineRule="auto"/>
              <w:jc w:val="center"/>
              <w:rPr>
                <w:rFonts w:eastAsia="Calibri" w:cs="Arial"/>
                <w:sz w:val="20"/>
                <w:szCs w:val="20"/>
                <w:lang w:eastAsia="en-US"/>
              </w:rPr>
            </w:pPr>
            <w:r w:rsidRPr="000E289D">
              <w:rPr>
                <w:rFonts w:eastAsia="Calibri" w:cs="Arial"/>
                <w:sz w:val="20"/>
                <w:szCs w:val="20"/>
                <w:lang w:eastAsia="en-US"/>
              </w:rPr>
              <w:t>C</w:t>
            </w:r>
          </w:p>
        </w:tc>
        <w:tc>
          <w:tcPr>
            <w:tcW w:w="6210" w:type="dxa"/>
            <w:tcBorders>
              <w:top w:val="nil"/>
              <w:left w:val="nil"/>
              <w:bottom w:val="nil"/>
              <w:right w:val="nil"/>
            </w:tcBorders>
            <w:shd w:val="clear" w:color="auto" w:fill="auto"/>
          </w:tcPr>
          <w:p w:rsidR="00485407" w:rsidRPr="000E289D" w:rsidRDefault="00485407" w:rsidP="00F63D4D">
            <w:pPr>
              <w:spacing w:line="276" w:lineRule="auto"/>
              <w:rPr>
                <w:rFonts w:eastAsia="Calibri" w:cs="Arial"/>
                <w:sz w:val="20"/>
                <w:szCs w:val="20"/>
                <w:lang w:eastAsia="en-US"/>
              </w:rPr>
            </w:pPr>
            <w:r w:rsidRPr="000E289D">
              <w:rPr>
                <w:rFonts w:eastAsia="Calibri" w:cs="Arial"/>
                <w:sz w:val="20"/>
                <w:szCs w:val="20"/>
                <w:lang w:eastAsia="en-US"/>
              </w:rPr>
              <w:t>value list = "12,31,32,33,34,35,36,37,38,39,40,41</w:t>
            </w:r>
            <w:r w:rsidR="00BF0F46">
              <w:rPr>
                <w:rFonts w:eastAsia="Calibri" w:cs="Arial"/>
                <w:sz w:val="20"/>
                <w:szCs w:val="20"/>
                <w:lang w:eastAsia="en-US"/>
              </w:rPr>
              <w:t>,42,43,44</w:t>
            </w:r>
            <w:r w:rsidRPr="000E289D">
              <w:rPr>
                <w:rFonts w:eastAsia="Calibri" w:cs="Arial"/>
                <w:sz w:val="20"/>
                <w:szCs w:val="20"/>
                <w:lang w:eastAsia="en-US"/>
              </w:rPr>
              <w:t>"</w:t>
            </w: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0E289D" w:rsidRDefault="00485407" w:rsidP="00F63D4D">
            <w:pPr>
              <w:spacing w:line="276" w:lineRule="auto"/>
              <w:rPr>
                <w:rFonts w:eastAsia="Calibri" w:cs="Arial"/>
                <w:sz w:val="20"/>
                <w:szCs w:val="20"/>
                <w:lang w:eastAsia="en-US"/>
              </w:rPr>
            </w:pP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34" w:author="Birklhuber Bernd" w:date="2014-06-27T15:42:00Z">
              <w:r w:rsidRPr="006A3178" w:rsidDel="00F81A94">
                <w:rPr>
                  <w:rFonts w:eastAsia="Calibri" w:cs="Arial"/>
                  <w:sz w:val="20"/>
                  <w:szCs w:val="20"/>
                  <w:lang w:eastAsia="en-US"/>
                </w:rPr>
                <w:delText>OBJNAM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435" w:author="Birklhuber Bernd" w:date="2014-06-27T15:42:00Z">
              <w:r w:rsidRPr="006A3178">
                <w:rPr>
                  <w:rFonts w:eastAsia="Calibri" w:cs="Arial"/>
                  <w:sz w:val="20"/>
                  <w:szCs w:val="20"/>
                  <w:lang w:eastAsia="en-US"/>
                </w:rPr>
                <w:t>Feature name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CB3E4E"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36" w:author="Birklhuber Bernd" w:date="2014-06-27T15:42:00Z">
              <w:r w:rsidRPr="006A3178" w:rsidDel="00F81A94">
                <w:rPr>
                  <w:rFonts w:eastAsia="Calibri" w:cs="Arial"/>
                  <w:sz w:val="20"/>
                  <w:szCs w:val="20"/>
                  <w:lang w:eastAsia="en-US"/>
                </w:rPr>
                <w:delText>NOBJNM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CB3E4E"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37" w:author="Birklhuber Bernd" w:date="2014-06-27T15:42:00Z">
              <w:r w:rsidRPr="006A3178" w:rsidDel="00F81A94">
                <w:rPr>
                  <w:rFonts w:eastAsia="Calibri" w:cs="Arial"/>
                  <w:sz w:val="20"/>
                  <w:szCs w:val="20"/>
                  <w:lang w:eastAsia="en-US"/>
                </w:rPr>
                <w:delText>INFORM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438" w:author="Birklhuber Bernd" w:date="2014-06-27T15:42:00Z">
              <w:r w:rsidRPr="006A3178">
                <w:rPr>
                  <w:rFonts w:eastAsia="Calibri" w:cs="Arial"/>
                  <w:sz w:val="20"/>
                  <w:szCs w:val="20"/>
                  <w:lang w:eastAsia="en-US"/>
                </w:rPr>
                <w:t>Information</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F63937"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39" w:author="Birklhuber Bernd" w:date="2014-06-27T15:42:00Z">
              <w:r w:rsidRPr="006A3178" w:rsidDel="00F81A94">
                <w:rPr>
                  <w:rFonts w:eastAsia="Calibri" w:cs="Arial"/>
                  <w:sz w:val="20"/>
                  <w:szCs w:val="20"/>
                  <w:lang w:eastAsia="en-US"/>
                </w:rPr>
                <w:delText>NINFOM</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F63937"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SCAMIN</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440" w:author="Birklhuber Bernd" w:date="2014-06-27T15:42:00Z">
              <w:r w:rsidRPr="006A3178" w:rsidDel="00F81A94">
                <w:rPr>
                  <w:rFonts w:eastAsia="Calibri" w:cs="Arial"/>
                  <w:sz w:val="20"/>
                  <w:szCs w:val="20"/>
                  <w:lang w:eastAsia="en-US"/>
                </w:rPr>
                <w:delText>M</w:delText>
              </w:r>
            </w:del>
            <w:ins w:id="1441" w:author="Birklhuber Bernd" w:date="2014-06-27T15:42:00Z">
              <w:r w:rsidRPr="006A3178">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min = "1"</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E7519B" w:rsidP="00F63D4D">
            <w:pPr>
              <w:spacing w:line="276" w:lineRule="auto"/>
              <w:rPr>
                <w:rFonts w:eastAsia="Calibri" w:cs="Arial"/>
                <w:sz w:val="20"/>
                <w:szCs w:val="20"/>
                <w:lang w:eastAsia="en-US"/>
              </w:rPr>
            </w:pPr>
            <w:r w:rsidRPr="006A3178">
              <w:rPr>
                <w:rFonts w:eastAsia="Calibri" w:cs="Arial"/>
                <w:sz w:val="20"/>
                <w:szCs w:val="20"/>
                <w:lang w:eastAsia="en-US"/>
              </w:rPr>
              <w:t>N</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PICREP</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4D035D" w:rsidP="00F63D4D">
            <w:pPr>
              <w:spacing w:line="276" w:lineRule="auto"/>
              <w:rPr>
                <w:rFonts w:eastAsia="Calibri" w:cs="Arial"/>
                <w:sz w:val="20"/>
                <w:szCs w:val="20"/>
                <w:lang w:eastAsia="en-US"/>
              </w:rPr>
            </w:pPr>
            <w:r w:rsidRPr="006A3178">
              <w:rPr>
                <w:rFonts w:eastAsia="Calibri" w:cs="Arial"/>
                <w:sz w:val="20"/>
                <w:szCs w:val="20"/>
                <w:lang w:eastAsia="en-US"/>
              </w:rPr>
              <w:t>-</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42" w:author="Birklhuber Bernd" w:date="2014-06-27T15:42:00Z">
              <w:r w:rsidRPr="006A3178" w:rsidDel="00F81A94">
                <w:rPr>
                  <w:rFonts w:eastAsia="Calibri" w:cs="Arial"/>
                  <w:sz w:val="20"/>
                  <w:szCs w:val="20"/>
                  <w:lang w:eastAsia="en-US"/>
                </w:rPr>
                <w:delText>TXTDSC</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ins w:id="1443" w:author="Birklhuber Bernd" w:date="2014-06-27T15:42:00Z">
              <w:r w:rsidRPr="006A3178">
                <w:rPr>
                  <w:rFonts w:eastAsia="Calibri" w:cs="Arial"/>
                  <w:sz w:val="20"/>
                  <w:szCs w:val="20"/>
                  <w:lang w:eastAsia="en-US"/>
                </w:rPr>
                <w:t xml:space="preserve">Textual </w:t>
              </w:r>
              <w:proofErr w:type="spellStart"/>
              <w:r w:rsidRPr="006A3178">
                <w:rPr>
                  <w:rFonts w:eastAsia="Calibri" w:cs="Arial"/>
                  <w:sz w:val="20"/>
                  <w:szCs w:val="20"/>
                  <w:lang w:eastAsia="en-US"/>
                </w:rPr>
                <w:t>desription</w:t>
              </w:r>
            </w:ins>
            <w:proofErr w:type="spellEnd"/>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6F38A4"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44" w:author="Birklhuber Bernd" w:date="2014-06-27T15:42:00Z">
              <w:r w:rsidRPr="006A3178" w:rsidDel="00F81A94">
                <w:rPr>
                  <w:rFonts w:eastAsia="Calibri" w:cs="Arial"/>
                  <w:sz w:val="20"/>
                  <w:szCs w:val="20"/>
                  <w:lang w:eastAsia="en-US"/>
                </w:rPr>
                <w:delText>DATSTA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ins w:id="1445" w:author="Birklhuber Bernd" w:date="2014-06-27T15:42:00Z">
              <w:r w:rsidRPr="006A3178">
                <w:rPr>
                  <w:rFonts w:eastAsia="Calibri" w:cs="Arial"/>
                  <w:sz w:val="20"/>
                  <w:szCs w:val="20"/>
                  <w:lang w:eastAsia="en-US"/>
                </w:rPr>
                <w:t xml:space="preserve"> fixed date range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46" w:author="Birklhuber Bernd" w:date="2014-06-27T15:42:00Z">
              <w:r w:rsidRPr="006A3178" w:rsidDel="00F81A94">
                <w:rPr>
                  <w:rFonts w:eastAsia="Calibri" w:cs="Arial"/>
                  <w:sz w:val="20"/>
                  <w:szCs w:val="20"/>
                  <w:lang w:eastAsia="en-US"/>
                </w:rPr>
                <w:delText>DATEND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47" w:author="Birklhuber Bernd" w:date="2014-06-27T15:42:00Z">
              <w:r w:rsidRPr="006A3178" w:rsidDel="00F81A94">
                <w:rPr>
                  <w:rFonts w:eastAsia="Calibri" w:cs="Arial"/>
                  <w:sz w:val="20"/>
                  <w:szCs w:val="20"/>
                  <w:lang w:eastAsia="en-US"/>
                </w:rPr>
                <w:delText>PERSTA</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ins w:id="1448" w:author="Birklhuber Bernd" w:date="2014-06-27T15:42:00Z">
              <w:r w:rsidRPr="006A3178">
                <w:rPr>
                  <w:rFonts w:eastAsia="Calibri" w:cs="Arial"/>
                  <w:sz w:val="20"/>
                  <w:szCs w:val="20"/>
                  <w:lang w:eastAsia="en-US"/>
                </w:rPr>
                <w:t xml:space="preserve"> periodic date range</w:t>
              </w:r>
            </w:ins>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49" w:author="Birklhuber Bernd" w:date="2014-06-27T15:42:00Z">
              <w:r w:rsidRPr="006A3178" w:rsidDel="00F81A94">
                <w:rPr>
                  <w:rFonts w:eastAsia="Calibri" w:cs="Arial"/>
                  <w:sz w:val="20"/>
                  <w:szCs w:val="20"/>
                  <w:lang w:eastAsia="en-US"/>
                </w:rPr>
                <w:delText>PEREND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r w:rsidRPr="006A3178">
              <w:rPr>
                <w:rFonts w:eastAsia="Calibri" w:cs="Arial"/>
                <w:sz w:val="20"/>
                <w:szCs w:val="20"/>
                <w:lang w:eastAsia="en-US"/>
              </w:rPr>
              <w:t>O</w:t>
            </w:r>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5E05A9" w:rsidP="00F63D4D">
            <w:pPr>
              <w:spacing w:line="276" w:lineRule="auto"/>
              <w:rPr>
                <w:rFonts w:eastAsia="Calibri" w:cs="Arial"/>
                <w:sz w:val="20"/>
                <w:szCs w:val="20"/>
                <w:lang w:eastAsia="en-US"/>
              </w:rPr>
            </w:pPr>
            <w:r w:rsidRPr="006A3178">
              <w:rPr>
                <w:rFonts w:eastAsia="Calibri" w:cs="Arial"/>
                <w:sz w:val="20"/>
                <w:szCs w:val="20"/>
                <w:lang w:eastAsia="en-US"/>
              </w:rPr>
              <w:t>Y</w:t>
            </w:r>
          </w:p>
        </w:tc>
      </w:tr>
      <w:tr w:rsidR="00485407" w:rsidRPr="000E289D"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SORDAT</w:t>
            </w:r>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450" w:author="Birklhuber Bernd" w:date="2014-06-27T15:42:00Z">
              <w:r w:rsidRPr="006A3178" w:rsidDel="00F81A94">
                <w:rPr>
                  <w:rFonts w:eastAsia="Calibri" w:cs="Arial"/>
                  <w:sz w:val="20"/>
                  <w:szCs w:val="20"/>
                  <w:lang w:eastAsia="en-US"/>
                </w:rPr>
                <w:delText>C</w:delText>
              </w:r>
            </w:del>
            <w:ins w:id="1451" w:author="Birklhuber Bernd" w:date="2014-06-27T15:42:00Z">
              <w:r w:rsidRPr="006A3178">
                <w:rPr>
                  <w:rFonts w:eastAsia="Calibri" w:cs="Arial"/>
                  <w:sz w:val="20"/>
                  <w:szCs w:val="20"/>
                  <w:lang w:eastAsia="en-US"/>
                </w:rPr>
                <w:t>O</w:t>
              </w:r>
            </w:ins>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eastAsia="en-US"/>
              </w:rPr>
            </w:pPr>
            <w:r w:rsidRPr="006A3178">
              <w:rPr>
                <w:rFonts w:eastAsia="Calibri" w:cs="Arial"/>
                <w:sz w:val="20"/>
                <w:szCs w:val="20"/>
                <w:lang w:eastAsia="en-US"/>
              </w:rPr>
              <w:t>format = "</w:t>
            </w:r>
            <w:proofErr w:type="spellStart"/>
            <w:r w:rsidRPr="006A3178">
              <w:rPr>
                <w:rFonts w:eastAsia="Calibri" w:cs="Arial"/>
                <w:sz w:val="20"/>
                <w:szCs w:val="20"/>
                <w:lang w:eastAsia="en-US"/>
              </w:rPr>
              <w:t>ccyymmdd</w:t>
            </w:r>
            <w:proofErr w:type="spellEnd"/>
            <w:r w:rsidRPr="006A3178">
              <w:rPr>
                <w:rFonts w:eastAsia="Calibri" w:cs="Arial"/>
                <w:sz w:val="20"/>
                <w:szCs w:val="20"/>
                <w:lang w:eastAsia="en-US"/>
              </w:rPr>
              <w:t>"</w:t>
            </w:r>
          </w:p>
        </w:tc>
        <w:tc>
          <w:tcPr>
            <w:tcW w:w="1134" w:type="dxa"/>
            <w:tcBorders>
              <w:top w:val="nil"/>
              <w:left w:val="nil"/>
              <w:bottom w:val="nil"/>
              <w:right w:val="nil"/>
            </w:tcBorders>
          </w:tcPr>
          <w:p w:rsidR="00485407" w:rsidRPr="006A3178" w:rsidRDefault="00485407" w:rsidP="00F63D4D">
            <w:pPr>
              <w:spacing w:line="276" w:lineRule="auto"/>
              <w:rPr>
                <w:rFonts w:eastAsia="Calibri" w:cs="Arial"/>
                <w:sz w:val="20"/>
                <w:szCs w:val="20"/>
                <w:lang w:eastAsia="en-US"/>
              </w:rPr>
            </w:pPr>
          </w:p>
        </w:tc>
        <w:tc>
          <w:tcPr>
            <w:tcW w:w="1134" w:type="dxa"/>
            <w:tcBorders>
              <w:top w:val="nil"/>
              <w:left w:val="nil"/>
              <w:bottom w:val="nil"/>
              <w:right w:val="nil"/>
            </w:tcBorders>
          </w:tcPr>
          <w:p w:rsidR="00485407" w:rsidRPr="006A3178" w:rsidRDefault="001B71ED" w:rsidP="00F63D4D">
            <w:pPr>
              <w:spacing w:line="276" w:lineRule="auto"/>
              <w:rPr>
                <w:rFonts w:eastAsia="Calibri" w:cs="Arial"/>
                <w:sz w:val="20"/>
                <w:szCs w:val="20"/>
                <w:lang w:eastAsia="en-US"/>
              </w:rPr>
            </w:pPr>
            <w:r w:rsidRPr="006A3178">
              <w:rPr>
                <w:rFonts w:eastAsia="Calibri" w:cs="Arial"/>
                <w:sz w:val="20"/>
                <w:szCs w:val="20"/>
                <w:lang w:eastAsia="en-US"/>
              </w:rPr>
              <w:t>-</w:t>
            </w:r>
          </w:p>
        </w:tc>
      </w:tr>
      <w:tr w:rsidR="00485407"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rPr>
                <w:rFonts w:eastAsia="Calibri" w:cs="Arial"/>
                <w:sz w:val="20"/>
                <w:szCs w:val="20"/>
                <w:lang w:eastAsia="en-US"/>
              </w:rPr>
            </w:pPr>
            <w:del w:id="1452" w:author="Birklhuber Bernd" w:date="2014-07-03T15:47:00Z">
              <w:r w:rsidRPr="006A3178" w:rsidDel="00322DE7">
                <w:rPr>
                  <w:rFonts w:eastAsia="Calibri" w:cs="Arial"/>
                  <w:sz w:val="20"/>
                  <w:szCs w:val="20"/>
                  <w:lang w:eastAsia="en-US"/>
                </w:rPr>
                <w:delText>SORIND</w:delText>
              </w:r>
            </w:del>
          </w:p>
        </w:tc>
        <w:tc>
          <w:tcPr>
            <w:tcW w:w="1080" w:type="dxa"/>
            <w:tcBorders>
              <w:top w:val="nil"/>
              <w:left w:val="nil"/>
              <w:bottom w:val="nil"/>
              <w:right w:val="nil"/>
            </w:tcBorders>
            <w:shd w:val="clear" w:color="auto" w:fill="auto"/>
            <w:tcMar>
              <w:top w:w="72" w:type="dxa"/>
              <w:left w:w="72" w:type="dxa"/>
              <w:bottom w:w="72" w:type="dxa"/>
              <w:right w:w="72" w:type="dxa"/>
            </w:tcMar>
          </w:tcPr>
          <w:p w:rsidR="00485407" w:rsidRPr="006A3178" w:rsidRDefault="00485407" w:rsidP="00F63D4D">
            <w:pPr>
              <w:spacing w:line="276" w:lineRule="auto"/>
              <w:jc w:val="center"/>
              <w:rPr>
                <w:rFonts w:eastAsia="Calibri" w:cs="Arial"/>
                <w:sz w:val="20"/>
                <w:szCs w:val="20"/>
                <w:lang w:eastAsia="en-US"/>
              </w:rPr>
            </w:pPr>
            <w:del w:id="1453" w:author="Birklhuber Bernd" w:date="2014-07-03T15:47:00Z">
              <w:r w:rsidRPr="006A3178" w:rsidDel="00322DE7">
                <w:rPr>
                  <w:rFonts w:eastAsia="Calibri" w:cs="Arial"/>
                  <w:sz w:val="20"/>
                  <w:szCs w:val="20"/>
                  <w:lang w:eastAsia="en-US"/>
                </w:rPr>
                <w:delText>C</w:delText>
              </w:r>
            </w:del>
          </w:p>
        </w:tc>
        <w:tc>
          <w:tcPr>
            <w:tcW w:w="6210" w:type="dxa"/>
            <w:tcBorders>
              <w:top w:val="nil"/>
              <w:left w:val="nil"/>
              <w:bottom w:val="nil"/>
              <w:right w:val="nil"/>
            </w:tcBorders>
            <w:shd w:val="clear" w:color="auto" w:fill="auto"/>
          </w:tcPr>
          <w:p w:rsidR="00485407" w:rsidRPr="006A3178" w:rsidRDefault="00485407" w:rsidP="00F63D4D">
            <w:pPr>
              <w:spacing w:line="276" w:lineRule="auto"/>
              <w:rPr>
                <w:rFonts w:eastAsia="Calibri" w:cs="Arial"/>
                <w:sz w:val="20"/>
                <w:szCs w:val="20"/>
                <w:lang w:val="fr-FR" w:eastAsia="en-US"/>
              </w:rPr>
            </w:pPr>
            <w:del w:id="1454" w:author="Birklhuber Bernd" w:date="2014-07-03T15:47:00Z">
              <w:r w:rsidRPr="006A3178" w:rsidDel="00322DE7">
                <w:rPr>
                  <w:rFonts w:eastAsia="Calibri" w:cs="Arial"/>
                  <w:sz w:val="20"/>
                  <w:szCs w:val="20"/>
                  <w:lang w:val="fr-FR" w:eastAsia="en-US"/>
                </w:rPr>
                <w:delText>format = "cc,cc,ccccc,c..."</w:delText>
              </w:r>
            </w:del>
          </w:p>
        </w:tc>
        <w:tc>
          <w:tcPr>
            <w:tcW w:w="1134" w:type="dxa"/>
            <w:tcBorders>
              <w:top w:val="nil"/>
              <w:left w:val="nil"/>
              <w:bottom w:val="nil"/>
              <w:right w:val="nil"/>
            </w:tcBorders>
          </w:tcPr>
          <w:p w:rsidR="00485407" w:rsidRPr="006A3178" w:rsidDel="00322DE7" w:rsidRDefault="00485407"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485407" w:rsidRPr="006A3178" w:rsidDel="00322DE7" w:rsidRDefault="001B71ED" w:rsidP="00F63D4D">
            <w:pPr>
              <w:spacing w:line="276" w:lineRule="auto"/>
              <w:rPr>
                <w:rFonts w:eastAsia="Calibri" w:cs="Arial"/>
                <w:sz w:val="20"/>
                <w:szCs w:val="20"/>
                <w:lang w:val="fr-FR" w:eastAsia="en-US"/>
              </w:rPr>
            </w:pPr>
            <w:r w:rsidRPr="006A3178">
              <w:rPr>
                <w:rFonts w:eastAsia="Calibri" w:cs="Arial"/>
                <w:sz w:val="20"/>
                <w:szCs w:val="20"/>
                <w:lang w:val="fr-FR" w:eastAsia="en-US"/>
              </w:rPr>
              <w:t>N</w:t>
            </w:r>
          </w:p>
        </w:tc>
      </w:tr>
      <w:tr w:rsidR="00BF0F46" w:rsidRPr="008E243B" w:rsidTr="00396CE0">
        <w:tc>
          <w:tcPr>
            <w:tcW w:w="1074" w:type="dxa"/>
            <w:tcBorders>
              <w:top w:val="nil"/>
              <w:left w:val="nil"/>
              <w:bottom w:val="nil"/>
              <w:right w:val="nil"/>
            </w:tcBorders>
            <w:shd w:val="clear" w:color="auto" w:fill="auto"/>
            <w:tcMar>
              <w:top w:w="72" w:type="dxa"/>
              <w:left w:w="72" w:type="dxa"/>
              <w:bottom w:w="72" w:type="dxa"/>
              <w:right w:w="72" w:type="dxa"/>
            </w:tcMar>
          </w:tcPr>
          <w:p w:rsidR="00BF0F46" w:rsidRPr="001D6F09" w:rsidRDefault="00BF0F46" w:rsidP="00926EE5">
            <w:pPr>
              <w:spacing w:line="276" w:lineRule="auto"/>
              <w:rPr>
                <w:rFonts w:eastAsia="Calibri" w:cs="Arial"/>
                <w:sz w:val="20"/>
                <w:szCs w:val="20"/>
                <w:lang w:eastAsia="en-US"/>
              </w:rPr>
            </w:pPr>
            <w:r w:rsidRPr="001D6F09">
              <w:rPr>
                <w:rFonts w:eastAsia="Calibri" w:cs="Arial"/>
                <w:sz w:val="20"/>
                <w:szCs w:val="20"/>
                <w:lang w:eastAsia="en-US"/>
              </w:rPr>
              <w:t>NTXTDS</w:t>
            </w:r>
          </w:p>
        </w:tc>
        <w:tc>
          <w:tcPr>
            <w:tcW w:w="1080" w:type="dxa"/>
            <w:tcBorders>
              <w:top w:val="nil"/>
              <w:left w:val="nil"/>
              <w:bottom w:val="nil"/>
              <w:right w:val="nil"/>
            </w:tcBorders>
            <w:shd w:val="clear" w:color="auto" w:fill="auto"/>
            <w:tcMar>
              <w:top w:w="72" w:type="dxa"/>
              <w:left w:w="72" w:type="dxa"/>
              <w:bottom w:w="72" w:type="dxa"/>
              <w:right w:w="72" w:type="dxa"/>
            </w:tcMar>
          </w:tcPr>
          <w:p w:rsidR="00BF0F46" w:rsidRPr="001D6F09" w:rsidRDefault="00BF0F46" w:rsidP="00926EE5">
            <w:pPr>
              <w:spacing w:line="276" w:lineRule="auto"/>
              <w:jc w:val="center"/>
              <w:rPr>
                <w:rFonts w:eastAsia="Calibri" w:cs="Arial"/>
                <w:sz w:val="20"/>
                <w:szCs w:val="20"/>
                <w:lang w:eastAsia="en-US"/>
              </w:rPr>
            </w:pPr>
            <w:r w:rsidRPr="001D6F09">
              <w:rPr>
                <w:rFonts w:eastAsia="Calibri" w:cs="Arial"/>
                <w:sz w:val="20"/>
                <w:szCs w:val="20"/>
                <w:lang w:eastAsia="en-US"/>
              </w:rPr>
              <w:t>O</w:t>
            </w:r>
          </w:p>
        </w:tc>
        <w:tc>
          <w:tcPr>
            <w:tcW w:w="6210" w:type="dxa"/>
            <w:tcBorders>
              <w:top w:val="nil"/>
              <w:left w:val="nil"/>
              <w:bottom w:val="nil"/>
              <w:right w:val="nil"/>
            </w:tcBorders>
            <w:shd w:val="clear" w:color="auto" w:fill="auto"/>
          </w:tcPr>
          <w:p w:rsidR="00BF0F46" w:rsidRPr="001D6F09" w:rsidRDefault="00BF0F46" w:rsidP="00926EE5">
            <w:pPr>
              <w:spacing w:line="276" w:lineRule="auto"/>
              <w:rPr>
                <w:rFonts w:eastAsia="Calibri" w:cs="Arial"/>
                <w:sz w:val="20"/>
                <w:szCs w:val="20"/>
                <w:lang w:eastAsia="en-US"/>
              </w:rPr>
            </w:pPr>
          </w:p>
        </w:tc>
        <w:tc>
          <w:tcPr>
            <w:tcW w:w="1134" w:type="dxa"/>
            <w:tcBorders>
              <w:top w:val="nil"/>
              <w:left w:val="nil"/>
              <w:bottom w:val="nil"/>
              <w:right w:val="nil"/>
            </w:tcBorders>
          </w:tcPr>
          <w:p w:rsidR="00BF0F46" w:rsidRPr="006A3178" w:rsidDel="00322DE7" w:rsidRDefault="00BF0F46" w:rsidP="00F63D4D">
            <w:pPr>
              <w:spacing w:line="276" w:lineRule="auto"/>
              <w:rPr>
                <w:rFonts w:eastAsia="Calibri" w:cs="Arial"/>
                <w:sz w:val="20"/>
                <w:szCs w:val="20"/>
                <w:lang w:val="fr-FR" w:eastAsia="en-US"/>
              </w:rPr>
            </w:pPr>
          </w:p>
        </w:tc>
        <w:tc>
          <w:tcPr>
            <w:tcW w:w="1134" w:type="dxa"/>
            <w:tcBorders>
              <w:top w:val="nil"/>
              <w:left w:val="nil"/>
              <w:bottom w:val="nil"/>
              <w:right w:val="nil"/>
            </w:tcBorders>
          </w:tcPr>
          <w:p w:rsidR="00BF0F46" w:rsidRPr="006A3178" w:rsidRDefault="00BF0F46" w:rsidP="00F63D4D">
            <w:pPr>
              <w:spacing w:line="276" w:lineRule="auto"/>
              <w:rPr>
                <w:rFonts w:eastAsia="Calibri" w:cs="Arial"/>
                <w:sz w:val="20"/>
                <w:szCs w:val="20"/>
                <w:lang w:val="fr-FR" w:eastAsia="en-US"/>
              </w:rPr>
            </w:pPr>
          </w:p>
        </w:tc>
      </w:tr>
    </w:tbl>
    <w:p w:rsidR="000E289D" w:rsidRPr="00B103EC" w:rsidRDefault="000E289D" w:rsidP="00B103EC">
      <w:pPr>
        <w:spacing w:after="200" w:line="276" w:lineRule="auto"/>
        <w:rPr>
          <w:rFonts w:ascii="Calibri" w:eastAsia="Calibri" w:hAnsi="Calibri"/>
          <w:sz w:val="22"/>
          <w:szCs w:val="22"/>
          <w:lang w:val="fr-FR" w:eastAsia="en-US"/>
        </w:rPr>
      </w:pPr>
    </w:p>
    <w:sectPr w:rsidR="000E289D" w:rsidRPr="00B103EC" w:rsidSect="00F63D4D">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09E" w:rsidRDefault="0048409E">
      <w:r>
        <w:separator/>
      </w:r>
    </w:p>
  </w:endnote>
  <w:endnote w:type="continuationSeparator" w:id="0">
    <w:p w:rsidR="0048409E" w:rsidRDefault="0048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8" w:space="0" w:color="auto"/>
      </w:tblBorders>
      <w:tblLayout w:type="fixed"/>
      <w:tblCellMar>
        <w:left w:w="0" w:type="dxa"/>
        <w:right w:w="0" w:type="dxa"/>
      </w:tblCellMar>
      <w:tblLook w:val="01E0" w:firstRow="1" w:lastRow="1" w:firstColumn="1" w:lastColumn="1" w:noHBand="0" w:noVBand="0"/>
    </w:tblPr>
    <w:tblGrid>
      <w:gridCol w:w="5400"/>
      <w:gridCol w:w="5400"/>
    </w:tblGrid>
    <w:tr w:rsidR="0048409E" w:rsidRPr="005E4784" w:rsidTr="00493430">
      <w:trPr>
        <w:trHeight w:val="144"/>
      </w:trPr>
      <w:tc>
        <w:tcPr>
          <w:tcW w:w="5400" w:type="dxa"/>
        </w:tcPr>
        <w:p w:rsidR="0048409E" w:rsidRPr="005E4784" w:rsidRDefault="0048409E" w:rsidP="00F779AF">
          <w:pPr>
            <w:pStyle w:val="Fuzeile"/>
            <w:spacing w:before="240"/>
            <w:rPr>
              <w:rFonts w:cs="Arial"/>
              <w:sz w:val="20"/>
              <w:szCs w:val="20"/>
            </w:rPr>
          </w:pPr>
          <w:r>
            <w:rPr>
              <w:rFonts w:cs="Arial"/>
              <w:sz w:val="20"/>
              <w:szCs w:val="20"/>
            </w:rPr>
            <w:t>I</w:t>
          </w:r>
          <w:r w:rsidR="00E53803">
            <w:rPr>
              <w:rFonts w:cs="Arial"/>
              <w:sz w:val="20"/>
              <w:szCs w:val="20"/>
            </w:rPr>
            <w:t>ENC_FC_24</w:t>
          </w:r>
          <w:r>
            <w:rPr>
              <w:rFonts w:cs="Arial"/>
              <w:sz w:val="20"/>
              <w:szCs w:val="20"/>
            </w:rPr>
            <w:t>.pdf</w:t>
          </w:r>
        </w:p>
      </w:tc>
      <w:tc>
        <w:tcPr>
          <w:tcW w:w="5400" w:type="dxa"/>
        </w:tcPr>
        <w:p w:rsidR="0048409E" w:rsidRPr="005E4784" w:rsidRDefault="0048409E" w:rsidP="00493430">
          <w:pPr>
            <w:pStyle w:val="Fuzeile"/>
            <w:tabs>
              <w:tab w:val="right" w:pos="1944"/>
            </w:tabs>
            <w:spacing w:before="240"/>
            <w:jc w:val="right"/>
            <w:rPr>
              <w:rFonts w:cs="Arial"/>
              <w:sz w:val="20"/>
              <w:szCs w:val="20"/>
            </w:rPr>
          </w:pPr>
          <w:r w:rsidRPr="005E4784">
            <w:rPr>
              <w:rFonts w:cs="Arial"/>
              <w:sz w:val="20"/>
              <w:szCs w:val="20"/>
            </w:rPr>
            <w:tab/>
          </w:r>
          <w:r w:rsidRPr="005E4784">
            <w:rPr>
              <w:rFonts w:cs="Arial"/>
              <w:sz w:val="20"/>
              <w:szCs w:val="20"/>
            </w:rPr>
            <w:fldChar w:fldCharType="begin"/>
          </w:r>
          <w:r w:rsidRPr="005E4784">
            <w:rPr>
              <w:rFonts w:cs="Arial"/>
              <w:sz w:val="20"/>
              <w:szCs w:val="20"/>
            </w:rPr>
            <w:instrText xml:space="preserve"> PAGE   \* MERGEFORMAT </w:instrText>
          </w:r>
          <w:r w:rsidRPr="005E4784">
            <w:rPr>
              <w:rFonts w:cs="Arial"/>
              <w:sz w:val="20"/>
              <w:szCs w:val="20"/>
            </w:rPr>
            <w:fldChar w:fldCharType="separate"/>
          </w:r>
          <w:r w:rsidR="00E53803">
            <w:rPr>
              <w:rFonts w:cs="Arial"/>
              <w:noProof/>
              <w:sz w:val="20"/>
              <w:szCs w:val="20"/>
            </w:rPr>
            <w:t>6</w:t>
          </w:r>
          <w:r w:rsidRPr="005E4784">
            <w:rPr>
              <w:rFonts w:cs="Arial"/>
              <w:noProof/>
              <w:sz w:val="20"/>
              <w:szCs w:val="20"/>
            </w:rPr>
            <w:fldChar w:fldCharType="end"/>
          </w:r>
        </w:p>
      </w:tc>
    </w:tr>
  </w:tbl>
  <w:p w:rsidR="0048409E" w:rsidRPr="005E4784" w:rsidRDefault="0048409E" w:rsidP="001869B3">
    <w:pPr>
      <w:pStyle w:val="Fuzeile"/>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09E" w:rsidRDefault="0048409E">
      <w:r>
        <w:separator/>
      </w:r>
    </w:p>
  </w:footnote>
  <w:footnote w:type="continuationSeparator" w:id="0">
    <w:p w:rsidR="0048409E" w:rsidRDefault="004840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5400"/>
      <w:gridCol w:w="5400"/>
    </w:tblGrid>
    <w:tr w:rsidR="0048409E" w:rsidRPr="005E4784" w:rsidTr="00930122">
      <w:trPr>
        <w:trHeight w:val="432"/>
      </w:trPr>
      <w:tc>
        <w:tcPr>
          <w:tcW w:w="5400" w:type="dxa"/>
          <w:shd w:val="clear" w:color="auto" w:fill="auto"/>
        </w:tcPr>
        <w:p w:rsidR="0048409E" w:rsidRPr="005E4784" w:rsidRDefault="0048409E" w:rsidP="00493430">
          <w:pPr>
            <w:pStyle w:val="Kopfzeile"/>
            <w:rPr>
              <w:sz w:val="20"/>
              <w:szCs w:val="20"/>
            </w:rPr>
          </w:pPr>
          <w:r>
            <w:rPr>
              <w:sz w:val="20"/>
              <w:szCs w:val="20"/>
            </w:rPr>
            <w:t>IENC Feature Catalogue</w:t>
          </w:r>
        </w:p>
      </w:tc>
      <w:tc>
        <w:tcPr>
          <w:tcW w:w="5400" w:type="dxa"/>
          <w:shd w:val="clear" w:color="auto" w:fill="auto"/>
        </w:tcPr>
        <w:p w:rsidR="0048409E" w:rsidRPr="005E4784" w:rsidRDefault="0048409E" w:rsidP="00F20521">
          <w:pPr>
            <w:pStyle w:val="Kopfzeile"/>
            <w:jc w:val="right"/>
            <w:rPr>
              <w:sz w:val="20"/>
              <w:szCs w:val="20"/>
            </w:rPr>
          </w:pPr>
          <w:r w:rsidRPr="005E4784">
            <w:rPr>
              <w:sz w:val="20"/>
              <w:szCs w:val="20"/>
            </w:rPr>
            <w:t xml:space="preserve">Edition </w:t>
          </w:r>
          <w:r>
            <w:rPr>
              <w:sz w:val="20"/>
              <w:szCs w:val="20"/>
            </w:rPr>
            <w:t>2.</w:t>
          </w:r>
          <w:r w:rsidR="00F20521">
            <w:rPr>
              <w:sz w:val="20"/>
              <w:szCs w:val="20"/>
            </w:rPr>
            <w:t>4</w:t>
          </w:r>
        </w:p>
      </w:tc>
    </w:tr>
  </w:tbl>
  <w:p w:rsidR="0048409E" w:rsidRPr="005E4784" w:rsidRDefault="0048409E" w:rsidP="00930122">
    <w:pPr>
      <w:pStyle w:val="Kopfzeile"/>
      <w:pBdr>
        <w:top w:val="single" w:sz="18" w:space="1" w:color="auto"/>
      </w:pBdr>
      <w:spacing w:line="360"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5748"/>
    <w:multiLevelType w:val="hybridMultilevel"/>
    <w:tmpl w:val="01B48D38"/>
    <w:lvl w:ilvl="0" w:tplc="9F1C7482">
      <w:start w:val="1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E667C9"/>
    <w:multiLevelType w:val="hybridMultilevel"/>
    <w:tmpl w:val="4022EBDC"/>
    <w:lvl w:ilvl="0" w:tplc="13B0A08A">
      <w:start w:val="1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7B36EF"/>
    <w:multiLevelType w:val="hybridMultilevel"/>
    <w:tmpl w:val="8FA432BC"/>
    <w:lvl w:ilvl="0" w:tplc="43BE35E2">
      <w:start w:val="1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DD128B"/>
    <w:multiLevelType w:val="hybridMultilevel"/>
    <w:tmpl w:val="07CEC40C"/>
    <w:lvl w:ilvl="0" w:tplc="73E21528">
      <w:start w:val="7"/>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95638EA"/>
    <w:multiLevelType w:val="hybridMultilevel"/>
    <w:tmpl w:val="4E6E4660"/>
    <w:lvl w:ilvl="0" w:tplc="5922DD02">
      <w:start w:val="1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CB03FC9"/>
    <w:multiLevelType w:val="hybridMultilevel"/>
    <w:tmpl w:val="6546A66A"/>
    <w:lvl w:ilvl="0" w:tplc="83E6AC66">
      <w:start w:val="1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BE36BF9"/>
    <w:multiLevelType w:val="hybridMultilevel"/>
    <w:tmpl w:val="0FD84280"/>
    <w:lvl w:ilvl="0" w:tplc="CC80F55A">
      <w:start w:val="1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0905B5"/>
    <w:multiLevelType w:val="hybridMultilevel"/>
    <w:tmpl w:val="CAF496FC"/>
    <w:lvl w:ilvl="0" w:tplc="7D209894">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C522EB"/>
    <w:multiLevelType w:val="hybridMultilevel"/>
    <w:tmpl w:val="6F84A93E"/>
    <w:lvl w:ilvl="0" w:tplc="A1A47CCE">
      <w:start w:val="7"/>
      <w:numFmt w:val="decimal"/>
      <w:lvlText w:val="%1"/>
      <w:lvlJc w:val="left"/>
      <w:pPr>
        <w:ind w:left="720" w:hanging="360"/>
      </w:pPr>
      <w:rPr>
        <w:rFonts w:ascii="ArialMT" w:eastAsia="MS Mincho" w:hAnsi="ArialMT" w:cs="ArialMT" w:hint="default"/>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10401B8"/>
    <w:multiLevelType w:val="multilevel"/>
    <w:tmpl w:val="335A6A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BFB1970"/>
    <w:multiLevelType w:val="hybridMultilevel"/>
    <w:tmpl w:val="6652CD26"/>
    <w:lvl w:ilvl="0" w:tplc="4C8AC852">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DA56A48"/>
    <w:multiLevelType w:val="hybridMultilevel"/>
    <w:tmpl w:val="4BAC6304"/>
    <w:lvl w:ilvl="0" w:tplc="A9B299CE">
      <w:start w:val="1"/>
      <w:numFmt w:val="upperLetter"/>
      <w:lvlText w:val="%1)"/>
      <w:lvlJc w:val="left"/>
      <w:pPr>
        <w:tabs>
          <w:tab w:val="num" w:pos="432"/>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10"/>
  </w:num>
  <w:num w:numId="4">
    <w:abstractNumId w:val="7"/>
  </w:num>
  <w:num w:numId="5">
    <w:abstractNumId w:val="3"/>
  </w:num>
  <w:num w:numId="6">
    <w:abstractNumId w:val="8"/>
  </w:num>
  <w:num w:numId="7">
    <w:abstractNumId w:val="4"/>
  </w:num>
  <w:num w:numId="8">
    <w:abstractNumId w:val="1"/>
  </w:num>
  <w:num w:numId="9">
    <w:abstractNumId w:val="6"/>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D8A"/>
    <w:rsid w:val="000159A5"/>
    <w:rsid w:val="00020AFA"/>
    <w:rsid w:val="00020FF4"/>
    <w:rsid w:val="00024784"/>
    <w:rsid w:val="00025683"/>
    <w:rsid w:val="0004575A"/>
    <w:rsid w:val="000565CC"/>
    <w:rsid w:val="0006254F"/>
    <w:rsid w:val="00065D05"/>
    <w:rsid w:val="00066E9C"/>
    <w:rsid w:val="000724EC"/>
    <w:rsid w:val="000815AA"/>
    <w:rsid w:val="00081E1C"/>
    <w:rsid w:val="000911D2"/>
    <w:rsid w:val="000957C3"/>
    <w:rsid w:val="000967A1"/>
    <w:rsid w:val="000A6CE5"/>
    <w:rsid w:val="000A7DC6"/>
    <w:rsid w:val="000B1224"/>
    <w:rsid w:val="000C2A45"/>
    <w:rsid w:val="000D0F6A"/>
    <w:rsid w:val="000D18F4"/>
    <w:rsid w:val="000E289D"/>
    <w:rsid w:val="000F77AD"/>
    <w:rsid w:val="00103DB1"/>
    <w:rsid w:val="00104630"/>
    <w:rsid w:val="001070EF"/>
    <w:rsid w:val="00114691"/>
    <w:rsid w:val="00115DD8"/>
    <w:rsid w:val="00123106"/>
    <w:rsid w:val="00133941"/>
    <w:rsid w:val="001446B1"/>
    <w:rsid w:val="00152BB7"/>
    <w:rsid w:val="0016509F"/>
    <w:rsid w:val="001664C4"/>
    <w:rsid w:val="00170581"/>
    <w:rsid w:val="00170E7F"/>
    <w:rsid w:val="001739E2"/>
    <w:rsid w:val="001869B3"/>
    <w:rsid w:val="0019091F"/>
    <w:rsid w:val="0019183B"/>
    <w:rsid w:val="001A38B3"/>
    <w:rsid w:val="001B4384"/>
    <w:rsid w:val="001B71ED"/>
    <w:rsid w:val="001E4001"/>
    <w:rsid w:val="001F0677"/>
    <w:rsid w:val="00210592"/>
    <w:rsid w:val="002240AB"/>
    <w:rsid w:val="00225ED0"/>
    <w:rsid w:val="00226DBC"/>
    <w:rsid w:val="00236EFB"/>
    <w:rsid w:val="002540E8"/>
    <w:rsid w:val="00257706"/>
    <w:rsid w:val="002619C9"/>
    <w:rsid w:val="002619EC"/>
    <w:rsid w:val="002650D3"/>
    <w:rsid w:val="00265D23"/>
    <w:rsid w:val="00293443"/>
    <w:rsid w:val="002A29F2"/>
    <w:rsid w:val="002A6A32"/>
    <w:rsid w:val="002B3CD7"/>
    <w:rsid w:val="002C0B33"/>
    <w:rsid w:val="002C1AB3"/>
    <w:rsid w:val="002C35A9"/>
    <w:rsid w:val="002C541E"/>
    <w:rsid w:val="002C61C8"/>
    <w:rsid w:val="002D77AB"/>
    <w:rsid w:val="002F0632"/>
    <w:rsid w:val="00303989"/>
    <w:rsid w:val="003074E2"/>
    <w:rsid w:val="00322DE7"/>
    <w:rsid w:val="00323D99"/>
    <w:rsid w:val="00334951"/>
    <w:rsid w:val="00340924"/>
    <w:rsid w:val="00343B32"/>
    <w:rsid w:val="00350B46"/>
    <w:rsid w:val="00350F2E"/>
    <w:rsid w:val="00353295"/>
    <w:rsid w:val="003823B2"/>
    <w:rsid w:val="00383D68"/>
    <w:rsid w:val="00392B58"/>
    <w:rsid w:val="003954BA"/>
    <w:rsid w:val="00396CE0"/>
    <w:rsid w:val="003A60B9"/>
    <w:rsid w:val="003C07A5"/>
    <w:rsid w:val="003E5B38"/>
    <w:rsid w:val="003F27F5"/>
    <w:rsid w:val="003F611B"/>
    <w:rsid w:val="00412B1C"/>
    <w:rsid w:val="00420E59"/>
    <w:rsid w:val="00426009"/>
    <w:rsid w:val="00427308"/>
    <w:rsid w:val="00444D31"/>
    <w:rsid w:val="004462EA"/>
    <w:rsid w:val="004526FB"/>
    <w:rsid w:val="0045399B"/>
    <w:rsid w:val="0045535F"/>
    <w:rsid w:val="0046537A"/>
    <w:rsid w:val="0046584E"/>
    <w:rsid w:val="00466CCC"/>
    <w:rsid w:val="00482ED7"/>
    <w:rsid w:val="0048409E"/>
    <w:rsid w:val="00485407"/>
    <w:rsid w:val="00493430"/>
    <w:rsid w:val="004A15F3"/>
    <w:rsid w:val="004B00FD"/>
    <w:rsid w:val="004B7FC9"/>
    <w:rsid w:val="004C1DE5"/>
    <w:rsid w:val="004C280D"/>
    <w:rsid w:val="004C64F4"/>
    <w:rsid w:val="004C7194"/>
    <w:rsid w:val="004D035D"/>
    <w:rsid w:val="00501A88"/>
    <w:rsid w:val="005123D7"/>
    <w:rsid w:val="00532E66"/>
    <w:rsid w:val="00563A00"/>
    <w:rsid w:val="005A11DE"/>
    <w:rsid w:val="005B2BD6"/>
    <w:rsid w:val="005B5748"/>
    <w:rsid w:val="005C1A45"/>
    <w:rsid w:val="005D3151"/>
    <w:rsid w:val="005E05A9"/>
    <w:rsid w:val="005E3FCF"/>
    <w:rsid w:val="005E4784"/>
    <w:rsid w:val="005F34BA"/>
    <w:rsid w:val="006015AC"/>
    <w:rsid w:val="00611920"/>
    <w:rsid w:val="0061233E"/>
    <w:rsid w:val="00621EC6"/>
    <w:rsid w:val="00625B96"/>
    <w:rsid w:val="00630CC7"/>
    <w:rsid w:val="00637B10"/>
    <w:rsid w:val="00641442"/>
    <w:rsid w:val="00641F9B"/>
    <w:rsid w:val="00663D4E"/>
    <w:rsid w:val="00671925"/>
    <w:rsid w:val="00671F56"/>
    <w:rsid w:val="00685A00"/>
    <w:rsid w:val="0069060C"/>
    <w:rsid w:val="006A3178"/>
    <w:rsid w:val="006C1BD5"/>
    <w:rsid w:val="006C675D"/>
    <w:rsid w:val="006D33D7"/>
    <w:rsid w:val="006D6876"/>
    <w:rsid w:val="006E33C4"/>
    <w:rsid w:val="006F2672"/>
    <w:rsid w:val="006F35C0"/>
    <w:rsid w:val="006F38A4"/>
    <w:rsid w:val="00741D97"/>
    <w:rsid w:val="007517AE"/>
    <w:rsid w:val="00760FBE"/>
    <w:rsid w:val="007618B0"/>
    <w:rsid w:val="007637B4"/>
    <w:rsid w:val="00763D78"/>
    <w:rsid w:val="00765630"/>
    <w:rsid w:val="00770742"/>
    <w:rsid w:val="00770970"/>
    <w:rsid w:val="00771B61"/>
    <w:rsid w:val="00774662"/>
    <w:rsid w:val="00775D5A"/>
    <w:rsid w:val="00777651"/>
    <w:rsid w:val="0078693E"/>
    <w:rsid w:val="00790E03"/>
    <w:rsid w:val="00793DB2"/>
    <w:rsid w:val="00794630"/>
    <w:rsid w:val="007B5CA3"/>
    <w:rsid w:val="007B7108"/>
    <w:rsid w:val="007C5E83"/>
    <w:rsid w:val="007E341A"/>
    <w:rsid w:val="007F0277"/>
    <w:rsid w:val="007F5CE0"/>
    <w:rsid w:val="00827E69"/>
    <w:rsid w:val="008309D5"/>
    <w:rsid w:val="0085224D"/>
    <w:rsid w:val="008656DB"/>
    <w:rsid w:val="00875780"/>
    <w:rsid w:val="008758E3"/>
    <w:rsid w:val="00887CC8"/>
    <w:rsid w:val="00895EF5"/>
    <w:rsid w:val="008A0F57"/>
    <w:rsid w:val="008A2BD9"/>
    <w:rsid w:val="008A5508"/>
    <w:rsid w:val="008A77D6"/>
    <w:rsid w:val="008B5502"/>
    <w:rsid w:val="008C3284"/>
    <w:rsid w:val="008D2DF3"/>
    <w:rsid w:val="008E243B"/>
    <w:rsid w:val="008F408F"/>
    <w:rsid w:val="008F53F7"/>
    <w:rsid w:val="008F6B5F"/>
    <w:rsid w:val="00915C43"/>
    <w:rsid w:val="00930122"/>
    <w:rsid w:val="0093393C"/>
    <w:rsid w:val="00947166"/>
    <w:rsid w:val="0095077B"/>
    <w:rsid w:val="009539A0"/>
    <w:rsid w:val="00955B9D"/>
    <w:rsid w:val="0096173C"/>
    <w:rsid w:val="00961D81"/>
    <w:rsid w:val="009672C8"/>
    <w:rsid w:val="0098115A"/>
    <w:rsid w:val="00982FDC"/>
    <w:rsid w:val="009A4C3B"/>
    <w:rsid w:val="009A734E"/>
    <w:rsid w:val="009C127E"/>
    <w:rsid w:val="009C55FA"/>
    <w:rsid w:val="009C5781"/>
    <w:rsid w:val="009E2CE6"/>
    <w:rsid w:val="009E3D4F"/>
    <w:rsid w:val="009F72BD"/>
    <w:rsid w:val="00A005C3"/>
    <w:rsid w:val="00A1645D"/>
    <w:rsid w:val="00A22D65"/>
    <w:rsid w:val="00A4788F"/>
    <w:rsid w:val="00A52861"/>
    <w:rsid w:val="00A85509"/>
    <w:rsid w:val="00A95735"/>
    <w:rsid w:val="00AA2F90"/>
    <w:rsid w:val="00AA536D"/>
    <w:rsid w:val="00AB781C"/>
    <w:rsid w:val="00AC487F"/>
    <w:rsid w:val="00AD0814"/>
    <w:rsid w:val="00AD4400"/>
    <w:rsid w:val="00AD7376"/>
    <w:rsid w:val="00AF5D39"/>
    <w:rsid w:val="00B103EC"/>
    <w:rsid w:val="00B15490"/>
    <w:rsid w:val="00B15B54"/>
    <w:rsid w:val="00B23DAC"/>
    <w:rsid w:val="00B24483"/>
    <w:rsid w:val="00B25BE4"/>
    <w:rsid w:val="00B3521D"/>
    <w:rsid w:val="00B441EF"/>
    <w:rsid w:val="00B56F12"/>
    <w:rsid w:val="00B755B8"/>
    <w:rsid w:val="00B80C59"/>
    <w:rsid w:val="00B85FAE"/>
    <w:rsid w:val="00B934A3"/>
    <w:rsid w:val="00BA1EE1"/>
    <w:rsid w:val="00BB2E8C"/>
    <w:rsid w:val="00BB465E"/>
    <w:rsid w:val="00BF0F46"/>
    <w:rsid w:val="00BF591B"/>
    <w:rsid w:val="00C10190"/>
    <w:rsid w:val="00C1038F"/>
    <w:rsid w:val="00C1165D"/>
    <w:rsid w:val="00C218C0"/>
    <w:rsid w:val="00C445E4"/>
    <w:rsid w:val="00C509EF"/>
    <w:rsid w:val="00C534FC"/>
    <w:rsid w:val="00C57189"/>
    <w:rsid w:val="00C57E65"/>
    <w:rsid w:val="00C61837"/>
    <w:rsid w:val="00C7187D"/>
    <w:rsid w:val="00C85D8A"/>
    <w:rsid w:val="00C90F34"/>
    <w:rsid w:val="00CB3E4E"/>
    <w:rsid w:val="00CD173A"/>
    <w:rsid w:val="00CD2933"/>
    <w:rsid w:val="00CD34FE"/>
    <w:rsid w:val="00CE17A9"/>
    <w:rsid w:val="00CE2527"/>
    <w:rsid w:val="00D001FA"/>
    <w:rsid w:val="00D022E1"/>
    <w:rsid w:val="00D045B5"/>
    <w:rsid w:val="00D07E7C"/>
    <w:rsid w:val="00D132F4"/>
    <w:rsid w:val="00D16175"/>
    <w:rsid w:val="00D17367"/>
    <w:rsid w:val="00D2404F"/>
    <w:rsid w:val="00D24E15"/>
    <w:rsid w:val="00D37450"/>
    <w:rsid w:val="00D45B8B"/>
    <w:rsid w:val="00D53A39"/>
    <w:rsid w:val="00D57898"/>
    <w:rsid w:val="00D67A64"/>
    <w:rsid w:val="00D73A50"/>
    <w:rsid w:val="00D86684"/>
    <w:rsid w:val="00D92177"/>
    <w:rsid w:val="00D96DD0"/>
    <w:rsid w:val="00DA0038"/>
    <w:rsid w:val="00DA0E25"/>
    <w:rsid w:val="00DB0051"/>
    <w:rsid w:val="00DC7497"/>
    <w:rsid w:val="00DD0B12"/>
    <w:rsid w:val="00DE3B29"/>
    <w:rsid w:val="00DF38A0"/>
    <w:rsid w:val="00E012C5"/>
    <w:rsid w:val="00E079A4"/>
    <w:rsid w:val="00E220FA"/>
    <w:rsid w:val="00E32F58"/>
    <w:rsid w:val="00E36273"/>
    <w:rsid w:val="00E42FFE"/>
    <w:rsid w:val="00E47B4E"/>
    <w:rsid w:val="00E51EC5"/>
    <w:rsid w:val="00E53803"/>
    <w:rsid w:val="00E568A1"/>
    <w:rsid w:val="00E7519B"/>
    <w:rsid w:val="00E91FF3"/>
    <w:rsid w:val="00EB304D"/>
    <w:rsid w:val="00EB4ADA"/>
    <w:rsid w:val="00EC0301"/>
    <w:rsid w:val="00EC1C08"/>
    <w:rsid w:val="00EC6F5A"/>
    <w:rsid w:val="00EE3EA3"/>
    <w:rsid w:val="00EF5735"/>
    <w:rsid w:val="00F035D7"/>
    <w:rsid w:val="00F037A4"/>
    <w:rsid w:val="00F058F4"/>
    <w:rsid w:val="00F20521"/>
    <w:rsid w:val="00F242D7"/>
    <w:rsid w:val="00F4052D"/>
    <w:rsid w:val="00F429B4"/>
    <w:rsid w:val="00F4639D"/>
    <w:rsid w:val="00F50F20"/>
    <w:rsid w:val="00F511F5"/>
    <w:rsid w:val="00F54687"/>
    <w:rsid w:val="00F561E5"/>
    <w:rsid w:val="00F57607"/>
    <w:rsid w:val="00F63937"/>
    <w:rsid w:val="00F63D45"/>
    <w:rsid w:val="00F63D4D"/>
    <w:rsid w:val="00F656EF"/>
    <w:rsid w:val="00F66306"/>
    <w:rsid w:val="00F72206"/>
    <w:rsid w:val="00F7589A"/>
    <w:rsid w:val="00F779AF"/>
    <w:rsid w:val="00F81A94"/>
    <w:rsid w:val="00F93D16"/>
    <w:rsid w:val="00FB1057"/>
    <w:rsid w:val="00FB7ABB"/>
    <w:rsid w:val="00FC4F21"/>
    <w:rsid w:val="00FD2A8A"/>
    <w:rsid w:val="00FE316E"/>
    <w:rsid w:val="00FE4ACC"/>
    <w:rsid w:val="00FE5C1C"/>
    <w:rsid w:val="00FF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63D78"/>
    <w:rPr>
      <w:rFonts w:ascii="Arial" w:hAnsi="Arial"/>
      <w:sz w:val="23"/>
      <w:szCs w:val="24"/>
      <w:lang w:eastAsia="ja-JP"/>
    </w:rPr>
  </w:style>
  <w:style w:type="paragraph" w:styleId="berschrift1">
    <w:name w:val="heading 1"/>
    <w:basedOn w:val="Standard"/>
    <w:next w:val="Standard"/>
    <w:link w:val="berschrift1Zchn"/>
    <w:uiPriority w:val="9"/>
    <w:qFormat/>
    <w:rsid w:val="000E289D"/>
    <w:pPr>
      <w:keepNext/>
      <w:keepLines/>
      <w:spacing w:before="480" w:line="276" w:lineRule="auto"/>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71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D6876"/>
    <w:pPr>
      <w:tabs>
        <w:tab w:val="center" w:pos="4320"/>
        <w:tab w:val="right" w:pos="8640"/>
      </w:tabs>
    </w:pPr>
  </w:style>
  <w:style w:type="paragraph" w:styleId="Fuzeile">
    <w:name w:val="footer"/>
    <w:basedOn w:val="Standard"/>
    <w:link w:val="FuzeileZchn"/>
    <w:uiPriority w:val="99"/>
    <w:rsid w:val="006D6876"/>
    <w:pPr>
      <w:tabs>
        <w:tab w:val="center" w:pos="4320"/>
        <w:tab w:val="right" w:pos="8640"/>
      </w:tabs>
    </w:pPr>
  </w:style>
  <w:style w:type="character" w:styleId="Seitenzahl">
    <w:name w:val="page number"/>
    <w:basedOn w:val="Absatz-Standardschriftart"/>
    <w:rsid w:val="00C90F34"/>
  </w:style>
  <w:style w:type="character" w:customStyle="1" w:styleId="FuzeileZchn">
    <w:name w:val="Fußzeile Zchn"/>
    <w:link w:val="Fuzeile"/>
    <w:uiPriority w:val="99"/>
    <w:rsid w:val="000724EC"/>
    <w:rPr>
      <w:rFonts w:ascii="Arial" w:hAnsi="Arial"/>
      <w:sz w:val="23"/>
      <w:szCs w:val="24"/>
      <w:lang w:eastAsia="ja-JP"/>
    </w:rPr>
  </w:style>
  <w:style w:type="paragraph" w:styleId="Sprechblasentext">
    <w:name w:val="Balloon Text"/>
    <w:basedOn w:val="Standard"/>
    <w:link w:val="SprechblasentextZchn"/>
    <w:rsid w:val="000724EC"/>
    <w:rPr>
      <w:rFonts w:ascii="Tahoma" w:hAnsi="Tahoma" w:cs="Tahoma"/>
      <w:sz w:val="16"/>
      <w:szCs w:val="16"/>
    </w:rPr>
  </w:style>
  <w:style w:type="character" w:customStyle="1" w:styleId="SprechblasentextZchn">
    <w:name w:val="Sprechblasentext Zchn"/>
    <w:link w:val="Sprechblasentext"/>
    <w:rsid w:val="000724EC"/>
    <w:rPr>
      <w:rFonts w:ascii="Tahoma" w:hAnsi="Tahoma" w:cs="Tahoma"/>
      <w:sz w:val="16"/>
      <w:szCs w:val="16"/>
      <w:lang w:eastAsia="ja-JP"/>
    </w:rPr>
  </w:style>
  <w:style w:type="character" w:customStyle="1" w:styleId="KopfzeileZchn">
    <w:name w:val="Kopfzeile Zchn"/>
    <w:link w:val="Kopfzeile"/>
    <w:uiPriority w:val="99"/>
    <w:rsid w:val="002619EC"/>
    <w:rPr>
      <w:rFonts w:ascii="Arial" w:hAnsi="Arial"/>
      <w:sz w:val="23"/>
      <w:szCs w:val="24"/>
      <w:lang w:eastAsia="ja-JP"/>
    </w:rPr>
  </w:style>
  <w:style w:type="character" w:styleId="Hyperlink">
    <w:name w:val="Hyperlink"/>
    <w:rsid w:val="00466CCC"/>
    <w:rPr>
      <w:color w:val="0000FF"/>
      <w:u w:val="single"/>
    </w:rPr>
  </w:style>
  <w:style w:type="character" w:customStyle="1" w:styleId="berschrift1Zchn">
    <w:name w:val="Überschrift 1 Zchn"/>
    <w:basedOn w:val="Absatz-Standardschriftart"/>
    <w:link w:val="berschrift1"/>
    <w:uiPriority w:val="9"/>
    <w:rsid w:val="000E289D"/>
    <w:rPr>
      <w:rFonts w:ascii="Cambria" w:eastAsia="Times New Roman" w:hAnsi="Cambria"/>
      <w:b/>
      <w:bCs/>
      <w:color w:val="365F91"/>
      <w:sz w:val="28"/>
      <w:szCs w:val="28"/>
    </w:rPr>
  </w:style>
  <w:style w:type="numbering" w:customStyle="1" w:styleId="NoList1">
    <w:name w:val="No List1"/>
    <w:next w:val="KeineListe"/>
    <w:uiPriority w:val="99"/>
    <w:semiHidden/>
    <w:unhideWhenUsed/>
    <w:rsid w:val="000E289D"/>
  </w:style>
  <w:style w:type="table" w:customStyle="1" w:styleId="TableGrid1">
    <w:name w:val="Table Grid1"/>
    <w:basedOn w:val="NormaleTabelle"/>
    <w:next w:val="Tabellenraster"/>
    <w:uiPriority w:val="59"/>
    <w:rsid w:val="000E289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1233E"/>
    <w:pPr>
      <w:autoSpaceDE w:val="0"/>
      <w:autoSpaceDN w:val="0"/>
      <w:adjustRightInd w:val="0"/>
    </w:pPr>
    <w:rPr>
      <w:rFonts w:ascii="Arial" w:hAnsi="Arial" w:cs="Arial"/>
      <w:color w:val="000000"/>
      <w:sz w:val="24"/>
      <w:szCs w:val="24"/>
      <w:lang w:val="de-AT"/>
    </w:rPr>
  </w:style>
  <w:style w:type="paragraph" w:styleId="Listenabsatz">
    <w:name w:val="List Paragraph"/>
    <w:basedOn w:val="Standard"/>
    <w:uiPriority w:val="34"/>
    <w:qFormat/>
    <w:rsid w:val="003074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63D78"/>
    <w:rPr>
      <w:rFonts w:ascii="Arial" w:hAnsi="Arial"/>
      <w:sz w:val="23"/>
      <w:szCs w:val="24"/>
      <w:lang w:eastAsia="ja-JP"/>
    </w:rPr>
  </w:style>
  <w:style w:type="paragraph" w:styleId="berschrift1">
    <w:name w:val="heading 1"/>
    <w:basedOn w:val="Standard"/>
    <w:next w:val="Standard"/>
    <w:link w:val="berschrift1Zchn"/>
    <w:uiPriority w:val="9"/>
    <w:qFormat/>
    <w:rsid w:val="000E289D"/>
    <w:pPr>
      <w:keepNext/>
      <w:keepLines/>
      <w:spacing w:before="480" w:line="276" w:lineRule="auto"/>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71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D6876"/>
    <w:pPr>
      <w:tabs>
        <w:tab w:val="center" w:pos="4320"/>
        <w:tab w:val="right" w:pos="8640"/>
      </w:tabs>
    </w:pPr>
  </w:style>
  <w:style w:type="paragraph" w:styleId="Fuzeile">
    <w:name w:val="footer"/>
    <w:basedOn w:val="Standard"/>
    <w:link w:val="FuzeileZchn"/>
    <w:uiPriority w:val="99"/>
    <w:rsid w:val="006D6876"/>
    <w:pPr>
      <w:tabs>
        <w:tab w:val="center" w:pos="4320"/>
        <w:tab w:val="right" w:pos="8640"/>
      </w:tabs>
    </w:pPr>
  </w:style>
  <w:style w:type="character" w:styleId="Seitenzahl">
    <w:name w:val="page number"/>
    <w:basedOn w:val="Absatz-Standardschriftart"/>
    <w:rsid w:val="00C90F34"/>
  </w:style>
  <w:style w:type="character" w:customStyle="1" w:styleId="FuzeileZchn">
    <w:name w:val="Fußzeile Zchn"/>
    <w:link w:val="Fuzeile"/>
    <w:uiPriority w:val="99"/>
    <w:rsid w:val="000724EC"/>
    <w:rPr>
      <w:rFonts w:ascii="Arial" w:hAnsi="Arial"/>
      <w:sz w:val="23"/>
      <w:szCs w:val="24"/>
      <w:lang w:eastAsia="ja-JP"/>
    </w:rPr>
  </w:style>
  <w:style w:type="paragraph" w:styleId="Sprechblasentext">
    <w:name w:val="Balloon Text"/>
    <w:basedOn w:val="Standard"/>
    <w:link w:val="SprechblasentextZchn"/>
    <w:rsid w:val="000724EC"/>
    <w:rPr>
      <w:rFonts w:ascii="Tahoma" w:hAnsi="Tahoma" w:cs="Tahoma"/>
      <w:sz w:val="16"/>
      <w:szCs w:val="16"/>
    </w:rPr>
  </w:style>
  <w:style w:type="character" w:customStyle="1" w:styleId="SprechblasentextZchn">
    <w:name w:val="Sprechblasentext Zchn"/>
    <w:link w:val="Sprechblasentext"/>
    <w:rsid w:val="000724EC"/>
    <w:rPr>
      <w:rFonts w:ascii="Tahoma" w:hAnsi="Tahoma" w:cs="Tahoma"/>
      <w:sz w:val="16"/>
      <w:szCs w:val="16"/>
      <w:lang w:eastAsia="ja-JP"/>
    </w:rPr>
  </w:style>
  <w:style w:type="character" w:customStyle="1" w:styleId="KopfzeileZchn">
    <w:name w:val="Kopfzeile Zchn"/>
    <w:link w:val="Kopfzeile"/>
    <w:uiPriority w:val="99"/>
    <w:rsid w:val="002619EC"/>
    <w:rPr>
      <w:rFonts w:ascii="Arial" w:hAnsi="Arial"/>
      <w:sz w:val="23"/>
      <w:szCs w:val="24"/>
      <w:lang w:eastAsia="ja-JP"/>
    </w:rPr>
  </w:style>
  <w:style w:type="character" w:styleId="Hyperlink">
    <w:name w:val="Hyperlink"/>
    <w:rsid w:val="00466CCC"/>
    <w:rPr>
      <w:color w:val="0000FF"/>
      <w:u w:val="single"/>
    </w:rPr>
  </w:style>
  <w:style w:type="character" w:customStyle="1" w:styleId="berschrift1Zchn">
    <w:name w:val="Überschrift 1 Zchn"/>
    <w:basedOn w:val="Absatz-Standardschriftart"/>
    <w:link w:val="berschrift1"/>
    <w:uiPriority w:val="9"/>
    <w:rsid w:val="000E289D"/>
    <w:rPr>
      <w:rFonts w:ascii="Cambria" w:eastAsia="Times New Roman" w:hAnsi="Cambria"/>
      <w:b/>
      <w:bCs/>
      <w:color w:val="365F91"/>
      <w:sz w:val="28"/>
      <w:szCs w:val="28"/>
    </w:rPr>
  </w:style>
  <w:style w:type="numbering" w:customStyle="1" w:styleId="NoList1">
    <w:name w:val="No List1"/>
    <w:next w:val="KeineListe"/>
    <w:uiPriority w:val="99"/>
    <w:semiHidden/>
    <w:unhideWhenUsed/>
    <w:rsid w:val="000E289D"/>
  </w:style>
  <w:style w:type="table" w:customStyle="1" w:styleId="TableGrid1">
    <w:name w:val="Table Grid1"/>
    <w:basedOn w:val="NormaleTabelle"/>
    <w:next w:val="Tabellenraster"/>
    <w:uiPriority w:val="59"/>
    <w:rsid w:val="000E289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1233E"/>
    <w:pPr>
      <w:autoSpaceDE w:val="0"/>
      <w:autoSpaceDN w:val="0"/>
      <w:adjustRightInd w:val="0"/>
    </w:pPr>
    <w:rPr>
      <w:rFonts w:ascii="Arial" w:hAnsi="Arial" w:cs="Arial"/>
      <w:color w:val="000000"/>
      <w:sz w:val="24"/>
      <w:szCs w:val="24"/>
      <w:lang w:val="de-AT"/>
    </w:rPr>
  </w:style>
  <w:style w:type="paragraph" w:styleId="Listenabsatz">
    <w:name w:val="List Paragraph"/>
    <w:basedOn w:val="Standard"/>
    <w:uiPriority w:val="34"/>
    <w:qFormat/>
    <w:rsid w:val="00307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DI\IENC_CatalogueBuilder\templates\IENC_FeatureCatalogu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23D4F-F8CC-4FE4-8A33-BCB40092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IENC_FeatureCatalogue.dot</Template>
  <TotalTime>0</TotalTime>
  <Pages>62</Pages>
  <Words>7762</Words>
  <Characters>48906</Characters>
  <Application>Microsoft Office Word</Application>
  <DocSecurity>0</DocSecurity>
  <Lines>407</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Base Template</vt:lpstr>
      <vt:lpstr>Base Template</vt:lpstr>
    </vt:vector>
  </TitlesOfParts>
  <Company>SDI</Company>
  <LinksUpToDate>false</LinksUpToDate>
  <CharactersWithSpaces>56555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Template</dc:title>
  <dc:subject>IENC Feature Catalogue Builder</dc:subject>
  <dc:creator>Denise LaDue</dc:creator>
  <cp:lastModifiedBy>Windows-Benutzer</cp:lastModifiedBy>
  <cp:revision>13</cp:revision>
  <cp:lastPrinted>2010-09-30T13:59:00Z</cp:lastPrinted>
  <dcterms:created xsi:type="dcterms:W3CDTF">2015-04-22T09:19:00Z</dcterms:created>
  <dcterms:modified xsi:type="dcterms:W3CDTF">2015-05-20T13:51:00Z</dcterms:modified>
</cp:coreProperties>
</file>